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24496E20" w:rsidR="004A10BE" w:rsidRPr="00A4424B" w:rsidRDefault="00261703" w:rsidP="00AC2069">
      <w:pPr>
        <w:pStyle w:val="Head"/>
        <w:numPr>
          <w:ilvl w:val="0"/>
          <w:numId w:val="12"/>
        </w:numPr>
        <w:spacing w:before="0" w:after="0"/>
        <w:jc w:val="left"/>
        <w:rPr>
          <w:b w:val="0"/>
          <w:sz w:val="24"/>
          <w:szCs w:val="24"/>
        </w:rPr>
      </w:pPr>
      <w:r>
        <w:rPr>
          <w:b w:val="0"/>
          <w:sz w:val="24"/>
          <w:szCs w:val="24"/>
        </w:rPr>
        <w:t>Marine heatwave</w:t>
      </w:r>
      <w:r w:rsidR="00796F86">
        <w:rPr>
          <w:b w:val="0"/>
          <w:sz w:val="24"/>
          <w:szCs w:val="24"/>
        </w:rPr>
        <w:t>s</w:t>
      </w:r>
      <w:r>
        <w:rPr>
          <w:b w:val="0"/>
          <w:sz w:val="24"/>
          <w:szCs w:val="24"/>
        </w:rPr>
        <w:t xml:space="preserve"> in western boundary currents</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4C5B974B" w:rsidR="00A16C38" w:rsidRDefault="00261703" w:rsidP="00AC2069">
      <w:pPr>
        <w:pStyle w:val="Teaser"/>
        <w:spacing w:before="0"/>
        <w:ind w:left="720"/>
      </w:pPr>
      <w:r w:rsidRPr="00261703">
        <w:rPr>
          <w:bCs/>
          <w:lang w:val="en-ZA"/>
        </w:rPr>
        <w:t>Albertus J. Smit</w:t>
      </w:r>
      <w:r w:rsidRPr="00261703">
        <w:rPr>
          <w:bCs/>
          <w:vertAlign w:val="superscript"/>
          <w:lang w:val="en-ZA"/>
        </w:rPr>
        <w:t>1,2</w:t>
      </w:r>
      <w:r w:rsidRPr="002A7ABC">
        <w:rPr>
          <w:vertAlign w:val="superscript"/>
        </w:rP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002A7ABC">
        <w:rPr>
          <w:bCs/>
          <w:vertAlign w:val="superscript"/>
          <w:lang w:val="en-ZA"/>
        </w:rPr>
        <w:t>,5</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002A7ABC">
        <w:rPr>
          <w:bCs/>
          <w:vertAlign w:val="superscript"/>
          <w:lang w:val="en-ZA"/>
        </w:rPr>
        <w:t>6</w:t>
      </w:r>
      <w:r w:rsidRPr="00261703">
        <w:rPr>
          <w:bCs/>
          <w:lang w:val="en-ZA"/>
        </w:rPr>
        <w:t>, Robert W. Schlegel</w:t>
      </w:r>
      <w:r w:rsidR="002A7ABC">
        <w:rPr>
          <w:bCs/>
          <w:vertAlign w:val="superscript"/>
          <w:lang w:val="en-ZA"/>
        </w:rPr>
        <w:t>7</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3637B4">
        <w:rPr>
          <w:bCs/>
          <w:vertAlign w:val="superscript"/>
          <w:lang w:val="en-ZA"/>
        </w:rPr>
        <w:t>1</w:t>
      </w:r>
      <w:r w:rsidRPr="003637B4">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3637B4">
        <w:rPr>
          <w:bCs/>
          <w:vertAlign w:val="superscript"/>
          <w:lang w:val="en-ZA"/>
        </w:rPr>
        <w:t>2</w:t>
      </w:r>
      <w:r w:rsidRPr="003637B4">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1CDA13F2" w14:textId="77777777" w:rsidR="003637B4" w:rsidRDefault="00261703" w:rsidP="003637B4">
      <w:pPr>
        <w:pStyle w:val="AbstractSummary"/>
        <w:shd w:val="clear" w:color="auto" w:fill="FFFFFF"/>
        <w:ind w:left="720"/>
        <w:rPr>
          <w:bCs/>
          <w:lang w:val="en-ZA"/>
        </w:rPr>
      </w:pPr>
      <w:r w:rsidRPr="003637B4">
        <w:rPr>
          <w:bCs/>
          <w:vertAlign w:val="superscript"/>
          <w:lang w:val="en-ZA"/>
        </w:rPr>
        <w:t>4</w:t>
      </w:r>
      <w:r w:rsidRPr="003637B4">
        <w:rPr>
          <w:bCs/>
          <w:lang w:val="en-ZA"/>
        </w:rPr>
        <w:t xml:space="preserve"> </w:t>
      </w:r>
      <w:r w:rsidR="005B0DB9" w:rsidRPr="003637B4">
        <w:rPr>
          <w:bCs/>
          <w:lang w:val="en-ZA"/>
        </w:rPr>
        <w:t>Global-Change Ecology Research Group, School of Science and Engineering, University of the Sunshine Coast, Maroochydore, QLD, Australia.</w:t>
      </w:r>
      <w:r w:rsidR="003637B4">
        <w:rPr>
          <w:bCs/>
          <w:lang w:val="en-ZA"/>
        </w:rPr>
        <w:t xml:space="preserve"> </w:t>
      </w:r>
    </w:p>
    <w:p w14:paraId="3053CFFE" w14:textId="2A2FDB70" w:rsidR="005B0DB9" w:rsidRPr="003637B4" w:rsidRDefault="002A7ABC" w:rsidP="003637B4">
      <w:pPr>
        <w:pStyle w:val="AbstractSummary"/>
        <w:shd w:val="clear" w:color="auto" w:fill="FFFFFF"/>
        <w:ind w:left="720"/>
        <w:rPr>
          <w:bCs/>
          <w:lang w:val="en-ZA"/>
        </w:rPr>
      </w:pPr>
      <w:r>
        <w:rPr>
          <w:bCs/>
          <w:vertAlign w:val="superscript"/>
          <w:lang w:val="en-ZA"/>
        </w:rPr>
        <w:t>5</w:t>
      </w:r>
      <w:r w:rsidR="005B0DB9" w:rsidRPr="003637B4">
        <w:rPr>
          <w:bCs/>
          <w:lang w:val="en-ZA"/>
        </w:rPr>
        <w:t xml:space="preserve"> Centre for African Conservation Ecology, Department of Zoology, Nelson Mandela University, Port Elizabeth, South Africa</w:t>
      </w:r>
      <w:r>
        <w:rPr>
          <w:bCs/>
          <w:lang w:val="en-ZA"/>
        </w:rPr>
        <w:t>.</w:t>
      </w:r>
    </w:p>
    <w:p w14:paraId="7465E444" w14:textId="75E2AFB4" w:rsidR="00261703" w:rsidRPr="003637B4" w:rsidRDefault="002A7ABC" w:rsidP="00261703">
      <w:pPr>
        <w:pStyle w:val="AbstractSummary"/>
        <w:shd w:val="clear" w:color="auto" w:fill="FFFFFF"/>
        <w:ind w:left="720"/>
        <w:rPr>
          <w:bCs/>
          <w:lang w:val="en-ZA"/>
        </w:rPr>
      </w:pPr>
      <w:r>
        <w:rPr>
          <w:bCs/>
          <w:vertAlign w:val="superscript"/>
          <w:lang w:val="en-ZA"/>
        </w:rPr>
        <w:t>6</w:t>
      </w:r>
      <w:r w:rsidR="00261703" w:rsidRPr="003637B4">
        <w:rPr>
          <w:bCs/>
          <w:lang w:val="en-ZA"/>
        </w:rPr>
        <w:t xml:space="preserve"> Oceans Graduate School, The University of Western Australia, Perth, Australia.</w:t>
      </w:r>
    </w:p>
    <w:p w14:paraId="03F30582" w14:textId="0A98732D" w:rsidR="00261703" w:rsidRDefault="002A7ABC" w:rsidP="00261703">
      <w:pPr>
        <w:pStyle w:val="AbstractSummary"/>
        <w:shd w:val="clear" w:color="auto" w:fill="FFFFFF"/>
        <w:ind w:left="720"/>
        <w:rPr>
          <w:lang w:val="en-ZA"/>
        </w:rPr>
      </w:pPr>
      <w:r>
        <w:rPr>
          <w:bCs/>
          <w:vertAlign w:val="superscript"/>
          <w:lang w:val="en-ZA"/>
        </w:rPr>
        <w:t>7</w:t>
      </w:r>
      <w:r w:rsidR="00261703" w:rsidRPr="00261703">
        <w:rPr>
          <w:bCs/>
          <w:lang w:val="en-ZA"/>
        </w:rPr>
        <w:t xml:space="preserve"> </w:t>
      </w:r>
      <w:r w:rsidR="00261703" w:rsidRPr="00261703">
        <w:rPr>
          <w:rFonts w:ascii="Courier New" w:hAnsi="Courier New" w:cs="Courier New"/>
          <w:bCs/>
          <w:lang w:val="en-ZA"/>
        </w:rPr>
        <w:t>﻿</w:t>
      </w:r>
      <w:r w:rsidR="00261703" w:rsidRPr="00261703">
        <w:rPr>
          <w:bCs/>
          <w:lang w:val="en-ZA"/>
        </w:rPr>
        <w:t>Department of Oceanography, Dalhousie University, Halifax, Canada</w:t>
      </w:r>
      <w:r w:rsidR="00261703">
        <w:rPr>
          <w:bCs/>
          <w:lang w:val="en-ZA"/>
        </w:rPr>
        <w:t>.</w:t>
      </w:r>
      <w:r w:rsidR="00261703"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A7ABC">
        <w:rPr>
          <w:bCs/>
          <w:vertAlign w:val="superscript"/>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6CFA7992" w:rsidR="00CF7CC2" w:rsidRDefault="00703683" w:rsidP="00CF7CC2">
      <w:r w:rsidRPr="00703683">
        <w:t xml:space="preserve">Climate change is generally </w:t>
      </w:r>
      <w:r>
        <w:t xml:space="preserve">seen </w:t>
      </w:r>
      <w:r w:rsidRPr="00703683">
        <w:t>as a gradual warming in centennial global mean surface temperatu</w:t>
      </w:r>
      <w:r>
        <w:t>res</w:t>
      </w:r>
      <w:r w:rsidRPr="00703683">
        <w:t xml:space="preserve">, but </w:t>
      </w:r>
      <w:r>
        <w:t xml:space="preserve">the </w:t>
      </w:r>
      <w:r w:rsidRPr="00703683">
        <w:t xml:space="preserve">associated increase in </w:t>
      </w:r>
      <w:r>
        <w:t xml:space="preserve">the </w:t>
      </w:r>
      <w:r w:rsidRPr="00703683">
        <w:t>frequency and severity of extreme events</w:t>
      </w:r>
      <w:r>
        <w:t xml:space="preserve"> are increasingly recognized. </w:t>
      </w:r>
      <w:r w:rsidR="00CA0972">
        <w:t xml:space="preserve">Western boundary currents (WBCs) </w:t>
      </w:r>
      <w:r w:rsidR="003A0B63">
        <w:t xml:space="preserve">have the </w:t>
      </w:r>
      <w:r w:rsidR="00205D57">
        <w:t>highest</w:t>
      </w:r>
      <w:r w:rsidR="003A0B63">
        <w:t xml:space="preserve"> kinetic energy</w:t>
      </w:r>
      <w:r w:rsidR="00CA0972">
        <w:t>, carry the greatest amounts of heat</w:t>
      </w:r>
      <w:r w:rsidR="001523C7">
        <w:t>, and express</w:t>
      </w:r>
      <w:r w:rsidR="00CA0972">
        <w:t xml:space="preserve"> the fastest rates of warming in the world’s oceans. Past analyses have been </w:t>
      </w:r>
      <w:r w:rsidR="001523C7">
        <w:t xml:space="preserve">too </w:t>
      </w:r>
      <w:r w:rsidR="00205D57">
        <w:t>coarse-grained</w:t>
      </w:r>
      <w:r w:rsidR="00CA0972">
        <w:t xml:space="preserve"> </w:t>
      </w:r>
      <w:r w:rsidR="001523C7">
        <w:t>to reveal</w:t>
      </w:r>
      <w:r w:rsidR="00CA0972">
        <w:t xml:space="preserve"> regional nuances and mechanistic underpinning</w:t>
      </w:r>
      <w:r w:rsidR="00205D57">
        <w:t>s</w:t>
      </w:r>
      <w:r w:rsidR="00CA0972">
        <w:t xml:space="preserve"> of warming trends. </w:t>
      </w:r>
      <w:r w:rsidR="00205D57">
        <w:t>We apply</w:t>
      </w:r>
      <w:r w:rsidR="00CA0972">
        <w:t xml:space="preserve"> a marine heatwave (MHW) analysis to daily Optimally Interpolated Sea Surface Temperature (</w:t>
      </w:r>
      <w:proofErr w:type="spellStart"/>
      <w:r w:rsidR="00CA0972">
        <w:t>dOISST</w:t>
      </w:r>
      <w:proofErr w:type="spellEnd"/>
      <w:r w:rsidR="00CA0972">
        <w:t xml:space="preserve">) data, </w:t>
      </w:r>
      <w:r w:rsidR="00205D57">
        <w:t>and</w:t>
      </w:r>
      <w:r w:rsidR="00CA0972">
        <w:t xml:space="preserve"> provide a</w:t>
      </w:r>
      <w:r w:rsidR="003A0B63">
        <w:t>n</w:t>
      </w:r>
      <w:r w:rsidR="00CA0972">
        <w:t xml:space="preserve"> analysis of warming </w:t>
      </w:r>
      <w:r w:rsidR="003A0B63">
        <w:t xml:space="preserve">trends </w:t>
      </w:r>
      <w:r w:rsidR="00CA0972">
        <w:t>in the mean and extreme temperatures of WBC regions.</w:t>
      </w:r>
      <w:r w:rsidR="003C699C">
        <w:t xml:space="preserve"> </w:t>
      </w:r>
      <w:r w:rsidR="00CF7CC2">
        <w:t xml:space="preserve">Contextualised by the spatial patterns in mean and eddy kinetic energy (MKE and EKE) and the meandering properties of the WBCs, we show that the boundary current 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minimally influence warming trends in the mean SST and</w:t>
      </w:r>
      <w:r w:rsidR="003A0B63">
        <w:t xml:space="preserve"> the extremes, </w:t>
      </w:r>
      <w:r w:rsidR="008D36F8">
        <w:t>but the lateral meandering of the currents into the cooler</w:t>
      </w:r>
      <w:ins w:id="0" w:author="David Schoeman" w:date="2019-04-12T07:45:00Z">
        <w:r w:rsidR="009D4131">
          <w:t>,</w:t>
        </w:r>
      </w:ins>
      <w:r w:rsidR="008D36F8">
        <w:t xml:space="preserve"> poleward water masses </w:t>
      </w:r>
      <w:r w:rsidR="00205D57">
        <w:t>cause</w:t>
      </w:r>
      <w:r w:rsidR="008D36F8">
        <w:t xml:space="preserve"> MHW-like phenomena</w:t>
      </w:r>
      <w:r w:rsidR="00205D57">
        <w:t>. &lt;</w:t>
      </w:r>
      <w:r w:rsidR="00205D57" w:rsidRPr="00205D57">
        <w:rPr>
          <w:highlight w:val="yellow"/>
        </w:rPr>
        <w:t>What about mean SST?</w:t>
      </w:r>
      <w:r w:rsidR="00205D57">
        <w:t>&gt; &lt;</w:t>
      </w:r>
      <w:r w:rsidR="00205D57" w:rsidRPr="00205D57">
        <w:rPr>
          <w:highlight w:val="yellow"/>
        </w:rPr>
        <w:t>So what?</w:t>
      </w:r>
      <w:r w:rsidR="00205D57">
        <w:t>&gt;</w:t>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5B7DDA87"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w:t>
      </w:r>
      <w:r w:rsidR="00703683">
        <w:t>serious</w:t>
      </w:r>
      <w:r w:rsidR="00703683" w:rsidRPr="00261703">
        <w:t xml:space="preserve"> </w:t>
      </w:r>
      <w:r w:rsidR="00261703" w:rsidRPr="00261703">
        <w:t xml:space="preserve">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62DA8616"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In recent years,</w:t>
      </w:r>
      <w:r w:rsidR="001E6945">
        <w:t xml:space="preserve"> however,</w:t>
      </w:r>
      <w:r w:rsidRPr="00261703">
        <w:t xml:space="preserve">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been </w:t>
      </w:r>
      <w:r w:rsidRPr="00261703">
        <w:t xml:space="preserve">extended to include </w:t>
      </w:r>
      <w:r w:rsidR="007A33C9">
        <w:t>extended warm events</w:t>
      </w:r>
      <w:r w:rsidRPr="00261703">
        <w:t xml:space="preserve"> in the oceans, termed ‘Marine Heat</w:t>
      </w:r>
      <w:r w:rsidR="003637B4">
        <w:t>w</w:t>
      </w:r>
      <w:r w:rsidRPr="00261703">
        <w:t>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3327CEF3" w14:textId="2BBB15B6" w:rsidR="00C839F0" w:rsidRDefault="00261703" w:rsidP="00C839F0">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in the north</w:t>
      </w:r>
      <w:ins w:id="1" w:author="David Schoeman" w:date="2019-04-12T07:48:00Z">
        <w:r w:rsidR="001E6945">
          <w:t>-</w:t>
        </w:r>
      </w:ins>
      <w:r w:rsidRPr="00261703">
        <w:t xml:space="preserve">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and more recently the ‘Blob’ in the north</w:t>
      </w:r>
      <w:r w:rsidR="007A33C9">
        <w:t>-</w:t>
      </w:r>
      <w:r w:rsidRPr="00261703">
        <w:t xml:space="preserve">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w:t>
      </w:r>
      <w:commentRangeStart w:id="2"/>
      <w:r w:rsidR="007A33C9" w:rsidRPr="00261703">
        <w:t xml:space="preserve">the 2003 Mediterranean MHW affected up to 80% of the gorgonian fan colonies in some areas </w:t>
      </w:r>
      <w:r w:rsidR="007A33C9">
        <w:fldChar w:fldCharType="begin" w:fldLock="1"/>
      </w:r>
      <w:r w:rsidR="007A33C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7A33C9">
        <w:fldChar w:fldCharType="separate"/>
      </w:r>
      <w:r w:rsidR="007A33C9" w:rsidRPr="004F57BD">
        <w:rPr>
          <w:noProof/>
        </w:rPr>
        <w:t>(</w:t>
      </w:r>
      <w:r w:rsidR="007A33C9" w:rsidRPr="004F57BD">
        <w:rPr>
          <w:i/>
          <w:noProof/>
        </w:rPr>
        <w:t>14</w:t>
      </w:r>
      <w:r w:rsidR="007A33C9" w:rsidRPr="004F57BD">
        <w:rPr>
          <w:noProof/>
        </w:rPr>
        <w:t>)</w:t>
      </w:r>
      <w:r w:rsidR="007A33C9">
        <w:fldChar w:fldCharType="end"/>
      </w:r>
      <w:r w:rsidR="007A33C9">
        <w:t>,</w:t>
      </w:r>
      <w:r w:rsidR="007A33C9" w:rsidRPr="00261703">
        <w:t xml:space="preserve"> </w:t>
      </w:r>
      <w:commentRangeEnd w:id="2"/>
      <w:r w:rsidR="007A33C9">
        <w:rPr>
          <w:rStyle w:val="CommentReference"/>
          <w:rFonts w:eastAsia="Times New Roman"/>
        </w:rPr>
        <w:commentReference w:id="2"/>
      </w:r>
      <w:r w:rsidRPr="00261703">
        <w:t xml:space="preserve">and the 2011 event off the west coast of Australia caused substantial loss of temperate seaweeds and a </w:t>
      </w:r>
      <w:r w:rsidR="00915656">
        <w:t xml:space="preserve">corresponding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w:t>
      </w:r>
      <w:r w:rsidR="007A33C9" w:rsidRPr="00261703">
        <w:t>and did not assess whether MHWs were increasing</w:t>
      </w:r>
      <w:r w:rsidR="007A33C9">
        <w:t xml:space="preserve"> in </w:t>
      </w:r>
      <w:commentRangeStart w:id="3"/>
      <w:r w:rsidR="007A33C9">
        <w:t xml:space="preserve">frequency, duration, </w:t>
      </w:r>
      <w:commentRangeEnd w:id="3"/>
      <w:r w:rsidR="007A33C9">
        <w:rPr>
          <w:rStyle w:val="CommentReference"/>
          <w:rFonts w:eastAsia="Times New Roman"/>
        </w:rPr>
        <w:commentReference w:id="3"/>
      </w:r>
      <w:r w:rsidR="007A33C9">
        <w:t>or intensity</w:t>
      </w:r>
      <w:r w:rsidRPr="00261703">
        <w:t>.</w:t>
      </w:r>
      <w:r w:rsidR="00C839F0">
        <w:t xml:space="preserve"> </w:t>
      </w:r>
      <w:commentRangeStart w:id="4"/>
      <w:r w:rsidR="00C839F0">
        <w:t>Such information will be invaluable for more effective ecosystem management and forecasting of extreme thermal phenomena</w:t>
      </w:r>
      <w:ins w:id="5" w:author="AJ Smit" w:date="2019-04-10T13:28:00Z">
        <w:r w:rsidR="00C839F0">
          <w:t xml:space="preserve">, particularly for ecosystems that might be connected </w:t>
        </w:r>
      </w:ins>
      <w:r w:rsidR="00343236">
        <w:t>‘</w:t>
      </w:r>
      <w:ins w:id="6" w:author="AJ Smit" w:date="2019-04-10T13:28:00Z">
        <w:r w:rsidR="00C839F0">
          <w:t>downstream</w:t>
        </w:r>
      </w:ins>
      <w:r w:rsidR="00343236">
        <w:t>’</w:t>
      </w:r>
      <w:ins w:id="7" w:author="AJ Smit" w:date="2019-04-10T13:28:00Z">
        <w:r w:rsidR="00C839F0">
          <w:t xml:space="preserve"> of WBCs</w:t>
        </w:r>
      </w:ins>
      <w:r w:rsidR="00C839F0">
        <w:t>.</w:t>
      </w:r>
      <w:commentRangeEnd w:id="4"/>
      <w:r w:rsidR="00C839F0">
        <w:rPr>
          <w:rStyle w:val="CommentReference"/>
          <w:rFonts w:eastAsia="Times New Roman"/>
        </w:rPr>
        <w:commentReference w:id="4"/>
      </w:r>
    </w:p>
    <w:p w14:paraId="4FAFEC34" w14:textId="77777777" w:rsidR="00EA39BC" w:rsidRPr="00261703" w:rsidRDefault="00EA39BC" w:rsidP="00C839F0">
      <w:pPr>
        <w:ind w:left="0"/>
      </w:pPr>
    </w:p>
    <w:p w14:paraId="155BA227" w14:textId="024DFF8A"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t>(24)</w:t>
      </w:r>
      <w:r w:rsidR="005F5A8D" w:rsidRPr="00EA39BC">
        <w:fldChar w:fldCharType="end"/>
      </w:r>
      <w:r w:rsidRPr="00EA39BC">
        <w:t>.</w:t>
      </w:r>
    </w:p>
    <w:p w14:paraId="573FE2BA" w14:textId="77777777" w:rsidR="00EA39BC" w:rsidRPr="00EA39BC" w:rsidRDefault="00EA39BC" w:rsidP="00EA39BC"/>
    <w:p w14:paraId="77686FAE" w14:textId="2BE6C9BE" w:rsidR="00261703" w:rsidRDefault="002A5B0A" w:rsidP="00EA39BC">
      <w:r>
        <w:t>WCBs are vulnerable to changing climate</w:t>
      </w:r>
      <w:r w:rsidR="00261703" w:rsidRPr="00261703">
        <w:t>. All WBCs, except for the Kuroshio Current, are extending poleward due to shifts in the predominant zonal wind systems (</w:t>
      </w:r>
      <w:r w:rsidR="00261703" w:rsidRPr="00385C8D">
        <w:rPr>
          <w:highlight w:val="yellow"/>
        </w:rPr>
        <w:t>refs.</w:t>
      </w:r>
      <w:r w:rsidR="00261703" w:rsidRPr="00261703">
        <w:t>). The current strength of WBCs is also intensifying under climate change for most WBCs, excluding the Gulf Stream (</w:t>
      </w:r>
      <w:r w:rsidR="00261703" w:rsidRPr="00385C8D">
        <w:rPr>
          <w:highlight w:val="yellow"/>
        </w:rPr>
        <w:t>refs.</w:t>
      </w:r>
      <w:r w:rsidR="00261703" w:rsidRPr="00261703">
        <w:t xml:space="preserve">). WBCs are responding by </w:t>
      </w:r>
      <w:commentRangeStart w:id="8"/>
      <w:r w:rsidR="00261703" w:rsidRPr="00261703">
        <w:t xml:space="preserve">increasing mesoscale activity </w:t>
      </w:r>
      <w:commentRangeEnd w:id="8"/>
      <w:r w:rsidR="00261703" w:rsidRPr="00261703">
        <w:commentReference w:id="8"/>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00261703" w:rsidRPr="00261703">
        <w:t xml:space="preserve">, and they display the highest rates of </w:t>
      </w:r>
      <w:r w:rsidR="00385C8D">
        <w:t>centennial</w:t>
      </w:r>
      <w:r w:rsidR="00261703"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00261703" w:rsidRPr="00261703">
        <w:t xml:space="preserve">. </w:t>
      </w:r>
      <w:commentRangeStart w:id="9"/>
      <w:r w:rsidR="00C839F0" w:rsidRPr="00261703">
        <w:t xml:space="preserve">Collectively, these lines of evidence suggest that MHWs in WBCs could continue </w:t>
      </w:r>
      <w:r w:rsidR="00C839F0">
        <w:t xml:space="preserve">to </w:t>
      </w:r>
      <w:r w:rsidR="00C839F0" w:rsidRPr="00261703">
        <w:t>increase in the future.</w:t>
      </w:r>
      <w:commentRangeEnd w:id="9"/>
      <w:r w:rsidR="00C839F0">
        <w:rPr>
          <w:rStyle w:val="CommentReference"/>
          <w:rFonts w:eastAsia="Times New Roman"/>
        </w:rPr>
        <w:commentReference w:id="9"/>
      </w:r>
    </w:p>
    <w:p w14:paraId="4492E3B3" w14:textId="77777777" w:rsidR="00EA39BC" w:rsidRPr="00261703" w:rsidRDefault="00EA39BC" w:rsidP="00EA39BC"/>
    <w:p w14:paraId="7C916B48" w14:textId="5EB7CDB6" w:rsidR="00CB31D5" w:rsidRPr="000C211B" w:rsidRDefault="00261703" w:rsidP="00EA39BC">
      <w:r w:rsidRPr="00261703">
        <w:lastRenderedPageBreak/>
        <w:t>Here we delve in more detail into the hypothesis that MHWs</w:t>
      </w:r>
      <w:r w:rsidR="00726FA9">
        <w:t xml:space="preserve"> </w:t>
      </w:r>
      <w:r w:rsidR="00726FA9" w:rsidRPr="00261703">
        <w:t>in the five major WBCs of the world</w:t>
      </w:r>
      <w:r w:rsidRPr="00261703">
        <w:t xml:space="preserve"> have increased</w:t>
      </w:r>
      <w:r w:rsidR="00726FA9">
        <w:t xml:space="preserve"> in frequency</w:t>
      </w:r>
      <w:r w:rsidR="002A5B0A">
        <w:t xml:space="preserve">, duration, and </w:t>
      </w:r>
      <w:r w:rsidR="00726FA9">
        <w:t>intensity</w:t>
      </w:r>
      <w:r w:rsidRPr="00261703">
        <w:t xml:space="preserve"> over the </w:t>
      </w:r>
      <w:r w:rsidR="007418E6">
        <w:t>four decades</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impacts. The second is to identify where MHWs are primarily found in WBCs—do they occur throughout the region or are they concentrated in specific places; for example, are MHWs concentrated in the main region of intense boundary current flow or </w:t>
      </w:r>
      <w:r w:rsidR="00726FA9">
        <w:t xml:space="preserve">in </w:t>
      </w:r>
      <w:r w:rsidRPr="00261703">
        <w:t xml:space="preserve">adjacent areas where instabilities including the formation of mesoscale eddies and meanders are greatest? This should inform our understanding of the primary mechanism underlying the </w:t>
      </w:r>
      <w:r w:rsidRPr="002A5B0A">
        <w:t>increase</w:t>
      </w:r>
      <w:r w:rsidR="000020EF">
        <w:t xml:space="preserve"> in</w:t>
      </w:r>
      <w:r w:rsidRPr="002A5B0A">
        <w:t xml:space="preserve"> </w:t>
      </w:r>
      <w:commentRangeStart w:id="10"/>
      <w:r w:rsidR="002A5B0A" w:rsidRPr="002A5B0A">
        <w:rPr>
          <w:highlight w:val="yellow"/>
        </w:rPr>
        <w:t xml:space="preserve">prevalence </w:t>
      </w:r>
      <w:commentRangeEnd w:id="10"/>
      <w:r w:rsidR="002A5B0A">
        <w:rPr>
          <w:rStyle w:val="CommentReference"/>
          <w:rFonts w:eastAsia="Times New Roman"/>
        </w:rPr>
        <w:commentReference w:id="10"/>
      </w:r>
      <w:r w:rsidRPr="002A5B0A">
        <w:t>in</w:t>
      </w:r>
      <w:r w:rsidR="002A5B0A" w:rsidRPr="002A5B0A">
        <w:t xml:space="preserve"> </w:t>
      </w:r>
      <w:r w:rsidRPr="002A5B0A">
        <w:t>MHWs in WBCs. Last, given that</w:t>
      </w:r>
      <w:r w:rsidR="002A5B0A" w:rsidRPr="002A5B0A">
        <w:t xml:space="preserve"> the </w:t>
      </w:r>
      <w:r w:rsidR="002A5B0A" w:rsidRPr="002A5B0A">
        <w:rPr>
          <w:highlight w:val="yellow"/>
        </w:rPr>
        <w:t xml:space="preserve">severity </w:t>
      </w:r>
      <w:r w:rsidR="002A5B0A" w:rsidRPr="002A5B0A">
        <w:t>of</w:t>
      </w:r>
      <w:r w:rsidRPr="002A5B0A">
        <w:t xml:space="preserve"> MHWs </w:t>
      </w:r>
      <w:r w:rsidR="002A5B0A" w:rsidRPr="002A5B0A">
        <w:t>is</w:t>
      </w:r>
      <w:r w:rsidRPr="002A5B0A">
        <w:t xml:space="preserve"> increasing in WBCs</w:t>
      </w:r>
      <w:commentRangeStart w:id="11"/>
      <w:r w:rsidR="007A33C9" w:rsidRPr="00261703">
        <w:t xml:space="preserve">, we test the hypothesis that </w:t>
      </w:r>
      <w:r w:rsidR="007A33C9" w:rsidRPr="00890B27">
        <w:rPr>
          <w:highlight w:val="yellow"/>
        </w:rPr>
        <w:t xml:space="preserve">MHWs </w:t>
      </w:r>
      <w:commentRangeStart w:id="12"/>
      <w:r w:rsidR="007A33C9" w:rsidRPr="00890B27">
        <w:rPr>
          <w:highlight w:val="yellow"/>
        </w:rPr>
        <w:t>are going to increase</w:t>
      </w:r>
      <w:r w:rsidR="007A33C9" w:rsidRPr="00261703">
        <w:t xml:space="preserve"> further in the future</w:t>
      </w:r>
      <w:commentRangeEnd w:id="12"/>
      <w:r w:rsidR="007A33C9">
        <w:rPr>
          <w:rStyle w:val="CommentReference"/>
          <w:rFonts w:eastAsia="Times New Roman"/>
        </w:rPr>
        <w:commentReference w:id="12"/>
      </w:r>
      <w:r w:rsidR="007A33C9" w:rsidRPr="00261703">
        <w:t>, and analyse whether it is primarily their frequency, intensity</w:t>
      </w:r>
      <w:r w:rsidR="007A33C9">
        <w:t>,</w:t>
      </w:r>
      <w:r w:rsidR="007A33C9" w:rsidRPr="00261703">
        <w:t xml:space="preserve"> or both</w:t>
      </w:r>
      <w:commentRangeEnd w:id="11"/>
      <w:r w:rsidR="007A33C9">
        <w:rPr>
          <w:rStyle w:val="CommentReference"/>
          <w:rFonts w:eastAsia="Times New Roman"/>
        </w:rPr>
        <w:commentReference w:id="11"/>
      </w:r>
      <w:r w:rsidRPr="00261703">
        <w:t>.</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220DC3" w:rsidRDefault="00845597" w:rsidP="00EA39BC">
      <w:pPr>
        <w:rPr>
          <w:rFonts w:eastAsia="Times New Roman"/>
          <w:color w:val="0070C0"/>
          <w:lang w:val="en-US"/>
        </w:rPr>
      </w:pPr>
      <w:r w:rsidRPr="00220DC3">
        <w:rPr>
          <w:rFonts w:eastAsia="Times New Roman"/>
          <w:color w:val="0070C0"/>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All data should be presented in the Results. No data should be presented for the first time in the Discussion. Data (such as from Western blots) should be appropriately quantified.</w:t>
      </w:r>
    </w:p>
    <w:p w14:paraId="00C69C96"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220DC3">
        <w:rPr>
          <w:color w:val="0070C0"/>
          <w:sz w:val="20"/>
          <w:szCs w:val="20"/>
        </w:rPr>
        <w:t>MathType</w:t>
      </w:r>
      <w:proofErr w:type="spellEnd"/>
      <w:r w:rsidRPr="00220DC3">
        <w:rPr>
          <w:color w:val="0070C0"/>
          <w:sz w:val="20"/>
          <w:szCs w:val="20"/>
        </w:rPr>
        <w:t xml:space="preserve"> (recommended). If you enter equations in simple LaTeX, check that they will convert accurately (Word 2007 and higher can convert simple LaTeX equations). Display equations should be numbered at the right</w:t>
      </w:r>
      <w:proofErr w:type="gramStart"/>
      <w:r w:rsidRPr="00220DC3">
        <w:rPr>
          <w:color w:val="0070C0"/>
          <w:sz w:val="20"/>
          <w:szCs w:val="20"/>
        </w:rPr>
        <w:t>—(</w:t>
      </w:r>
      <w:proofErr w:type="gramEnd"/>
      <w:r w:rsidRPr="00220DC3">
        <w:rPr>
          <w:color w:val="0070C0"/>
          <w:sz w:val="20"/>
          <w:szCs w:val="20"/>
        </w:rPr>
        <w:t>1), (2), etc.</w:t>
      </w:r>
    </w:p>
    <w:p w14:paraId="5FF7E20D" w14:textId="77777777" w:rsidR="00845597" w:rsidRDefault="00845597" w:rsidP="00AC2069">
      <w:pPr>
        <w:pStyle w:val="Paragraph"/>
        <w:numPr>
          <w:ilvl w:val="0"/>
          <w:numId w:val="15"/>
        </w:numPr>
        <w:spacing w:before="0"/>
        <w:ind w:left="1800"/>
      </w:pPr>
      <w:r w:rsidRPr="00220DC3">
        <w:rPr>
          <w:color w:val="0070C0"/>
          <w:sz w:val="20"/>
          <w:szCs w:val="20"/>
        </w:rPr>
        <w:t xml:space="preserve">The same guidelines apply to mathematical expressions within a sentence of text; however, </w:t>
      </w:r>
      <w:proofErr w:type="spellStart"/>
      <w:r w:rsidRPr="00220DC3">
        <w:rPr>
          <w:color w:val="0070C0"/>
          <w:sz w:val="20"/>
          <w:szCs w:val="20"/>
        </w:rPr>
        <w:t>MathType</w:t>
      </w:r>
      <w:proofErr w:type="spellEnd"/>
      <w:r w:rsidRPr="00220DC3">
        <w:rPr>
          <w:color w:val="0070C0"/>
          <w:sz w:val="20"/>
          <w:szCs w:val="20"/>
        </w:rPr>
        <w:t xml:space="preserve"> (or the equivalent) should be used within text only when the desired result cannot be achieved using ordinary Word characters. Reserve </w:t>
      </w:r>
      <w:proofErr w:type="spellStart"/>
      <w:r w:rsidRPr="00220DC3">
        <w:rPr>
          <w:color w:val="0070C0"/>
          <w:sz w:val="20"/>
          <w:szCs w:val="20"/>
        </w:rPr>
        <w:t>MathType</w:t>
      </w:r>
      <w:proofErr w:type="spellEnd"/>
      <w:r w:rsidRPr="00220DC3">
        <w:rPr>
          <w:color w:val="0070C0"/>
          <w:sz w:val="20"/>
          <w:szCs w:val="2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4AED5C48" w:rsidR="00C52AE4" w:rsidRDefault="00C839F0" w:rsidP="00C52AE4">
      <w:pPr>
        <w:rPr>
          <w:noProof/>
        </w:rPr>
      </w:pPr>
      <w:r w:rsidRPr="008D3254">
        <w:rPr>
          <w:highlight w:val="yellow"/>
        </w:rPr>
        <w:t xml:space="preserve">In agreement with the classical pattern of the WBCs along the coasts of their bounding continents, the plot of long-term MKE clearly </w:t>
      </w:r>
      <w:r w:rsidR="00134D05" w:rsidRPr="008D3254">
        <w:rPr>
          <w:highlight w:val="yellow"/>
        </w:rPr>
        <w:t>shows</w:t>
      </w:r>
      <w:r w:rsidRPr="008D3254">
        <w:rPr>
          <w:highlight w:val="yellow"/>
        </w:rPr>
        <w:t xml:space="preserve"> the quasi-stable current jet and its retroflection</w:t>
      </w:r>
      <w:r>
        <w:t xml:space="preserve"> (AC in Fig. 1A; </w:t>
      </w:r>
      <w:proofErr w:type="spellStart"/>
      <w:r>
        <w:t>retroflections</w:t>
      </w:r>
      <w:proofErr w:type="spellEnd"/>
      <w:r>
        <w:t xml:space="preserve"> and extensions of other WBCs in fig. S1A, E, I, M, Q). This </w:t>
      </w:r>
      <w:r w:rsidR="006A70F9">
        <w:t>zone of influence</w:t>
      </w:r>
      <w:r>
        <w:t xml:space="preserve"> is clearly represented by MKE values </w:t>
      </w:r>
      <w:r w:rsidRPr="00272FCE">
        <w:rPr>
          <w:noProof/>
        </w:rPr>
        <w:t xml:space="preserve">≥ </w:t>
      </w:r>
      <w:r>
        <w:rPr>
          <w:noProof/>
        </w:rPr>
        <w:t xml:space="preserve">their </w:t>
      </w:r>
      <w:r w:rsidRPr="00272FCE">
        <w:rPr>
          <w:noProof/>
        </w:rPr>
        <w:t>90th percentile</w:t>
      </w:r>
      <w:r>
        <w:rPr>
          <w:noProof/>
        </w:rPr>
        <w:t xml:space="preserve">. </w:t>
      </w:r>
      <w:r w:rsidRPr="008D3254">
        <w:rPr>
          <w:noProof/>
          <w:highlight w:val="yellow"/>
        </w:rPr>
        <w:t>Being extremely energetic, WBCs are hydrodynamically unstable, and fields of high EKE form around the jets, and in particular around the extensions and retroflections</w:t>
      </w:r>
      <w:r>
        <w:rPr>
          <w:noProof/>
        </w:rPr>
        <w:t xml:space="preserve"> (see Fig. 1B for the AC, and fig. S1B, F, J, N, R for all WBCs). Again, </w:t>
      </w:r>
      <w:r w:rsidR="006A70F9">
        <w:t>the zone of influence</w:t>
      </w:r>
      <w:r>
        <w:rPr>
          <w:noProof/>
        </w:rPr>
        <w:t xml:space="preserve"> </w:t>
      </w:r>
      <w:r w:rsidR="006A70F9">
        <w:rPr>
          <w:noProof/>
        </w:rPr>
        <w:t xml:space="preserve">of the </w:t>
      </w:r>
      <w:r>
        <w:rPr>
          <w:noProof/>
        </w:rPr>
        <w:t xml:space="preserve">field of maximal eddy energetics can be traced by ocean regions where EKE are </w:t>
      </w:r>
      <w:r w:rsidRPr="00272FCE">
        <w:rPr>
          <w:noProof/>
        </w:rPr>
        <w:t xml:space="preserve">≥ </w:t>
      </w:r>
      <w:r>
        <w:rPr>
          <w:noProof/>
        </w:rPr>
        <w:t xml:space="preserve">their </w:t>
      </w:r>
      <w:r w:rsidRPr="00272FCE">
        <w:rPr>
          <w:noProof/>
        </w:rPr>
        <w:t>90th percentile</w:t>
      </w:r>
      <w:r>
        <w:rPr>
          <w:noProof/>
        </w:rPr>
        <w:t>. Fig. 1C indicates traces of the mesoscale eddies populating the AC zone of influence of the EKE field around 13 to 40</w:t>
      </w:r>
      <w:r>
        <w:t>°E, and 36.5 to 41°S</w:t>
      </w:r>
      <w:r>
        <w:rPr>
          <w:noProof/>
        </w:rPr>
        <w:t xml:space="preserve">. In this case it is particularly the area where the AC retroflection form that the formation of eddies extract energy from the mean AC path; some of these eddies eventually dissipate back into the retroflection, and are therefore also responsible for maintaining this retroflection as it extends eastwards into the </w:t>
      </w:r>
      <w:r w:rsidRPr="00F66969">
        <w:rPr>
          <w:rFonts w:ascii="Courier New" w:hAnsi="Courier New" w:cs="Courier New"/>
          <w:noProof/>
        </w:rPr>
        <w:t>﻿</w:t>
      </w:r>
      <w:r>
        <w:rPr>
          <w:noProof/>
        </w:rPr>
        <w:t>s</w:t>
      </w:r>
      <w:r w:rsidRPr="00F66969">
        <w:rPr>
          <w:noProof/>
        </w:rPr>
        <w:t xml:space="preserve">outh Indian Ocean between </w:t>
      </w:r>
      <w:r>
        <w:rPr>
          <w:noProof/>
        </w:rPr>
        <w:t>37</w:t>
      </w:r>
      <w:r>
        <w:t>°</w:t>
      </w:r>
      <w:r w:rsidRPr="00F66969">
        <w:rPr>
          <w:noProof/>
        </w:rPr>
        <w:t xml:space="preserve"> and 4</w:t>
      </w:r>
      <w:r>
        <w:rPr>
          <w:noProof/>
        </w:rPr>
        <w:t>1</w:t>
      </w:r>
      <w:r>
        <w:t>°</w:t>
      </w:r>
      <w:r w:rsidRPr="00F66969">
        <w:rPr>
          <w:noProof/>
        </w:rPr>
        <w:t>S</w:t>
      </w:r>
      <w:r>
        <w:rPr>
          <w:noProof/>
        </w:rPr>
        <w:t>, as far as 40</w:t>
      </w:r>
      <w:r>
        <w:t>°E</w:t>
      </w:r>
      <w:r>
        <w:rPr>
          <w:noProof/>
        </w:rPr>
        <w:t xml:space="preserve">. The formation of eddies that contribute towards the EKE field is </w:t>
      </w:r>
      <w:r>
        <w:t>visually indistinguishable</w:t>
      </w:r>
      <w:r>
        <w:rPr>
          <w:noProof/>
        </w:rPr>
        <w:t xml:space="preserve"> in the other WBCs (</w:t>
      </w:r>
      <w:r>
        <w:t xml:space="preserve">fig. S1C, G, K, O, S). The </w:t>
      </w:r>
      <w:r w:rsidR="006A70F9">
        <w:t xml:space="preserve">area </w:t>
      </w:r>
      <w:r>
        <w:t xml:space="preserve">where MHW intensity is greatest is indicated, and again this region is enclosed by </w:t>
      </w:r>
      <w:r w:rsidR="006A70F9">
        <w:t>as zones of influence</w:t>
      </w:r>
      <w:r>
        <w:t xml:space="preserve"> that captures the location where mean MHW intensities </w:t>
      </w:r>
      <w:r w:rsidRPr="00272FCE">
        <w:rPr>
          <w:noProof/>
        </w:rPr>
        <w:t xml:space="preserve">≥ </w:t>
      </w:r>
      <w:r>
        <w:rPr>
          <w:noProof/>
        </w:rPr>
        <w:t xml:space="preserve">their </w:t>
      </w:r>
      <w:r w:rsidRPr="00272FCE">
        <w:rPr>
          <w:noProof/>
        </w:rPr>
        <w:t>90th percentile</w:t>
      </w:r>
      <w:r>
        <w:rPr>
          <w:noProof/>
        </w:rPr>
        <w:t xml:space="preserve"> (Fig. 1D). For </w:t>
      </w:r>
      <w:r>
        <w:rPr>
          <w:noProof/>
        </w:rPr>
        <w:lastRenderedPageBreak/>
        <w:t>the AC this region is just south of 40</w:t>
      </w:r>
      <w:r>
        <w:t>°S, from 10°E to 27°E, near the field of high EKE. The situation is the same for the BC, EAC, GS, and KC (</w:t>
      </w:r>
      <w:r>
        <w:rPr>
          <w:noProof/>
        </w:rPr>
        <w:t>fig. S1D, H, L, P, T</w:t>
      </w:r>
      <w:r>
        <w:t>).</w:t>
      </w:r>
    </w:p>
    <w:p w14:paraId="5836197B" w14:textId="77777777" w:rsidR="00C52AE4" w:rsidRPr="00F95208" w:rsidRDefault="00C52AE4" w:rsidP="00C52AE4"/>
    <w:p w14:paraId="2992B593" w14:textId="77777777" w:rsidR="005F0F49" w:rsidRPr="00C52AE4" w:rsidRDefault="005F0F49" w:rsidP="005F0F49">
      <w:pPr>
        <w:rPr>
          <w:rFonts w:ascii="Arial" w:hAnsi="Arial" w:cs="Arial"/>
          <w:color w:val="4472C4" w:themeColor="accent1"/>
        </w:rPr>
      </w:pPr>
      <w:r w:rsidRPr="00C52AE4">
        <w:rPr>
          <w:rFonts w:ascii="Arial" w:hAnsi="Arial" w:cs="Arial"/>
          <w:b/>
          <w:color w:val="4472C4" w:themeColor="accent1"/>
        </w:rPr>
        <w:t xml:space="preserve">Figure 1 | </w:t>
      </w:r>
      <w:r w:rsidRPr="00EF7099">
        <w:rPr>
          <w:rFonts w:ascii="Arial" w:hAnsi="Arial" w:cs="Arial"/>
          <w:color w:val="4472C4" w:themeColor="accent1"/>
        </w:rPr>
        <w:t>(</w:t>
      </w:r>
      <w:r>
        <w:rPr>
          <w:rFonts w:ascii="Arial" w:hAnsi="Arial" w:cs="Arial"/>
          <w:b/>
          <w:color w:val="4472C4" w:themeColor="accent1"/>
        </w:rPr>
        <w:t>A</w:t>
      </w:r>
      <w:r w:rsidRPr="00EF7099">
        <w:rPr>
          <w:rFonts w:ascii="Arial" w:hAnsi="Arial" w:cs="Arial"/>
          <w:color w:val="4472C4" w:themeColor="accent1"/>
        </w:rPr>
        <w:t>)</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0120C2">
        <w:rPr>
          <w:rFonts w:ascii="Arial" w:hAnsi="Arial" w:cs="Arial"/>
          <w:color w:val="4472C4" w:themeColor="accent1"/>
        </w:rPr>
        <w:t>(</w:t>
      </w:r>
      <w:r>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0120C2">
        <w:rPr>
          <w:rFonts w:ascii="Arial" w:hAnsi="Arial" w:cs="Arial"/>
          <w:color w:val="4472C4" w:themeColor="accent1"/>
        </w:rPr>
        <w:t>(</w:t>
      </w:r>
      <w:r>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Traces of individual eddies dissipating from the Agulhas Current jet (</w:t>
      </w:r>
      <w:r w:rsidRPr="0060303C">
        <w:rPr>
          <w:rFonts w:ascii="Arial" w:hAnsi="Arial" w:cs="Arial"/>
          <w:i/>
          <w:color w:val="4472C4" w:themeColor="accent1"/>
        </w:rPr>
        <w:t>i.e.</w:t>
      </w:r>
      <w:r w:rsidRPr="00C52AE4">
        <w:rPr>
          <w:rFonts w:ascii="Arial" w:hAnsi="Arial" w:cs="Arial"/>
          <w:color w:val="4472C4" w:themeColor="accent1"/>
        </w:rPr>
        <w:t xml:space="preserve"> from within the red polygon) roughly match the area of high EKE. On this plot, MHWs that originated at the times of the three most intense heatwaves are coloured green. </w:t>
      </w:r>
      <w:r w:rsidRPr="000120C2">
        <w:rPr>
          <w:rFonts w:ascii="Arial" w:hAnsi="Arial" w:cs="Arial"/>
          <w:color w:val="4472C4" w:themeColor="accent1"/>
        </w:rPr>
        <w:t>(</w:t>
      </w:r>
      <w:r>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w:t>
      </w:r>
      <w:r>
        <w:rPr>
          <w:rFonts w:ascii="Arial" w:hAnsi="Arial" w:cs="Arial"/>
          <w:color w:val="4472C4" w:themeColor="accent1"/>
        </w:rPr>
        <w:t>f</w:t>
      </w:r>
      <w:r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7C4CA250" w:rsidR="00C52AE4" w:rsidRPr="00C52AE4" w:rsidRDefault="005F0F49" w:rsidP="005F0F49">
      <w:pPr>
        <w:pStyle w:val="ListParagraph"/>
        <w:numPr>
          <w:ilvl w:val="0"/>
          <w:numId w:val="17"/>
        </w:numPr>
        <w:rPr>
          <w:rFonts w:ascii="Arial" w:hAnsi="Arial" w:cs="Arial"/>
          <w:i/>
          <w:color w:val="4472C4" w:themeColor="accent1"/>
          <w:sz w:val="20"/>
          <w:szCs w:val="20"/>
        </w:rPr>
      </w:pPr>
      <w:r w:rsidRPr="00653FAB">
        <w:rPr>
          <w:rFonts w:ascii="Arial" w:hAnsi="Arial" w:cs="Arial"/>
          <w:b/>
          <w:color w:val="4472C4" w:themeColor="accent1"/>
          <w:sz w:val="20"/>
          <w:szCs w:val="20"/>
        </w:rPr>
        <w:t>Fig. S1</w:t>
      </w:r>
      <w:r>
        <w:rPr>
          <w:rFonts w:ascii="Arial" w:hAnsi="Arial" w:cs="Arial"/>
          <w:b/>
          <w:color w:val="4472C4" w:themeColor="accent1"/>
          <w:sz w:val="20"/>
          <w:szCs w:val="20"/>
        </w:rPr>
        <w:t>.</w:t>
      </w:r>
      <w:r w:rsidRPr="00653FAB">
        <w:rPr>
          <w:rFonts w:ascii="Arial" w:hAnsi="Arial" w:cs="Arial"/>
          <w:b/>
          <w:color w:val="4472C4" w:themeColor="accent1"/>
          <w:sz w:val="20"/>
          <w:szCs w:val="20"/>
        </w:rPr>
        <w:t xml:space="preserve"> </w:t>
      </w:r>
      <w:r w:rsidRPr="00653FAB">
        <w:rPr>
          <w:rFonts w:ascii="Arial" w:hAnsi="Arial" w:cs="Arial"/>
          <w:color w:val="4472C4" w:themeColor="accent1"/>
          <w:sz w:val="20"/>
          <w:szCs w:val="20"/>
        </w:rPr>
        <w:t>(</w:t>
      </w:r>
      <w:r>
        <w:rPr>
          <w:rFonts w:ascii="Arial" w:hAnsi="Arial" w:cs="Arial"/>
          <w:b/>
          <w:color w:val="4472C4" w:themeColor="accent1"/>
          <w:sz w:val="20"/>
          <w:szCs w:val="20"/>
        </w:rPr>
        <w:t>A</w:t>
      </w:r>
      <w:r w:rsidRPr="00653FAB">
        <w:rPr>
          <w:rFonts w:ascii="Arial" w:hAnsi="Arial" w:cs="Arial"/>
          <w:b/>
          <w:color w:val="4472C4" w:themeColor="accent1"/>
          <w:sz w:val="20"/>
          <w:szCs w:val="20"/>
        </w:rPr>
        <w:t>-</w:t>
      </w:r>
      <w:r>
        <w:rPr>
          <w:rFonts w:ascii="Arial" w:hAnsi="Arial" w:cs="Arial"/>
          <w:b/>
          <w:color w:val="4472C4" w:themeColor="accent1"/>
          <w:sz w:val="20"/>
          <w:szCs w:val="20"/>
        </w:rPr>
        <w:t>T</w:t>
      </w:r>
      <w:r w:rsidRPr="00653FAB">
        <w:rPr>
          <w:rFonts w:ascii="Arial" w:hAnsi="Arial" w:cs="Arial"/>
          <w:color w:val="4472C4" w:themeColor="accent1"/>
          <w:sz w:val="20"/>
          <w:szCs w:val="20"/>
        </w:rPr>
        <w:t>) Full set of panels corresponding to Fig. 1.</w:t>
      </w:r>
    </w:p>
    <w:p w14:paraId="5D36DE1D" w14:textId="77777777" w:rsidR="00C52AE4" w:rsidRDefault="00C52AE4" w:rsidP="005F0F49">
      <w:pPr>
        <w:ind w:left="0"/>
      </w:pPr>
    </w:p>
    <w:p w14:paraId="1CF3E843" w14:textId="5E066990" w:rsidR="00C52AE4" w:rsidRDefault="00C52AE4" w:rsidP="00C52AE4">
      <w:r>
        <w:t>Outlines tracing the fields of maximal MKE and EKE</w:t>
      </w:r>
      <w:r w:rsidR="003F0146">
        <w:t xml:space="preserve"> (polygons in Fig. 2A-E)</w:t>
      </w:r>
      <w:r>
        <w:t xml:space="preserve">, and areas of intense MHW activity, </w:t>
      </w:r>
      <w:r w:rsidR="003F0146">
        <w:t>help to show the relationships between these phenomena</w:t>
      </w:r>
      <w:r>
        <w:t xml:space="preserve">. In all instances, MHW activity, as shown here by the mean MHW intensity, is associated more with high EKE regions, and less so with the boundary current jets. However, the </w:t>
      </w:r>
      <w:r w:rsidR="00DB1D3C">
        <w:t xml:space="preserve">location </w:t>
      </w:r>
      <w:r>
        <w:t>of</w:t>
      </w:r>
      <w:r w:rsidR="00DB1D3C">
        <w:t xml:space="preserve"> peak</w:t>
      </w:r>
      <w:r>
        <w:t xml:space="preserve"> MHW </w:t>
      </w:r>
      <w:r w:rsidR="00DB1D3C">
        <w:t xml:space="preserve">intensity is slightly displaced </w:t>
      </w:r>
      <w:r>
        <w:t xml:space="preserve">with respect to the </w:t>
      </w:r>
      <w:r w:rsidR="00DB1D3C">
        <w:t xml:space="preserve">position of the </w:t>
      </w:r>
      <w:r>
        <w:t xml:space="preserve">EKE field, as is evident for the AC, GS, and KC. </w:t>
      </w:r>
      <w:r w:rsidR="003F0146">
        <w:t>For these boundary currents</w:t>
      </w:r>
      <w:r>
        <w:t xml:space="preserve">, the </w:t>
      </w:r>
      <w:proofErr w:type="spellStart"/>
      <w:r>
        <w:t>retroflections</w:t>
      </w:r>
      <w:proofErr w:type="spellEnd"/>
      <w:r>
        <w:t xml:space="preserve"> and extensions extend eastward into the south Indian Ocean, North Atlantic, and North Pacific Ocean, respectively. </w:t>
      </w:r>
      <w:commentRangeStart w:id="13"/>
      <w:r w:rsidR="003F0146">
        <w:t xml:space="preserve">MHW activity is shifted to the north of the associated eddy fields of the GS and KC, and to the south thereof in the AC region. </w:t>
      </w:r>
      <w:commentRangeEnd w:id="13"/>
      <w:r w:rsidR="003F0146">
        <w:rPr>
          <w:rStyle w:val="CommentReference"/>
          <w:rFonts w:eastAsia="Times New Roman"/>
        </w:rPr>
        <w:commentReference w:id="13"/>
      </w:r>
      <w:r>
        <w:t>The separation between regions dominated by high EKE and MHW activity is less clear in the BC and EAC, but nevertheless seem</w:t>
      </w:r>
      <w:r w:rsidR="00DB1D3C">
        <w:t>s</w:t>
      </w:r>
      <w:r>
        <w:t xml:space="preserve">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419B042B" w:rsidR="00C52AE4" w:rsidRPr="00C52AE4" w:rsidRDefault="005F0F49"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0120C2">
        <w:rPr>
          <w:rFonts w:ascii="Arial" w:hAnsi="Arial" w:cs="Arial"/>
          <w:color w:val="4472C4" w:themeColor="accent1"/>
        </w:rPr>
        <w:t>(</w:t>
      </w:r>
      <w:r>
        <w:rPr>
          <w:rFonts w:ascii="Arial" w:hAnsi="Arial" w:cs="Arial"/>
          <w:b/>
          <w:color w:val="4472C4" w:themeColor="accent1"/>
        </w:rPr>
        <w:t>A</w:t>
      </w:r>
      <w:r w:rsidRPr="000120C2">
        <w:rPr>
          <w:rFonts w:ascii="Arial" w:hAnsi="Arial" w:cs="Arial"/>
          <w:color w:val="4472C4" w:themeColor="accent1"/>
        </w:rPr>
        <w:t>)</w:t>
      </w:r>
      <w:r w:rsidRPr="00C52AE4">
        <w:rPr>
          <w:rFonts w:ascii="Arial" w:hAnsi="Arial" w:cs="Arial"/>
          <w:color w:val="4472C4" w:themeColor="accent1"/>
        </w:rPr>
        <w:t xml:space="preserve"> Agulhas Current, </w:t>
      </w:r>
      <w:r w:rsidRPr="000120C2">
        <w:rPr>
          <w:rFonts w:ascii="Arial" w:hAnsi="Arial" w:cs="Arial"/>
          <w:color w:val="4472C4" w:themeColor="accent1"/>
        </w:rPr>
        <w:t>(</w:t>
      </w:r>
      <w:r>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Brazil Current, </w:t>
      </w:r>
      <w:r w:rsidRPr="000120C2">
        <w:rPr>
          <w:rFonts w:ascii="Arial" w:hAnsi="Arial" w:cs="Arial"/>
          <w:color w:val="4472C4" w:themeColor="accent1"/>
        </w:rPr>
        <w:t>(</w:t>
      </w:r>
      <w:r>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East Australian Current, </w:t>
      </w:r>
      <w:r w:rsidRPr="000120C2">
        <w:rPr>
          <w:rFonts w:ascii="Arial" w:hAnsi="Arial" w:cs="Arial"/>
          <w:color w:val="4472C4" w:themeColor="accent1"/>
        </w:rPr>
        <w:t>(</w:t>
      </w:r>
      <w:r>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Gulf Stream, and </w:t>
      </w:r>
      <w:r w:rsidRPr="000120C2">
        <w:rPr>
          <w:rFonts w:ascii="Arial" w:hAnsi="Arial" w:cs="Arial"/>
          <w:color w:val="4472C4" w:themeColor="accent1"/>
        </w:rPr>
        <w:t>(</w:t>
      </w:r>
      <w:r>
        <w:rPr>
          <w:rFonts w:ascii="Arial" w:hAnsi="Arial" w:cs="Arial"/>
          <w:b/>
          <w:color w:val="4472C4" w:themeColor="accent1"/>
        </w:rPr>
        <w:t>E</w:t>
      </w:r>
      <w:r w:rsidRPr="000120C2">
        <w:rPr>
          <w:rFonts w:ascii="Arial" w:hAnsi="Arial" w:cs="Arial"/>
          <w:color w:val="4472C4" w:themeColor="accent1"/>
        </w:rPr>
        <w:t>)</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1</w:t>
      </w:r>
      <w:r>
        <w:rPr>
          <w:rFonts w:ascii="Arial" w:hAnsi="Arial" w:cs="Arial"/>
          <w:color w:val="4472C4" w:themeColor="accent1"/>
        </w:rPr>
        <w:t>A</w:t>
      </w:r>
      <w:r w:rsidRPr="00C52AE4">
        <w:rPr>
          <w:rFonts w:ascii="Arial" w:hAnsi="Arial" w:cs="Arial"/>
          <w:color w:val="4472C4" w:themeColor="accent1"/>
        </w:rPr>
        <w:t>-</w:t>
      </w:r>
      <w:r>
        <w:rPr>
          <w:rFonts w:ascii="Arial" w:hAnsi="Arial" w:cs="Arial"/>
          <w:color w:val="4472C4" w:themeColor="accent1"/>
        </w:rPr>
        <w:t>B</w:t>
      </w:r>
      <w:r w:rsidRPr="00C52AE4">
        <w:rPr>
          <w:rFonts w:ascii="Arial" w:hAnsi="Arial" w:cs="Arial"/>
          <w:color w:val="4472C4" w:themeColor="accent1"/>
        </w:rPr>
        <w:t xml:space="preserve"> (</w:t>
      </w:r>
      <w:r w:rsidRPr="0060303C">
        <w:rPr>
          <w:rFonts w:ascii="Arial" w:hAnsi="Arial" w:cs="Arial"/>
          <w:i/>
          <w:color w:val="4472C4" w:themeColor="accent1"/>
        </w:rPr>
        <w:t>i.e.</w:t>
      </w:r>
      <w:r w:rsidRPr="00C52AE4">
        <w:rPr>
          <w:rFonts w:ascii="Arial" w:hAnsi="Arial" w:cs="Arial"/>
          <w:color w:val="4472C4" w:themeColor="accent1"/>
        </w:rPr>
        <w:t xml:space="preserv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F4057A1" w:rsidR="00C52AE4" w:rsidRPr="003B77D6" w:rsidRDefault="009E19B7" w:rsidP="00C52AE4">
      <w:pPr>
        <w:rPr>
          <w:b/>
          <w:i/>
          <w:strike/>
        </w:rPr>
      </w:pPr>
      <w:r w:rsidRPr="003B77D6">
        <w:rPr>
          <w:b/>
          <w:i/>
          <w:strike/>
        </w:rPr>
        <w:t>Maximum covariance analysis</w:t>
      </w:r>
    </w:p>
    <w:p w14:paraId="76832A3C" w14:textId="552CB43B" w:rsidR="00C52AE4" w:rsidRPr="003B77D6" w:rsidRDefault="009E19B7" w:rsidP="00C52AE4">
      <w:pPr>
        <w:rPr>
          <w:strike/>
        </w:rPr>
      </w:pPr>
      <w:r w:rsidRPr="003B77D6">
        <w:rPr>
          <w:strike/>
        </w:rPr>
        <w:t>MCA takes into account coupled modes of cova</w:t>
      </w:r>
      <w:r w:rsidR="00FB5585" w:rsidRPr="003B77D6">
        <w:rPr>
          <w:strike/>
        </w:rPr>
        <w:t xml:space="preserve">riance between KE and SST exceedance, and incorporates amplitude and frequency of the component signals. Modes 1 and 2, which account for 61% and 6% of the total covariance, respectively, do not show a well-defined </w:t>
      </w:r>
      <w:r w:rsidR="00A5411E" w:rsidRPr="003B77D6">
        <w:rPr>
          <w:strike/>
        </w:rPr>
        <w:t xml:space="preserve">coherent </w:t>
      </w:r>
      <w:r w:rsidR="00FB5585" w:rsidRPr="003B77D6">
        <w:rPr>
          <w:strike/>
        </w:rPr>
        <w:t>pattern within the mean event intensity zones of influence</w:t>
      </w:r>
      <w:r w:rsidR="008E2C30" w:rsidRPr="003B77D6">
        <w:rPr>
          <w:strike/>
        </w:rPr>
        <w:t xml:space="preserve">, but rather seem to be related to more dominant modes of variation such EKE. Mode 3 explains 5% of the covariance, and the covariance maps indicate </w:t>
      </w:r>
      <w:r w:rsidR="00C72A46" w:rsidRPr="003B77D6">
        <w:rPr>
          <w:strike/>
        </w:rPr>
        <w:t xml:space="preserve">(Fig. 4A-B) </w:t>
      </w:r>
      <w:r w:rsidR="008E2C30" w:rsidRPr="003B77D6">
        <w:rPr>
          <w:strike/>
        </w:rPr>
        <w:t xml:space="preserve">a greater coherence of the component signals within the mean intensity zone of influence. Time series of the expansion coefficients of Mode 3 are highly correlated, with </w:t>
      </w:r>
      <w:r w:rsidR="008E2C30" w:rsidRPr="003B77D6">
        <w:rPr>
          <w:i/>
          <w:iCs/>
          <w:strike/>
        </w:rPr>
        <w:t>r</w:t>
      </w:r>
      <w:r w:rsidR="008E2C30" w:rsidRPr="003B77D6">
        <w:rPr>
          <w:strike/>
        </w:rPr>
        <w:t xml:space="preserve"> = 0.89</w:t>
      </w:r>
      <w:r w:rsidR="00C72A46" w:rsidRPr="003B77D6">
        <w:rPr>
          <w:strike/>
        </w:rPr>
        <w:t xml:space="preserve"> (Fig. 4C)</w:t>
      </w:r>
      <w:r w:rsidR="008E2C30" w:rsidRPr="003B77D6">
        <w:rPr>
          <w:strike/>
        </w:rPr>
        <w:t>.</w:t>
      </w:r>
    </w:p>
    <w:p w14:paraId="2F0B1533" w14:textId="6D3204CF" w:rsidR="00125399" w:rsidRDefault="00125399" w:rsidP="00C52AE4"/>
    <w:p w14:paraId="67D9E617" w14:textId="151E86D4" w:rsidR="00125399" w:rsidRDefault="00125399" w:rsidP="00125399">
      <w:r>
        <w:t>&gt;&gt; “</w:t>
      </w:r>
      <w:r w:rsidRPr="00125399">
        <w:t>The KE system exhibits large decadal fluctuations between relatively stable and unstable states</w:t>
      </w:r>
      <w:r>
        <w:t xml:space="preserve">”—in </w:t>
      </w:r>
      <w:proofErr w:type="spellStart"/>
      <w:r w:rsidRPr="00125399">
        <w:t>Revelard</w:t>
      </w:r>
      <w:proofErr w:type="spellEnd"/>
      <w:r w:rsidRPr="00125399">
        <w:t xml:space="preserve"> et al (2016).pdf</w:t>
      </w:r>
      <w:r>
        <w:t>… could explain the weak relationship between meandering and MHWs seen in the MCA.</w:t>
      </w:r>
    </w:p>
    <w:p w14:paraId="3D76BEEE" w14:textId="77777777" w:rsidR="009E19B7" w:rsidRDefault="009E19B7" w:rsidP="00C52AE4"/>
    <w:p w14:paraId="20F82ADF" w14:textId="7DE96DB1" w:rsidR="00C52AE4" w:rsidRDefault="003F0146" w:rsidP="003F0146">
      <w:commentRangeStart w:id="14"/>
      <w:r>
        <w:t xml:space="preserve">When correlating the mean MHW intensity and EKE for all five WBCs (seen as deep purple in each panel of </w:t>
      </w:r>
      <w:r w:rsidRPr="00C52AE4">
        <w:rPr>
          <w:highlight w:val="yellow"/>
        </w:rPr>
        <w:t>Fig. XXX</w:t>
      </w:r>
      <w:r>
        <w:t xml:space="preserve">), we tend to see a dipole-like structure. This structure shows positive correlations in EKE and </w:t>
      </w:r>
      <w:r>
        <w:lastRenderedPageBreak/>
        <w:t>mean intensity occurring within the poleward side of the high EKE regions, and negative correlations on the equatorward side.</w:t>
      </w:r>
      <w:commentRangeEnd w:id="14"/>
      <w:r>
        <w:rPr>
          <w:rStyle w:val="CommentReference"/>
          <w:rFonts w:eastAsia="Times New Roman"/>
        </w:rPr>
        <w:commentReference w:id="14"/>
      </w:r>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xml:space="preserve">, </w:t>
      </w:r>
      <w:commentRangeStart w:id="15"/>
      <w:r>
        <w:t>but they are more complex and quite difficult to describe</w:t>
      </w:r>
      <w:commentRangeEnd w:id="15"/>
      <w:r w:rsidR="00F45426">
        <w:rPr>
          <w:rStyle w:val="CommentReference"/>
          <w:rFonts w:eastAsia="Times New Roman"/>
        </w:rPr>
        <w:commentReference w:id="15"/>
      </w:r>
      <w:r>
        <w:t>.</w:t>
      </w:r>
    </w:p>
    <w:p w14:paraId="46710794" w14:textId="77777777" w:rsidR="00C52AE4" w:rsidRDefault="00C52AE4" w:rsidP="00C52AE4">
      <w:pPr>
        <w:rPr>
          <w:color w:val="4472C4" w:themeColor="accent1"/>
        </w:rPr>
      </w:pPr>
    </w:p>
    <w:p w14:paraId="793C8C4F" w14:textId="3B503537" w:rsidR="00C52AE4" w:rsidRPr="00C52AE4" w:rsidRDefault="005F0F49"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0120C2">
        <w:rPr>
          <w:rFonts w:ascii="Arial" w:hAnsi="Arial" w:cs="Arial"/>
          <w:noProof/>
          <w:color w:val="4472C4" w:themeColor="accent1"/>
        </w:rPr>
        <w:t>(</w:t>
      </w:r>
      <w:r>
        <w:rPr>
          <w:rFonts w:ascii="Arial" w:hAnsi="Arial" w:cs="Arial"/>
          <w:b/>
          <w:noProof/>
          <w:color w:val="4472C4" w:themeColor="accent1"/>
        </w:rPr>
        <w:t>A</w:t>
      </w:r>
      <w:r w:rsidRPr="00F270CB">
        <w:rPr>
          <w:rFonts w:ascii="Arial" w:hAnsi="Arial" w:cs="Arial"/>
          <w:noProof/>
          <w:color w:val="4472C4" w:themeColor="accent1"/>
        </w:rPr>
        <w:t xml:space="preserve">, </w:t>
      </w:r>
      <w:r>
        <w:rPr>
          <w:rFonts w:ascii="Arial" w:hAnsi="Arial" w:cs="Arial"/>
          <w:b/>
          <w:noProof/>
          <w:color w:val="4472C4" w:themeColor="accent1"/>
        </w:rPr>
        <w:t>C</w:t>
      </w:r>
      <w:r w:rsidRPr="00F270CB">
        <w:rPr>
          <w:rFonts w:ascii="Arial" w:hAnsi="Arial" w:cs="Arial"/>
          <w:noProof/>
          <w:color w:val="4472C4" w:themeColor="accent1"/>
        </w:rPr>
        <w:t xml:space="preserve">, </w:t>
      </w:r>
      <w:r>
        <w:rPr>
          <w:rFonts w:ascii="Arial" w:hAnsi="Arial" w:cs="Arial"/>
          <w:b/>
          <w:noProof/>
          <w:color w:val="4472C4" w:themeColor="accent1"/>
        </w:rPr>
        <w:t>E</w:t>
      </w:r>
      <w:r w:rsidRPr="00F270CB">
        <w:rPr>
          <w:rFonts w:ascii="Arial" w:hAnsi="Arial" w:cs="Arial"/>
          <w:noProof/>
          <w:color w:val="4472C4" w:themeColor="accent1"/>
        </w:rPr>
        <w:t xml:space="preserve">, </w:t>
      </w:r>
      <w:r>
        <w:rPr>
          <w:rFonts w:ascii="Arial" w:hAnsi="Arial" w:cs="Arial"/>
          <w:b/>
          <w:noProof/>
          <w:color w:val="4472C4" w:themeColor="accent1"/>
        </w:rPr>
        <w:t>G</w:t>
      </w:r>
      <w:r w:rsidRPr="00F270CB">
        <w:rPr>
          <w:rFonts w:ascii="Arial" w:hAnsi="Arial" w:cs="Arial"/>
          <w:noProof/>
          <w:color w:val="4472C4" w:themeColor="accent1"/>
        </w:rPr>
        <w:t xml:space="preserve">, </w:t>
      </w:r>
      <w:r>
        <w:rPr>
          <w:rFonts w:ascii="Arial" w:hAnsi="Arial" w:cs="Arial"/>
          <w:b/>
          <w:noProof/>
          <w:color w:val="4472C4" w:themeColor="accent1"/>
        </w:rPr>
        <w:t>I</w:t>
      </w:r>
      <w:r w:rsidRPr="000120C2">
        <w:rPr>
          <w:rFonts w:ascii="Arial" w:hAnsi="Arial" w:cs="Arial"/>
          <w:noProof/>
          <w:color w:val="4472C4" w:themeColor="accent1"/>
        </w:rPr>
        <w:t>)</w:t>
      </w:r>
      <w:r w:rsidRPr="00C52AE4">
        <w:rPr>
          <w:rFonts w:ascii="Arial" w:hAnsi="Arial" w:cs="Arial"/>
          <w:noProof/>
          <w:color w:val="4472C4" w:themeColor="accent1"/>
        </w:rPr>
        <w:t xml:space="preserve"> MKE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and </w:t>
      </w:r>
      <w:r w:rsidRPr="000120C2">
        <w:rPr>
          <w:rFonts w:ascii="Arial" w:hAnsi="Arial" w:cs="Arial"/>
          <w:noProof/>
          <w:color w:val="4472C4" w:themeColor="accent1"/>
        </w:rPr>
        <w:t>(</w:t>
      </w:r>
      <w:r>
        <w:rPr>
          <w:rFonts w:ascii="Arial" w:hAnsi="Arial" w:cs="Arial"/>
          <w:b/>
          <w:noProof/>
          <w:color w:val="4472C4" w:themeColor="accent1"/>
        </w:rPr>
        <w:t>B</w:t>
      </w:r>
      <w:r w:rsidRPr="00F270CB">
        <w:rPr>
          <w:rFonts w:ascii="Arial" w:hAnsi="Arial" w:cs="Arial"/>
          <w:noProof/>
          <w:color w:val="4472C4" w:themeColor="accent1"/>
        </w:rPr>
        <w:t xml:space="preserve">, </w:t>
      </w:r>
      <w:r>
        <w:rPr>
          <w:rFonts w:ascii="Arial" w:hAnsi="Arial" w:cs="Arial"/>
          <w:b/>
          <w:noProof/>
          <w:color w:val="4472C4" w:themeColor="accent1"/>
        </w:rPr>
        <w:t>D</w:t>
      </w:r>
      <w:r w:rsidRPr="00F270CB">
        <w:rPr>
          <w:rFonts w:ascii="Arial" w:hAnsi="Arial" w:cs="Arial"/>
          <w:noProof/>
          <w:color w:val="4472C4" w:themeColor="accent1"/>
        </w:rPr>
        <w:t xml:space="preserve">, </w:t>
      </w:r>
      <w:r>
        <w:rPr>
          <w:rFonts w:ascii="Arial" w:hAnsi="Arial" w:cs="Arial"/>
          <w:b/>
          <w:noProof/>
          <w:color w:val="4472C4" w:themeColor="accent1"/>
        </w:rPr>
        <w:t>F</w:t>
      </w:r>
      <w:r w:rsidRPr="00F270CB">
        <w:rPr>
          <w:rFonts w:ascii="Arial" w:hAnsi="Arial" w:cs="Arial"/>
          <w:noProof/>
          <w:color w:val="4472C4" w:themeColor="accent1"/>
        </w:rPr>
        <w:t xml:space="preserve">, </w:t>
      </w:r>
      <w:r>
        <w:rPr>
          <w:rFonts w:ascii="Arial" w:hAnsi="Arial" w:cs="Arial"/>
          <w:b/>
          <w:noProof/>
          <w:color w:val="4472C4" w:themeColor="accent1"/>
        </w:rPr>
        <w:t>H</w:t>
      </w:r>
      <w:r w:rsidRPr="00F270CB">
        <w:rPr>
          <w:rFonts w:ascii="Arial" w:hAnsi="Arial" w:cs="Arial"/>
          <w:noProof/>
          <w:color w:val="4472C4" w:themeColor="accent1"/>
        </w:rPr>
        <w:t xml:space="preserve">, </w:t>
      </w:r>
      <w:r>
        <w:rPr>
          <w:rFonts w:ascii="Arial" w:hAnsi="Arial" w:cs="Arial"/>
          <w:b/>
          <w:noProof/>
          <w:color w:val="4472C4" w:themeColor="accent1"/>
        </w:rPr>
        <w:t>J</w:t>
      </w:r>
      <w:r w:rsidRPr="000120C2">
        <w:rPr>
          <w:rFonts w:ascii="Arial" w:hAnsi="Arial" w:cs="Arial"/>
          <w:noProof/>
          <w:color w:val="4472C4" w:themeColor="accent1"/>
        </w:rPr>
        <w:t>)</w:t>
      </w:r>
      <w:r w:rsidRPr="00C52AE4">
        <w:rPr>
          <w:rFonts w:ascii="Arial" w:hAnsi="Arial" w:cs="Arial"/>
          <w:noProof/>
          <w:color w:val="4472C4" w:themeColor="accent1"/>
        </w:rPr>
        <w:t xml:space="preserve"> EKE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4E140570" w:rsidR="00C52AE4" w:rsidRDefault="00C52AE4" w:rsidP="00C52AE4">
      <w:pPr>
        <w:rPr>
          <w:color w:val="4472C4" w:themeColor="accent1"/>
        </w:rPr>
      </w:pPr>
    </w:p>
    <w:p w14:paraId="71217818" w14:textId="64EC0194" w:rsidR="00C3084C" w:rsidRPr="007A246A" w:rsidRDefault="00C3084C" w:rsidP="00C52AE4">
      <w:pPr>
        <w:rPr>
          <w:rFonts w:ascii="Arial" w:hAnsi="Arial" w:cs="Arial"/>
          <w:color w:val="4472C4" w:themeColor="accent1"/>
        </w:rPr>
      </w:pPr>
      <w:r w:rsidRPr="007A246A">
        <w:rPr>
          <w:rFonts w:ascii="Arial" w:hAnsi="Arial" w:cs="Arial"/>
          <w:b/>
          <w:color w:val="4472C4" w:themeColor="accent1"/>
        </w:rPr>
        <w:t xml:space="preserve">Figure </w:t>
      </w:r>
      <w:r w:rsidR="009E19B7">
        <w:rPr>
          <w:rFonts w:ascii="Arial" w:hAnsi="Arial" w:cs="Arial"/>
          <w:b/>
          <w:color w:val="4472C4" w:themeColor="accent1"/>
        </w:rPr>
        <w:t>4</w:t>
      </w:r>
      <w:r w:rsidRPr="007A246A">
        <w:rPr>
          <w:rFonts w:ascii="Arial" w:hAnsi="Arial" w:cs="Arial"/>
          <w:b/>
          <w:color w:val="4472C4" w:themeColor="accent1"/>
        </w:rPr>
        <w:t xml:space="preserve"> |</w:t>
      </w:r>
      <w:r w:rsidR="007A246A" w:rsidRPr="007A246A">
        <w:rPr>
          <w:rFonts w:ascii="Arial" w:hAnsi="Arial" w:cs="Arial"/>
          <w:color w:val="4472C4" w:themeColor="accent1"/>
        </w:rPr>
        <w:t xml:space="preserve"> Covariance maps for </w:t>
      </w:r>
      <w:r w:rsidR="007A246A">
        <w:rPr>
          <w:rFonts w:ascii="Arial" w:hAnsi="Arial" w:cs="Arial"/>
          <w:color w:val="4472C4" w:themeColor="accent1"/>
        </w:rPr>
        <w:t>KE (left) and SST exceedance (right), and the time series of the expansion coefficients (bottom)</w:t>
      </w:r>
      <w:r w:rsidR="009E19B7">
        <w:rPr>
          <w:rFonts w:ascii="Arial" w:hAnsi="Arial" w:cs="Arial"/>
          <w:color w:val="4472C4" w:themeColor="accent1"/>
        </w:rPr>
        <w:t xml:space="preserve"> for</w:t>
      </w:r>
      <w:r w:rsidR="007A246A">
        <w:rPr>
          <w:rFonts w:ascii="Arial" w:hAnsi="Arial" w:cs="Arial"/>
          <w:color w:val="4472C4" w:themeColor="accent1"/>
        </w:rPr>
        <w:t xml:space="preserve"> mode 3 of the MCA. The time series plot indicates the SFC, which indicates the amount of the total co-variance explained by mode 3, and the Pearson’s correlation coefficient indicates the strength of association between the two time ser</w:t>
      </w:r>
      <w:r w:rsidR="009E19B7">
        <w:rPr>
          <w:rFonts w:ascii="Arial" w:hAnsi="Arial" w:cs="Arial"/>
          <w:color w:val="4472C4" w:themeColor="accent1"/>
        </w:rPr>
        <w:t>i</w:t>
      </w:r>
      <w:r w:rsidR="007A246A">
        <w:rPr>
          <w:rFonts w:ascii="Arial" w:hAnsi="Arial" w:cs="Arial"/>
          <w:color w:val="4472C4" w:themeColor="accent1"/>
        </w:rPr>
        <w:t>es.</w:t>
      </w:r>
    </w:p>
    <w:p w14:paraId="5383D2D7" w14:textId="77777777" w:rsidR="00C3084C" w:rsidRDefault="00C3084C" w:rsidP="00C52AE4">
      <w:pPr>
        <w:rPr>
          <w:color w:val="4472C4" w:themeColor="accent1"/>
        </w:rPr>
      </w:pPr>
    </w:p>
    <w:p w14:paraId="782A58E7" w14:textId="77777777" w:rsidR="00C52AE4" w:rsidRDefault="00C52AE4" w:rsidP="00C52AE4">
      <w:r>
        <w:rPr>
          <w:b/>
          <w:i/>
        </w:rPr>
        <w:t xml:space="preserve">Trends in selected </w:t>
      </w:r>
      <w:r w:rsidRPr="002D2B13">
        <w:rPr>
          <w:b/>
          <w:i/>
        </w:rPr>
        <w:t>MHW metrics</w:t>
      </w:r>
    </w:p>
    <w:p w14:paraId="0BA19F57" w14:textId="77777777" w:rsidR="00C52AE4" w:rsidRPr="00DD6EE9" w:rsidRDefault="00C52AE4" w:rsidP="00C52AE4">
      <w:pPr>
        <w:rPr>
          <w:color w:val="4472C4" w:themeColor="accent1"/>
        </w:rPr>
      </w:pPr>
    </w:p>
    <w:p w14:paraId="340C7483" w14:textId="2BF65835" w:rsidR="005F0F49" w:rsidRPr="00C52AE4" w:rsidRDefault="005F0F49" w:rsidP="005F0F49">
      <w:pPr>
        <w:rPr>
          <w:rFonts w:ascii="Arial" w:hAnsi="Arial" w:cs="Arial"/>
          <w:color w:val="4472C4" w:themeColor="accent1"/>
        </w:rPr>
      </w:pPr>
      <w:r w:rsidRPr="00C52AE4">
        <w:rPr>
          <w:rFonts w:ascii="Arial" w:hAnsi="Arial" w:cs="Arial"/>
          <w:b/>
          <w:color w:val="4472C4" w:themeColor="accent1"/>
        </w:rPr>
        <w:t xml:space="preserve">Figure </w:t>
      </w:r>
      <w:r w:rsidR="009E19B7">
        <w:rPr>
          <w:rFonts w:ascii="Arial" w:hAnsi="Arial" w:cs="Arial"/>
          <w:b/>
          <w:color w:val="4472C4" w:themeColor="accent1"/>
        </w:rPr>
        <w:t>5</w:t>
      </w:r>
      <w:r w:rsidRPr="00C52AE4">
        <w:rPr>
          <w:rFonts w:ascii="Arial" w:hAnsi="Arial" w:cs="Arial"/>
          <w:b/>
          <w:color w:val="4472C4" w:themeColor="accent1"/>
        </w:rPr>
        <w:t xml:space="preserve"> | </w:t>
      </w:r>
      <w:r w:rsidRPr="00C52AE4">
        <w:rPr>
          <w:rFonts w:ascii="Arial" w:hAnsi="Arial" w:cs="Arial"/>
          <w:color w:val="4472C4" w:themeColor="accent1"/>
        </w:rPr>
        <w:t xml:space="preserve">Trends in the </w:t>
      </w:r>
      <w:r w:rsidRPr="000120C2">
        <w:rPr>
          <w:rFonts w:ascii="Arial" w:hAnsi="Arial" w:cs="Arial"/>
          <w:color w:val="4472C4" w:themeColor="accent1"/>
        </w:rPr>
        <w:t>(</w:t>
      </w:r>
      <w:r>
        <w:rPr>
          <w:rFonts w:ascii="Arial" w:hAnsi="Arial" w:cs="Arial"/>
          <w:b/>
          <w:color w:val="4472C4" w:themeColor="accent1"/>
        </w:rPr>
        <w:t>A</w:t>
      </w:r>
      <w:r w:rsidRPr="00F270CB">
        <w:rPr>
          <w:rFonts w:ascii="Arial" w:hAnsi="Arial" w:cs="Arial"/>
          <w:color w:val="4472C4" w:themeColor="accent1"/>
        </w:rPr>
        <w:t xml:space="preserve">, </w:t>
      </w:r>
      <w:r>
        <w:rPr>
          <w:rFonts w:ascii="Arial" w:hAnsi="Arial" w:cs="Arial"/>
          <w:b/>
          <w:color w:val="4472C4" w:themeColor="accent1"/>
        </w:rPr>
        <w:t>C</w:t>
      </w:r>
      <w:r w:rsidRPr="00F270CB">
        <w:rPr>
          <w:rFonts w:ascii="Arial" w:hAnsi="Arial" w:cs="Arial"/>
          <w:color w:val="4472C4" w:themeColor="accent1"/>
        </w:rPr>
        <w:t xml:space="preserve">, </w:t>
      </w:r>
      <w:r>
        <w:rPr>
          <w:rFonts w:ascii="Arial" w:hAnsi="Arial" w:cs="Arial"/>
          <w:b/>
          <w:color w:val="4472C4" w:themeColor="accent1"/>
        </w:rPr>
        <w:t>E</w:t>
      </w:r>
      <w:r w:rsidRPr="00F270CB">
        <w:rPr>
          <w:rFonts w:ascii="Arial" w:hAnsi="Arial" w:cs="Arial"/>
          <w:color w:val="4472C4" w:themeColor="accent1"/>
        </w:rPr>
        <w:t xml:space="preserve">, </w:t>
      </w:r>
      <w:r>
        <w:rPr>
          <w:rFonts w:ascii="Arial" w:hAnsi="Arial" w:cs="Arial"/>
          <w:b/>
          <w:color w:val="4472C4" w:themeColor="accent1"/>
        </w:rPr>
        <w:t>G</w:t>
      </w:r>
      <w:r w:rsidRPr="00F270CB">
        <w:rPr>
          <w:rFonts w:ascii="Arial" w:hAnsi="Arial" w:cs="Arial"/>
          <w:color w:val="4472C4" w:themeColor="accent1"/>
        </w:rPr>
        <w:t xml:space="preserve">, </w:t>
      </w:r>
      <w:r>
        <w:rPr>
          <w:rFonts w:ascii="Arial" w:hAnsi="Arial" w:cs="Arial"/>
          <w:b/>
          <w:color w:val="4472C4" w:themeColor="accent1"/>
        </w:rPr>
        <w:t>I</w:t>
      </w:r>
      <w:r w:rsidRPr="000120C2">
        <w:rPr>
          <w:rFonts w:ascii="Arial" w:hAnsi="Arial" w:cs="Arial"/>
          <w:color w:val="4472C4" w:themeColor="accent1"/>
        </w:rPr>
        <w:t>)</w:t>
      </w:r>
      <w:r w:rsidRPr="00C52AE4">
        <w:rPr>
          <w:rFonts w:ascii="Arial" w:hAnsi="Arial" w:cs="Arial"/>
          <w:color w:val="4472C4" w:themeColor="accent1"/>
        </w:rPr>
        <w:t xml:space="preserve"> mean </w:t>
      </w:r>
      <w:r w:rsidR="003F0146">
        <w:rPr>
          <w:rFonts w:ascii="Arial" w:hAnsi="Arial" w:cs="Arial"/>
          <w:color w:val="4472C4" w:themeColor="accent1"/>
        </w:rPr>
        <w:t>MH</w:t>
      </w:r>
      <w:r w:rsidRPr="00C52AE4">
        <w:rPr>
          <w:rFonts w:ascii="Arial" w:hAnsi="Arial" w:cs="Arial"/>
          <w:color w:val="4472C4" w:themeColor="accent1"/>
        </w:rPr>
        <w:t xml:space="preserve">W intensity (°C per decade), and the </w:t>
      </w:r>
      <w:r w:rsidRPr="000120C2">
        <w:rPr>
          <w:rFonts w:ascii="Arial" w:hAnsi="Arial" w:cs="Arial"/>
          <w:color w:val="4472C4" w:themeColor="accent1"/>
        </w:rPr>
        <w:t>(</w:t>
      </w:r>
      <w:r>
        <w:rPr>
          <w:rFonts w:ascii="Arial" w:hAnsi="Arial" w:cs="Arial"/>
          <w:b/>
          <w:color w:val="4472C4" w:themeColor="accent1"/>
        </w:rPr>
        <w:t>B</w:t>
      </w:r>
      <w:r w:rsidRPr="00F270CB">
        <w:rPr>
          <w:rFonts w:ascii="Arial" w:hAnsi="Arial" w:cs="Arial"/>
          <w:color w:val="4472C4" w:themeColor="accent1"/>
        </w:rPr>
        <w:t xml:space="preserve">, </w:t>
      </w:r>
      <w:r>
        <w:rPr>
          <w:rFonts w:ascii="Arial" w:hAnsi="Arial" w:cs="Arial"/>
          <w:b/>
          <w:color w:val="4472C4" w:themeColor="accent1"/>
        </w:rPr>
        <w:t>D</w:t>
      </w:r>
      <w:r w:rsidRPr="00F270CB">
        <w:rPr>
          <w:rFonts w:ascii="Arial" w:hAnsi="Arial" w:cs="Arial"/>
          <w:color w:val="4472C4" w:themeColor="accent1"/>
        </w:rPr>
        <w:t xml:space="preserve">, </w:t>
      </w:r>
      <w:r>
        <w:rPr>
          <w:rFonts w:ascii="Arial" w:hAnsi="Arial" w:cs="Arial"/>
          <w:b/>
          <w:color w:val="4472C4" w:themeColor="accent1"/>
        </w:rPr>
        <w:t>F</w:t>
      </w:r>
      <w:r w:rsidRPr="00F270CB">
        <w:rPr>
          <w:rFonts w:ascii="Arial" w:hAnsi="Arial" w:cs="Arial"/>
          <w:color w:val="4472C4" w:themeColor="accent1"/>
        </w:rPr>
        <w:t xml:space="preserve">, </w:t>
      </w:r>
      <w:r>
        <w:rPr>
          <w:rFonts w:ascii="Arial" w:hAnsi="Arial" w:cs="Arial"/>
          <w:b/>
          <w:color w:val="4472C4" w:themeColor="accent1"/>
        </w:rPr>
        <w:t>H</w:t>
      </w:r>
      <w:r w:rsidRPr="00F270CB">
        <w:rPr>
          <w:rFonts w:ascii="Arial" w:hAnsi="Arial" w:cs="Arial"/>
          <w:color w:val="4472C4" w:themeColor="accent1"/>
        </w:rPr>
        <w:t xml:space="preserve">, </w:t>
      </w:r>
      <w:r>
        <w:rPr>
          <w:rFonts w:ascii="Arial" w:hAnsi="Arial" w:cs="Arial"/>
          <w:b/>
          <w:color w:val="4472C4" w:themeColor="accent1"/>
        </w:rPr>
        <w:t>J</w:t>
      </w:r>
      <w:r w:rsidRPr="000120C2">
        <w:rPr>
          <w:rFonts w:ascii="Arial" w:hAnsi="Arial" w:cs="Arial"/>
          <w:color w:val="4472C4" w:themeColor="accent1"/>
        </w:rPr>
        <w:t>)</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w:t>
      </w:r>
      <w:r>
        <w:rPr>
          <w:rFonts w:ascii="Arial" w:hAnsi="Arial" w:cs="Arial"/>
          <w:color w:val="4472C4" w:themeColor="accent1"/>
        </w:rPr>
        <w:t>f</w:t>
      </w:r>
      <w:r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4CF89118" w14:textId="4BC43BB1" w:rsidR="009B5747" w:rsidRPr="009B5747" w:rsidRDefault="005F0F49" w:rsidP="009B5747">
      <w:pPr>
        <w:pStyle w:val="ListParagraph"/>
        <w:numPr>
          <w:ilvl w:val="0"/>
          <w:numId w:val="17"/>
        </w:numPr>
      </w:pPr>
      <w:r w:rsidRPr="00A06F2C">
        <w:rPr>
          <w:rFonts w:ascii="Arial" w:hAnsi="Arial" w:cs="Arial"/>
          <w:b/>
          <w:color w:val="4472C4" w:themeColor="accent1"/>
          <w:sz w:val="20"/>
          <w:szCs w:val="20"/>
        </w:rPr>
        <w:t xml:space="preserve">Fig. S2. </w:t>
      </w:r>
      <w:r w:rsidRPr="00A06F2C">
        <w:rPr>
          <w:rFonts w:ascii="Arial" w:hAnsi="Arial" w:cs="Arial"/>
          <w:color w:val="4472C4" w:themeColor="accent1"/>
          <w:sz w:val="20"/>
          <w:szCs w:val="20"/>
        </w:rPr>
        <w:t>(</w:t>
      </w:r>
      <w:r w:rsidRPr="00A06F2C">
        <w:rPr>
          <w:rFonts w:ascii="Arial" w:hAnsi="Arial" w:cs="Arial"/>
          <w:b/>
          <w:color w:val="4472C4" w:themeColor="accent1"/>
          <w:sz w:val="20"/>
          <w:szCs w:val="20"/>
        </w:rPr>
        <w:t>A</w:t>
      </w:r>
      <w:r w:rsidRPr="00F270CB">
        <w:rPr>
          <w:rFonts w:ascii="Arial" w:hAnsi="Arial" w:cs="Arial"/>
          <w:color w:val="4472C4" w:themeColor="accent1"/>
          <w:sz w:val="20"/>
          <w:szCs w:val="20"/>
        </w:rPr>
        <w:t>-</w:t>
      </w:r>
      <w:r w:rsidR="009B5747">
        <w:rPr>
          <w:rFonts w:ascii="Arial" w:hAnsi="Arial" w:cs="Arial"/>
          <w:b/>
          <w:color w:val="4472C4" w:themeColor="accent1"/>
          <w:sz w:val="20"/>
          <w:szCs w:val="20"/>
        </w:rPr>
        <w:t>T</w:t>
      </w:r>
      <w:r w:rsidRPr="00A06F2C">
        <w:rPr>
          <w:rFonts w:ascii="Arial" w:hAnsi="Arial" w:cs="Arial"/>
          <w:color w:val="4472C4" w:themeColor="accent1"/>
          <w:sz w:val="20"/>
          <w:szCs w:val="20"/>
        </w:rPr>
        <w:t>) Full set of panels of SST mean trend</w:t>
      </w:r>
      <w:r w:rsidR="004A0973">
        <w:rPr>
          <w:rFonts w:ascii="Arial" w:hAnsi="Arial" w:cs="Arial"/>
          <w:color w:val="4472C4" w:themeColor="accent1"/>
          <w:sz w:val="20"/>
          <w:szCs w:val="20"/>
        </w:rPr>
        <w:t xml:space="preserve">, and trends in </w:t>
      </w:r>
      <w:r w:rsidR="009B5747">
        <w:rPr>
          <w:rFonts w:ascii="Arial" w:hAnsi="Arial" w:cs="Arial"/>
          <w:color w:val="4472C4" w:themeColor="accent1"/>
          <w:sz w:val="20"/>
          <w:szCs w:val="20"/>
        </w:rPr>
        <w:t>MHW mean intensity, count, and duration</w:t>
      </w:r>
      <w:r w:rsidRPr="00A06F2C">
        <w:rPr>
          <w:rFonts w:ascii="Arial" w:hAnsi="Arial" w:cs="Arial"/>
          <w:color w:val="4472C4" w:themeColor="accent1"/>
          <w:sz w:val="20"/>
          <w:szCs w:val="20"/>
        </w:rPr>
        <w:t>.</w:t>
      </w:r>
    </w:p>
    <w:p w14:paraId="51DD18F9" w14:textId="1DC94213" w:rsidR="00C52AE4" w:rsidRDefault="009B5747" w:rsidP="009B5747">
      <w:pPr>
        <w:ind w:left="0"/>
      </w:pPr>
      <w:r>
        <w:t xml:space="preserve"> </w:t>
      </w:r>
    </w:p>
    <w:p w14:paraId="1CA3A436" w14:textId="77777777" w:rsidR="008573F1" w:rsidRDefault="004A10BE" w:rsidP="00AC2069">
      <w:pPr>
        <w:pStyle w:val="Paragraph"/>
        <w:spacing w:before="0"/>
        <w:ind w:firstLine="0"/>
      </w:pPr>
      <w:r w:rsidRPr="008B1FB9">
        <w:rPr>
          <w:b/>
        </w:rPr>
        <w:t>Discussion</w:t>
      </w:r>
      <w:r>
        <w:t xml:space="preserve"> </w:t>
      </w:r>
    </w:p>
    <w:p w14:paraId="4CDF5A99" w14:textId="1416C965" w:rsidR="004A10BE" w:rsidRPr="00220DC3" w:rsidRDefault="008D438F" w:rsidP="00AC2069">
      <w:pPr>
        <w:pStyle w:val="Paragraph"/>
        <w:spacing w:before="0"/>
        <w:ind w:left="720" w:firstLine="0"/>
        <w:rPr>
          <w:sz w:val="20"/>
          <w:szCs w:val="20"/>
        </w:rPr>
      </w:pPr>
      <w:commentRangeStart w:id="16"/>
      <w:r w:rsidRPr="00220DC3">
        <w:rPr>
          <w:color w:val="0070C0"/>
          <w:sz w:val="20"/>
          <w:szCs w:val="20"/>
        </w:rPr>
        <w:t>Include a Discussion that summarizes (but does not merely repeat) your conclusions and elaborates on their implications. There should be a paragraph outlining the limitations of your results and interpretation, as well as a discussion of the steps that need to be taken for the findings to be applied. Please avoid claims of priority.</w:t>
      </w:r>
      <w:r w:rsidRPr="00220DC3">
        <w:rPr>
          <w:sz w:val="20"/>
          <w:szCs w:val="20"/>
        </w:rPr>
        <w:t xml:space="preserve"> </w:t>
      </w:r>
      <w:commentRangeEnd w:id="16"/>
      <w:r w:rsidRPr="00220DC3">
        <w:rPr>
          <w:rStyle w:val="CommentReference"/>
          <w:sz w:val="20"/>
          <w:szCs w:val="20"/>
          <w:lang w:val="en-ZA"/>
        </w:rPr>
        <w:commentReference w:id="16"/>
      </w:r>
      <w:r w:rsidR="005B36C0" w:rsidRPr="00220DC3">
        <w:rPr>
          <w:sz w:val="20"/>
          <w:szCs w:val="20"/>
        </w:rPr>
        <w:t xml:space="preserve"> </w:t>
      </w:r>
    </w:p>
    <w:p w14:paraId="71127318" w14:textId="371EFAE4" w:rsidR="00C97201" w:rsidRDefault="00C97201" w:rsidP="008D438F"/>
    <w:p w14:paraId="3A8BCE93" w14:textId="4D87C909" w:rsidR="006D4AB5" w:rsidRDefault="00D87AB1" w:rsidP="008D438F">
      <w:sdt>
        <w:sdtPr>
          <w:alias w:val="Follow Up (Preview)"/>
          <w:tag w:val="__MSFT__IntelligentPlaceholder"/>
          <w:id w:val="-59098165"/>
          <w:placeholder>
            <w:docPart w:val="DefaultPlaceholder_-1854013439"/>
          </w:placeholder>
          <w15:appearance w15:val="tags"/>
        </w:sdtPr>
        <w:sdtContent>
          <w:r w:rsidR="006D4AB5">
            <w:rPr>
              <w:rStyle w:val="PlaceholderText"/>
              <w:color w:val="auto"/>
            </w:rPr>
            <w:t xml:space="preserve">Look also at this paper: </w:t>
          </w:r>
          <w:r w:rsidR="006D4AB5" w:rsidRPr="006D4AB5">
            <w:rPr>
              <w:rStyle w:val="PlaceholderText"/>
              <w:color w:val="auto"/>
            </w:rPr>
            <w:t xml:space="preserve">O'Reilly, C. H., &amp; </w:t>
          </w:r>
          <w:proofErr w:type="spellStart"/>
          <w:r w:rsidR="006D4AB5" w:rsidRPr="006D4AB5">
            <w:rPr>
              <w:rStyle w:val="PlaceholderText"/>
              <w:color w:val="auto"/>
            </w:rPr>
            <w:t>Czaja</w:t>
          </w:r>
          <w:proofErr w:type="spellEnd"/>
          <w:r w:rsidR="006D4AB5" w:rsidRPr="006D4AB5">
            <w:rPr>
              <w:rStyle w:val="PlaceholderText"/>
              <w:color w:val="auto"/>
            </w:rPr>
            <w:t>, A. (2015). The response of the Pacific storm track and atmospheric circulation to Kuroshio Extension variability. Quarterly Journal of the Royal Meteorological Society, 141(686), 52-66.</w:t>
          </w:r>
        </w:sdtContent>
      </w:sdt>
      <w:r w:rsidR="006D4AB5">
        <w:t xml:space="preserve"> </w:t>
      </w:r>
    </w:p>
    <w:p w14:paraId="6CCF55CE" w14:textId="77777777" w:rsidR="006D4AB5" w:rsidRDefault="006D4AB5" w:rsidP="008D438F"/>
    <w:p w14:paraId="2A7DD4CC" w14:textId="4C803B39" w:rsidR="008D438F" w:rsidRDefault="008D438F" w:rsidP="008D438F">
      <w:commentRangeStart w:id="17"/>
      <w:r>
        <w:t>O</w:t>
      </w:r>
      <w:r w:rsidRPr="00C97201">
        <w:t xml:space="preserve">ur analysis shows that it is not the WBCs </w:t>
      </w:r>
      <w:r>
        <w:t xml:space="preserve">themselves </w:t>
      </w:r>
      <w:r w:rsidRPr="00C97201">
        <w:t xml:space="preserve">that manifest </w:t>
      </w:r>
      <w:r>
        <w:t>MHWs</w:t>
      </w:r>
      <w:r w:rsidRPr="004E0BEF">
        <w:t xml:space="preserve">, </w:t>
      </w:r>
      <w:r w:rsidRPr="004E0BEF">
        <w:rPr>
          <w:iCs/>
        </w:rPr>
        <w:t xml:space="preserve">but rather </w:t>
      </w:r>
      <w:r>
        <w:rPr>
          <w:iCs/>
        </w:rPr>
        <w:t>that cross-frontal exchange due to the jets’ meandering into the</w:t>
      </w:r>
      <w:r w:rsidRPr="004E0BEF">
        <w:rPr>
          <w:iCs/>
        </w:rPr>
        <w:t xml:space="preserve"> climatologically </w:t>
      </w:r>
      <w:r>
        <w:rPr>
          <w:iCs/>
        </w:rPr>
        <w:t>cooler</w:t>
      </w:r>
      <w:r w:rsidRPr="004E0BEF">
        <w:rPr>
          <w:iCs/>
        </w:rPr>
        <w:t xml:space="preserve"> regions </w:t>
      </w:r>
      <w:r>
        <w:rPr>
          <w:iCs/>
        </w:rPr>
        <w:t>adjacent to the thermal fronts poleward of the boundary current jets that cause MHWs to form there</w:t>
      </w:r>
      <w:r w:rsidRPr="004E0BEF">
        <w:t>.</w:t>
      </w:r>
      <w:commentRangeEnd w:id="17"/>
      <w:r>
        <w:rPr>
          <w:rStyle w:val="CommentReference"/>
          <w:rFonts w:eastAsia="Times New Roman"/>
        </w:rPr>
        <w:commentReference w:id="17"/>
      </w:r>
    </w:p>
    <w:p w14:paraId="38595487" w14:textId="77777777" w:rsidR="008D438F" w:rsidRDefault="008D438F" w:rsidP="008D438F"/>
    <w:p w14:paraId="7E741F8B" w14:textId="4A40269E" w:rsidR="008D438F" w:rsidRDefault="008D438F" w:rsidP="008D438F">
      <w:r>
        <w:t>&lt;</w:t>
      </w:r>
      <w:r w:rsidRPr="008D438F">
        <w:rPr>
          <w:highlight w:val="yellow"/>
        </w:rPr>
        <w:t>…the number of MHWs is increasing in all western boundary currents, predominantly in the area of strongest flow. The intensity of MHWs is increasing in most western boundary currents, mainly in the area of maximum eddy kinetic energy…</w:t>
      </w:r>
      <w:r>
        <w:t>&gt;</w:t>
      </w:r>
    </w:p>
    <w:p w14:paraId="1A5AD3B1" w14:textId="77777777" w:rsidR="008D438F" w:rsidRDefault="008D438F" w:rsidP="008D438F"/>
    <w:p w14:paraId="744C9640" w14:textId="10AD9AE6"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p>
    <w:p w14:paraId="3D913009" w14:textId="77777777" w:rsidR="00EA39BC" w:rsidRPr="004E0BEF" w:rsidRDefault="00EA39BC" w:rsidP="00EA39BC"/>
    <w:p w14:paraId="3B431BB4" w14:textId="1CD79AE1" w:rsidR="002A615F" w:rsidRDefault="004B065E" w:rsidP="00AD6027">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are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w:t>
      </w:r>
      <w:r w:rsidR="006E2E84">
        <w:lastRenderedPageBreak/>
        <w:t xml:space="preserve">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w:t>
      </w:r>
    </w:p>
    <w:p w14:paraId="5B7BB0B9" w14:textId="77777777" w:rsidR="002A615F" w:rsidRDefault="002A615F" w:rsidP="00AD6027"/>
    <w:p w14:paraId="796F7ECA" w14:textId="77777777" w:rsidR="002A615F" w:rsidRDefault="00DF6E28" w:rsidP="00AD6027">
      <w:commentRangeStart w:id="18"/>
      <w:r>
        <w:t>Our more d</w:t>
      </w:r>
      <w:r w:rsidR="00C06E8D">
        <w:t xml:space="preserve">etailed </w:t>
      </w:r>
      <w:r w:rsidR="00213ACF">
        <w:t xml:space="preserve">analysis </w:t>
      </w:r>
      <w:r w:rsidR="00C06E8D">
        <w:t>of the WBC regions show</w:t>
      </w:r>
      <w:r w:rsidR="002A615F">
        <w:t>s</w:t>
      </w:r>
      <w:r w:rsidR="00C06E8D">
        <w:t xml:space="preserve"> that</w:t>
      </w:r>
      <w:r w:rsidR="00C75F48">
        <w:t xml:space="preserve"> </w:t>
      </w:r>
      <w:r w:rsidR="00C06E8D">
        <w:t xml:space="preserve">the jets, </w:t>
      </w:r>
      <w:r w:rsidR="00C75F48">
        <w:t xml:space="preserve">eddy fields, and meanders </w:t>
      </w:r>
      <w:r w:rsidR="004B065E">
        <w:t xml:space="preserve">are </w:t>
      </w:r>
      <w:r w:rsidR="00C75F48">
        <w:t xml:space="preserve">not equal </w:t>
      </w:r>
      <w:r w:rsidR="004B065E">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Pr="00213ACF">
        <w:rPr>
          <w:i/>
        </w:rPr>
        <w:t>ca</w:t>
      </w:r>
      <w:r>
        <w:t>. 5</w:t>
      </w:r>
      <w:r w:rsidRPr="00C97201">
        <w:t>°</w:t>
      </w:r>
      <w:r w:rsidR="00A139B9">
        <w:t xml:space="preserve"> south-west of the point of inception of the AC, and </w:t>
      </w:r>
      <w:r w:rsidR="00213ACF" w:rsidRPr="00213ACF">
        <w:rPr>
          <w:i/>
        </w:rPr>
        <w:t>ca</w:t>
      </w:r>
      <w:r w:rsidR="00213ACF">
        <w:t xml:space="preserve">. </w:t>
      </w:r>
      <w:r w:rsidR="003849B9">
        <w:t>5</w:t>
      </w:r>
      <w:r w:rsidRPr="00C97201">
        <w:t>°</w:t>
      </w:r>
      <w:r>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t xml:space="preserve">the </w:t>
      </w:r>
      <w:r w:rsidR="003849B9">
        <w:t>high</w:t>
      </w:r>
      <w:r>
        <w:t>est</w:t>
      </w:r>
      <w:r w:rsidR="003849B9">
        <w:t xml:space="preserve"> rate in mean SST increase </w:t>
      </w:r>
      <w:r>
        <w:t>is</w:t>
      </w:r>
      <w:r w:rsidR="003849B9">
        <w:t xml:space="preserve"> to the </w:t>
      </w:r>
      <w:r>
        <w:t xml:space="preserve">east </w:t>
      </w:r>
      <w:r w:rsidR="003849B9">
        <w:t>of the Bass Strait</w:t>
      </w:r>
      <w:r>
        <w:t>,</w:t>
      </w:r>
      <w:r w:rsidR="003849B9">
        <w:t xml:space="preserve"> and </w:t>
      </w:r>
      <w:r w:rsidR="00925402">
        <w:t xml:space="preserve">at the point of inception of the </w:t>
      </w:r>
      <w:r w:rsidR="006D3D0F">
        <w:t>northward-</w:t>
      </w:r>
      <w:r w:rsidR="00925402">
        <w:t>flowing retroflection of the BC</w:t>
      </w:r>
      <w:r w:rsidR="003849B9">
        <w:t>.</w:t>
      </w:r>
      <w:commentRangeEnd w:id="18"/>
      <w:r w:rsidR="006D3D0F">
        <w:rPr>
          <w:rStyle w:val="CommentReference"/>
          <w:rFonts w:eastAsia="Times New Roman"/>
        </w:rPr>
        <w:commentReference w:id="18"/>
      </w:r>
      <w:r w:rsidR="003849B9">
        <w:t xml:space="preserve"> </w:t>
      </w:r>
    </w:p>
    <w:p w14:paraId="74C49B72" w14:textId="77777777" w:rsidR="002A615F" w:rsidRDefault="002A615F" w:rsidP="00AD6027"/>
    <w:p w14:paraId="1C14165D" w14:textId="689FAEB4" w:rsidR="00882436" w:rsidRDefault="002A615F" w:rsidP="00882436">
      <w:r>
        <w:t xml:space="preserve">In addition to examining changes in mean SST, our analysis also includes </w:t>
      </w:r>
      <w:r w:rsidR="00AD6027" w:rsidRPr="00C97201">
        <w:t>the right-hand tail of the extreme temperature value distribution (</w:t>
      </w:r>
      <w:r w:rsidR="00AD6027" w:rsidRPr="00C97201">
        <w:rPr>
          <w:i/>
          <w:iCs/>
        </w:rPr>
        <w:t>i.e.</w:t>
      </w:r>
      <w:r w:rsidR="00AD6027" w:rsidRPr="00C97201">
        <w:t xml:space="preserve"> </w:t>
      </w:r>
      <w:r>
        <w:t xml:space="preserve">with ‘extreme’ here defined as </w:t>
      </w:r>
      <w:r w:rsidR="00AD6027" w:rsidRPr="00C97201">
        <w:t xml:space="preserve">≥ 5 consecutive days of temperatures above the 90th percentile relative to the seasonally-varying long-term climatology) of WBC regions. </w:t>
      </w:r>
      <w:r w:rsidR="00F270CB">
        <w:t>&lt;</w:t>
      </w:r>
      <w:r w:rsidR="00F270CB">
        <w:rPr>
          <w:highlight w:val="yellow"/>
        </w:rPr>
        <w:t>‘N</w:t>
      </w:r>
      <w:r w:rsidR="00F270CB" w:rsidRPr="00F270CB">
        <w:rPr>
          <w:highlight w:val="yellow"/>
        </w:rPr>
        <w:t>ormal’ extreme value theory talks about the occurrences of data points in the extreme tails of the PDF; here, however, it is the occurrences of days about the 90th percentile × duration</w:t>
      </w:r>
      <w:r w:rsidR="00F270CB">
        <w:rPr>
          <w:highlight w:val="yellow"/>
        </w:rPr>
        <w:t>.</w:t>
      </w:r>
      <w:r w:rsidR="00F270CB">
        <w:t xml:space="preserve">&gt; </w:t>
      </w:r>
      <w:r w:rsidR="00FA01EC">
        <w:t>&lt;</w:t>
      </w:r>
      <w:r w:rsidR="00F270CB">
        <w:rPr>
          <w:highlight w:val="yellow"/>
        </w:rPr>
        <w:t>T</w:t>
      </w:r>
      <w:r w:rsidR="00FD1AF3" w:rsidRPr="00FD1AF3">
        <w:rPr>
          <w:highlight w:val="yellow"/>
        </w:rPr>
        <w:t>alk about the generalised extreme value distribution (GEV); extreme value theory</w:t>
      </w:r>
      <w:r w:rsidR="00F270CB">
        <w:rPr>
          <w:highlight w:val="yellow"/>
        </w:rPr>
        <w:t>.</w:t>
      </w:r>
      <w:r w:rsidR="00FA01EC">
        <w:t>&gt;</w:t>
      </w:r>
      <w:r w:rsidR="00FD1AF3">
        <w:t xml:space="preserve"> </w:t>
      </w:r>
      <w:r w:rsidR="00AD6027" w:rsidRPr="00C97201">
        <w:t>Th</w:t>
      </w:r>
      <w:r w:rsidR="00FD1AF3">
        <w:t>is empirical</w:t>
      </w:r>
      <w:r w:rsidR="00AD6027" w:rsidRPr="00C97201">
        <w:t xml:space="preserve"> analysis sheds light on the </w:t>
      </w:r>
      <w:r w:rsidR="00FD1AF3">
        <w:t xml:space="preserve">physical </w:t>
      </w:r>
      <w:r w:rsidR="00AD6027" w:rsidRPr="00C97201">
        <w:t xml:space="preserve">evolution of the dynamics of heat transport that is associated with the variability or increased variability observed in WBCs. </w:t>
      </w:r>
      <w:r w:rsidR="00FD1AF3">
        <w:t>&lt;</w:t>
      </w:r>
      <w:r w:rsidR="00F270CB">
        <w:rPr>
          <w:highlight w:val="yellow"/>
        </w:rPr>
        <w:t>W</w:t>
      </w:r>
      <w:r w:rsidR="00FD1AF3" w:rsidRPr="00FD1AF3">
        <w:rPr>
          <w:highlight w:val="yellow"/>
        </w:rPr>
        <w:t xml:space="preserve">hat insights </w:t>
      </w:r>
      <w:r w:rsidR="00FD1AF3">
        <w:rPr>
          <w:highlight w:val="yellow"/>
        </w:rPr>
        <w:t xml:space="preserve">useful to understanding the climate system </w:t>
      </w:r>
      <w:r w:rsidR="00FD1AF3" w:rsidRPr="00FD1AF3">
        <w:rPr>
          <w:highlight w:val="yellow"/>
        </w:rPr>
        <w:t>come from looking at the extremes as compared to the mean?</w:t>
      </w:r>
      <w:r w:rsidR="00FD1AF3">
        <w:t>&gt; &lt;</w:t>
      </w:r>
      <w:r w:rsidR="00FD1AF3" w:rsidRPr="007E5D76">
        <w:rPr>
          <w:highlight w:val="yellow"/>
        </w:rPr>
        <w:t>Implications for GCMs? Will they benefit from including the kinds of outputs that MHW metrics might provide?</w:t>
      </w:r>
      <w:r w:rsidR="00FD1AF3">
        <w:t>&gt;</w:t>
      </w:r>
      <w:r w:rsidR="00882436">
        <w:t xml:space="preserve"> &lt;</w:t>
      </w:r>
      <w:r w:rsidR="00882436" w:rsidRPr="00882436">
        <w:rPr>
          <w:highlight w:val="yellow"/>
        </w:rPr>
        <w:t xml:space="preserve">Basically, what I am trying to understand is, aside from the ecosystem implications that everyone talks about, is there some deeper understanding of climate change/the climate system </w:t>
      </w:r>
      <w:r w:rsidR="00882436">
        <w:rPr>
          <w:highlight w:val="yellow"/>
        </w:rPr>
        <w:t xml:space="preserve">(or the statistical nature of extreme values given that here they are defined as exceedance </w:t>
      </w:r>
      <w:r w:rsidR="00882436" w:rsidRPr="00F270CB">
        <w:rPr>
          <w:highlight w:val="yellow"/>
        </w:rPr>
        <w:t>× duration</w:t>
      </w:r>
      <w:r w:rsidR="00882436">
        <w:rPr>
          <w:highlight w:val="yellow"/>
        </w:rPr>
        <w:t xml:space="preserve">) </w:t>
      </w:r>
      <w:r w:rsidR="00882436" w:rsidRPr="00882436">
        <w:rPr>
          <w:highlight w:val="yellow"/>
        </w:rPr>
        <w:t>to be found if one looks at the extremes?</w:t>
      </w:r>
      <w:r w:rsidR="00882436">
        <w:t>&gt;</w:t>
      </w:r>
      <w:r w:rsidR="00AC38FD">
        <w:t xml:space="preserve"> </w:t>
      </w:r>
      <w:r w:rsidR="00525705">
        <w:t>T</w:t>
      </w:r>
      <w:r w:rsidR="005E1F0D">
        <w:t>urbulen</w:t>
      </w:r>
      <w:r w:rsidR="00525705">
        <w:t>t flows are</w:t>
      </w:r>
      <w:r w:rsidR="005E1F0D">
        <w:t xml:space="preserve"> </w:t>
      </w:r>
      <w:r w:rsidR="00525705">
        <w:t xml:space="preserve">an important part </w:t>
      </w:r>
      <w:r w:rsidR="005E1F0D">
        <w:t>of the ocean’s physical dynamics</w:t>
      </w:r>
      <w:r w:rsidR="00525705">
        <w:t>.</w:t>
      </w:r>
      <w:r w:rsidR="005E1F0D">
        <w:t xml:space="preserve"> </w:t>
      </w:r>
      <w:r w:rsidR="00525705">
        <w:t>S</w:t>
      </w:r>
      <w:r w:rsidR="005E1F0D">
        <w:t xml:space="preserve">ince meanders are here implicated for their role in conveying heat at the upper extremes of what is considered normal for ocean regions at the periphery of WBCs, this </w:t>
      </w:r>
      <w:r w:rsidR="00525705">
        <w:t>insight</w:t>
      </w:r>
      <w:r w:rsidR="005E1F0D">
        <w:t xml:space="preserve"> could </w:t>
      </w:r>
      <w:r w:rsidR="00525705">
        <w:t xml:space="preserve">lead to an </w:t>
      </w:r>
      <w:r w:rsidR="005E1F0D">
        <w:t>improv</w:t>
      </w:r>
      <w:r w:rsidR="00525705">
        <w:t xml:space="preserve">ed </w:t>
      </w:r>
      <w:r w:rsidR="005E1F0D">
        <w:t>parameterization of turbulence and heat flux</w:t>
      </w:r>
      <w:r w:rsidR="00525705">
        <w:t xml:space="preserve"> in Global Climate Models (GCMs). &lt;</w:t>
      </w:r>
      <w:r w:rsidR="00525705" w:rsidRPr="00525705">
        <w:rPr>
          <w:highlight w:val="yellow"/>
        </w:rPr>
        <w:t>What remains unknown?</w:t>
      </w:r>
      <w:r w:rsidR="00525705">
        <w:t>&gt;</w:t>
      </w:r>
    </w:p>
    <w:p w14:paraId="015FEC67" w14:textId="77777777" w:rsidR="00882436" w:rsidRDefault="00882436" w:rsidP="00AD6027"/>
    <w:p w14:paraId="398C249D" w14:textId="190F8317" w:rsidR="00AD6027" w:rsidRDefault="00AD6027" w:rsidP="00AD6027">
      <w:r w:rsidRPr="00C97201">
        <w:t xml:space="preserve">Interannual variability attributed to the EAC has been demonstrated to be responsible for explaining approximately 50% of the interannual variability in the number of MHW days off eastern Tasmania </w:t>
      </w:r>
      <w:r>
        <w:fldChar w:fldCharType="begin" w:fldLock="1"/>
      </w:r>
      <w:r>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28&lt;/i&gt;)","plainTextFormattedCitation":"(28)","previouslyFormattedCitation":"(&lt;i&gt;28&lt;/i&gt;)"},"properties":{"noteIndex":0},"schema":"https://github.com/citation-style-language/schema/raw/master/csl-citation.json"}</w:instrText>
      </w:r>
      <w:r>
        <w:fldChar w:fldCharType="separate"/>
      </w:r>
      <w:r w:rsidRPr="00C75F48">
        <w:rPr>
          <w:noProof/>
        </w:rPr>
        <w:t>(</w:t>
      </w:r>
      <w:r w:rsidRPr="00C75F48">
        <w:rPr>
          <w:i/>
          <w:noProof/>
        </w:rPr>
        <w:t>28</w:t>
      </w:r>
      <w:r w:rsidRPr="00C75F48">
        <w:rPr>
          <w:noProof/>
        </w:rPr>
        <w:t>)</w:t>
      </w:r>
      <w:r>
        <w:fldChar w:fldCharType="end"/>
      </w:r>
      <w:r w:rsidRPr="00C97201">
        <w:t>. An increasing variability has been demonstrated for the AC</w:t>
      </w:r>
      <w:r>
        <w:t xml:space="preserve"> </w:t>
      </w:r>
      <w:r>
        <w:fldChar w:fldCharType="begin" w:fldLock="1"/>
      </w:r>
      <w:r>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fldChar w:fldCharType="separate"/>
      </w:r>
      <w:r w:rsidRPr="00F505A3">
        <w:rPr>
          <w:noProof/>
        </w:rPr>
        <w:t>(</w:t>
      </w:r>
      <w:r w:rsidRPr="00F505A3">
        <w:rPr>
          <w:i/>
          <w:noProof/>
        </w:rPr>
        <w:t>25</w:t>
      </w:r>
      <w:r w:rsidRPr="00F505A3">
        <w:rPr>
          <w:noProof/>
        </w:rPr>
        <w:t>)</w:t>
      </w:r>
      <w:r>
        <w:fldChar w:fldCharType="end"/>
      </w:r>
      <w:r w:rsidRPr="00C97201">
        <w:t xml:space="preserve">, and in particular enhanced eddy propagation and in the Agulhas leakage </w:t>
      </w:r>
      <w:r>
        <w:fldChar w:fldCharType="begin" w:fldLock="1"/>
      </w:r>
      <w:r>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29&lt;/i&gt;)","plainTextFormattedCitation":"(29)","previouslyFormattedCitation":"(&lt;i&gt;29&lt;/i&gt;)"},"properties":{"noteIndex":0},"schema":"https://github.com/citation-style-language/schema/raw/master/csl-citation.json"}</w:instrText>
      </w:r>
      <w:r>
        <w:fldChar w:fldCharType="separate"/>
      </w:r>
      <w:r w:rsidRPr="00C75F48">
        <w:rPr>
          <w:noProof/>
        </w:rPr>
        <w:t>(</w:t>
      </w:r>
      <w:r w:rsidRPr="00C75F48">
        <w:rPr>
          <w:i/>
          <w:noProof/>
        </w:rPr>
        <w:t>29</w:t>
      </w:r>
      <w:r w:rsidRPr="00C75F48">
        <w:rPr>
          <w:noProof/>
        </w:rPr>
        <w:t>)</w:t>
      </w:r>
      <w:r>
        <w:fldChar w:fldCharType="end"/>
      </w:r>
      <w:r w:rsidRPr="00C97201">
        <w:t xml:space="preserve">. </w:t>
      </w:r>
      <w:r>
        <w:t>&lt;</w:t>
      </w:r>
      <w:r w:rsidRPr="009D0422">
        <w:rPr>
          <w:highlight w:val="yellow"/>
        </w:rPr>
        <w:t>More about BC, KC, GS</w:t>
      </w:r>
      <w:r>
        <w:t xml:space="preserve">&gt;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fldChar w:fldCharType="begin" w:fldLock="1"/>
      </w:r>
      <w:r>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30&lt;/i&gt;)","plainTextFormattedCitation":"(30)","previouslyFormattedCitation":"(&lt;i&gt;30&lt;/i&gt;)"},"properties":{"noteIndex":0},"schema":"https://github.com/citation-style-language/schema/raw/master/csl-citation.json"}</w:instrText>
      </w:r>
      <w:r>
        <w:fldChar w:fldCharType="separate"/>
      </w:r>
      <w:r w:rsidRPr="00C75F48">
        <w:rPr>
          <w:noProof/>
        </w:rPr>
        <w:t>(</w:t>
      </w:r>
      <w:r w:rsidRPr="00C75F48">
        <w:rPr>
          <w:i/>
          <w:noProof/>
        </w:rPr>
        <w:t>30</w:t>
      </w:r>
      <w:r w:rsidRPr="00C75F48">
        <w:rPr>
          <w:noProof/>
        </w:rPr>
        <w:t>)</w:t>
      </w:r>
      <w:r>
        <w:fldChar w:fldCharType="end"/>
      </w:r>
      <w:r w:rsidRPr="00C97201">
        <w:t>.</w:t>
      </w:r>
    </w:p>
    <w:p w14:paraId="32A293E1" w14:textId="77777777" w:rsidR="00AD6027" w:rsidRDefault="00AD6027" w:rsidP="00EA39BC"/>
    <w:p w14:paraId="1F6563C3" w14:textId="15500349" w:rsidR="00BB2BD2" w:rsidRDefault="00BB2BD2" w:rsidP="00BB2BD2">
      <w:r>
        <w:t>&lt;</w:t>
      </w:r>
      <w:r w:rsidRPr="007E5D76">
        <w:rPr>
          <w:highlight w:val="yellow"/>
        </w:rPr>
        <w:t>What other mechanisms have been attributed to MHW formation? Integrate below</w:t>
      </w:r>
      <w:r w:rsidR="00F270CB">
        <w:rPr>
          <w:highlight w:val="yellow"/>
        </w:rPr>
        <w:t>.</w:t>
      </w:r>
      <w:r>
        <w:t xml:space="preserve">&gt; Marine heatwaves are </w:t>
      </w:r>
      <w:commentRangeStart w:id="19"/>
      <w:r>
        <w:t>generally</w:t>
      </w:r>
      <w:commentRangeEnd w:id="19"/>
      <w:r>
        <w:rPr>
          <w:rStyle w:val="CommentReference"/>
          <w:rFonts w:eastAsia="Times New Roman"/>
        </w:rPr>
        <w:commentReference w:id="19"/>
      </w:r>
      <w:r>
        <w:t xml:space="preserve"> caused by one of two processes, </w:t>
      </w:r>
      <w:r w:rsidRPr="00A06F40">
        <w:rPr>
          <w:i/>
        </w:rPr>
        <w:t>i.e.</w:t>
      </w:r>
      <w:r>
        <w:t xml:space="preserve"> heat transfer from the atmosphere to the ocean surface layers, or the horizontal bulk flux of warm water into adjacent colder water mases. The marine heatwave in the shelf waters of the northeast USA (</w:t>
      </w:r>
      <w:r w:rsidRPr="00BB401E">
        <w:rPr>
          <w:rFonts w:ascii="Courier New" w:hAnsi="Courier New" w:cs="Courier New"/>
        </w:rPr>
        <w:t>﻿</w:t>
      </w:r>
      <w:r w:rsidRPr="00BB401E">
        <w:t>Gulf of Maine and the Middle Atlantic Bight</w:t>
      </w:r>
      <w:r>
        <w:t xml:space="preserve">) in 2012 was caused by atmosphere-ocean heat flux </w:t>
      </w:r>
      <w:r>
        <w:fldChar w:fldCharType="begin" w:fldLock="1"/>
      </w:r>
      <w:r>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DOI":"10.1002/2014JC010547.Received","author":[{"dropping-particle":"","family":"Chen","given":"Ke","non-dropping-particle":"","parse-names":false,"suffix":""},{"dropping-particle":"","family":"Gawarkiewicz","given":"Glen","non-dropping-particle":"","parse-names":false,"suffix":""},{"dropping-particle":"","family":"Kwon","given":"Young-Oh","non-dropping-particle":"","parse-names":false,"suffix":""},{"dropping-particle":"","family":"Zhang","given":"Weifeng G.","non-dropping-particle":"","parse-names":false,"suffix":""}],"container-title":"Oceanography","id":"ITEM-2","issue":"2","issued":{"date-parts":[["2013"]]},"page":"4324-4339","title":"The role of atmospheric forcing versus ocean advection during the extreme warming of the Northeast U.S. continental shelf in 2012","type":"article-journal","volume":"26"},"uris":["http://www.mendeley.com/documents/?uuid=4cc160d0-f8ca-4261-93f4-e48085ed71a8"]}],"mendeley":{"formattedCitation":"(&lt;i&gt;19&lt;/i&gt;, &lt;i&gt;28&lt;/i&gt;)","plainTextFormattedCitation":"(19, 28)","previouslyFormattedCitation":"(&lt;i&gt;19&lt;/i&gt;, &lt;i&gt;28&lt;/i&gt;)"},"properties":{"noteIndex":0},"schema":"https://github.com/citation-style-language/schema/raw/master/csl-citation.json"}</w:instrText>
      </w:r>
      <w:r>
        <w:fldChar w:fldCharType="separate"/>
      </w:r>
      <w:r w:rsidRPr="00A569B6">
        <w:rPr>
          <w:noProof/>
        </w:rPr>
        <w:t>(</w:t>
      </w:r>
      <w:r w:rsidRPr="00A569B6">
        <w:rPr>
          <w:i/>
          <w:noProof/>
        </w:rPr>
        <w:t>19</w:t>
      </w:r>
      <w:r w:rsidRPr="00A569B6">
        <w:rPr>
          <w:noProof/>
        </w:rPr>
        <w:t xml:space="preserve">, </w:t>
      </w:r>
      <w:r w:rsidRPr="00A569B6">
        <w:rPr>
          <w:i/>
          <w:noProof/>
        </w:rPr>
        <w:t>28</w:t>
      </w:r>
      <w:r w:rsidRPr="00A569B6">
        <w:rPr>
          <w:noProof/>
        </w:rPr>
        <w:t>)</w:t>
      </w:r>
      <w:r>
        <w:fldChar w:fldCharType="end"/>
      </w:r>
      <w:r>
        <w:t xml:space="preserve">; similarly, the 2003 marine heatwave in the Mediterranean was also caused by heat transfer from the atmosphere to the ocean surface layers </w:t>
      </w:r>
      <w:r>
        <w:fldChar w:fldCharType="begin" w:fldLock="1"/>
      </w:r>
      <w:r>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fldChar w:fldCharType="separate"/>
      </w:r>
      <w:r w:rsidRPr="00F058B9">
        <w:rPr>
          <w:noProof/>
        </w:rPr>
        <w:t>(</w:t>
      </w:r>
      <w:r w:rsidRPr="00F058B9">
        <w:rPr>
          <w:i/>
          <w:noProof/>
        </w:rPr>
        <w:t>14</w:t>
      </w:r>
      <w:r w:rsidRPr="00F058B9">
        <w:rPr>
          <w:noProof/>
        </w:rPr>
        <w:t>)</w:t>
      </w:r>
      <w:r>
        <w:fldChar w:fldCharType="end"/>
      </w:r>
      <w:r>
        <w:t xml:space="preserve">. The 2011 </w:t>
      </w:r>
      <w:r w:rsidR="00F270CB">
        <w:t>‘</w:t>
      </w:r>
      <w:r>
        <w:t>Ningaloo Niño</w:t>
      </w:r>
      <w:r w:rsidR="00F270CB">
        <w:t>’</w:t>
      </w:r>
      <w:r>
        <w:t xml:space="preserve"> was caused by an anomalous intensification of the </w:t>
      </w:r>
      <w:proofErr w:type="spellStart"/>
      <w:r>
        <w:t>Leeuwin</w:t>
      </w:r>
      <w:proofErr w:type="spellEnd"/>
      <w:r>
        <w:t xml:space="preserve"> Current, which brought warm water to the shore of Western Australia </w:t>
      </w:r>
      <w:r>
        <w:fldChar w:fldCharType="begin" w:fldLock="1"/>
      </w:r>
      <w:r>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mendeley":{"formattedCitation":"(&lt;i&gt;16&lt;/i&gt;)","plainTextFormattedCitation":"(16)","previouslyFormattedCitation":"(&lt;i&gt;16&lt;/i&gt;)"},"properties":{"noteIndex":0},"schema":"https://github.com/citation-style-language/schema/raw/master/csl-citation.json"}</w:instrText>
      </w:r>
      <w:r>
        <w:fldChar w:fldCharType="separate"/>
      </w:r>
      <w:r w:rsidRPr="00964D68">
        <w:rPr>
          <w:noProof/>
        </w:rPr>
        <w:t>(</w:t>
      </w:r>
      <w:r w:rsidRPr="00964D68">
        <w:rPr>
          <w:i/>
          <w:noProof/>
        </w:rPr>
        <w:t>16</w:t>
      </w:r>
      <w:r w:rsidRPr="00964D68">
        <w:rPr>
          <w:noProof/>
        </w:rPr>
        <w:t>)</w:t>
      </w:r>
      <w:r>
        <w:fldChar w:fldCharType="end"/>
      </w:r>
      <w:r>
        <w:t xml:space="preserve">. Often these processes involve teleconnections with large-scale climate modes… </w:t>
      </w:r>
      <w:r w:rsidRPr="00A06F40">
        <w:rPr>
          <w:i/>
        </w:rPr>
        <w:t>e.g.</w:t>
      </w:r>
      <w:r>
        <w:t xml:space="preserve"> the </w:t>
      </w:r>
      <w:r w:rsidR="00F270CB">
        <w:t>‘</w:t>
      </w:r>
      <w:r>
        <w:t>blob</w:t>
      </w:r>
      <w:r w:rsidR="00F270CB">
        <w:t>’</w:t>
      </w:r>
      <w:r>
        <w:t xml:space="preserve"> (</w:t>
      </w:r>
      <w:r w:rsidRPr="0033176B">
        <w:t>North Pacific Gyre Oscillation</w:t>
      </w:r>
      <w:r>
        <w:t xml:space="preserve"> (</w:t>
      </w:r>
      <w:r w:rsidRPr="0033176B">
        <w:t>NPGO</w:t>
      </w:r>
      <w:r>
        <w:t>)</w:t>
      </w:r>
      <w:r w:rsidRPr="0033176B">
        <w:t xml:space="preserve"> and the Pacific Decadal Oscillation (PDO)</w:t>
      </w:r>
      <w:r>
        <w:t xml:space="preserve">; </w:t>
      </w:r>
      <w:r w:rsidRPr="0033176B">
        <w:t>Di Lorenzo</w:t>
      </w:r>
      <w:r>
        <w:t xml:space="preserve"> </w:t>
      </w:r>
      <w:r w:rsidRPr="0033176B">
        <w:t>and Mantua 2016</w:t>
      </w:r>
      <w:r>
        <w:t>), the Ningaloo Niño (La Ni</w:t>
      </w:r>
      <w:r w:rsidR="00F270CB">
        <w:t>ñ</w:t>
      </w:r>
      <w:r>
        <w:t>a; Feng et al. 2013)</w:t>
      </w:r>
      <w:r w:rsidR="00F270CB">
        <w:t>.</w:t>
      </w:r>
    </w:p>
    <w:p w14:paraId="60E348B4" w14:textId="77777777" w:rsidR="0066594C" w:rsidRDefault="0066594C" w:rsidP="00EA39BC"/>
    <w:p w14:paraId="5290F501" w14:textId="1FE68C25" w:rsidR="004B065E" w:rsidRPr="00C97201" w:rsidRDefault="0066594C" w:rsidP="00EA39BC">
      <w:r>
        <w:t>&lt;</w:t>
      </w:r>
      <w:r w:rsidR="004B065E" w:rsidRPr="007E5D76">
        <w:rPr>
          <w:highlight w:val="yellow"/>
        </w:rPr>
        <w:t>Eddy heat flux is generally not important in much of the world</w:t>
      </w:r>
      <w:r w:rsidR="00F270CB">
        <w:rPr>
          <w:highlight w:val="yellow"/>
        </w:rPr>
        <w:t>’</w:t>
      </w:r>
      <w:r w:rsidR="004B065E" w:rsidRPr="007E5D76">
        <w:rPr>
          <w:highlight w:val="yellow"/>
        </w:rPr>
        <w:t>s oceans, but it is an important with boundary currents is an important component of global heat flux, unli</w:t>
      </w:r>
      <w:r w:rsidRPr="007E5D76">
        <w:rPr>
          <w:highlight w:val="yellow"/>
        </w:rPr>
        <w:t>ke in most other ocean regions</w:t>
      </w:r>
      <w:r w:rsidR="00F270CB">
        <w:rPr>
          <w:highlight w:val="yellow"/>
        </w:rPr>
        <w:t>.</w:t>
      </w:r>
      <w:r>
        <w:t>&gt;</w:t>
      </w:r>
    </w:p>
    <w:p w14:paraId="392D165A" w14:textId="77777777" w:rsidR="00C97201" w:rsidRPr="00C97201" w:rsidRDefault="00C97201" w:rsidP="00EA39BC"/>
    <w:p w14:paraId="22EF6C0E" w14:textId="77777777" w:rsidR="00DB1620" w:rsidRDefault="00DB1620" w:rsidP="00AD6027">
      <w:pPr>
        <w:ind w:left="0"/>
      </w:pPr>
    </w:p>
    <w:p w14:paraId="54314630" w14:textId="7DFE6A7C" w:rsidR="00DB1620" w:rsidRPr="00C97201" w:rsidRDefault="00DB1620" w:rsidP="00DB1620">
      <w:commentRangeStart w:id="20"/>
      <w:commentRangeStart w:id="21"/>
      <w:r w:rsidRPr="00C97201">
        <w:lastRenderedPageBreak/>
        <w:t>All WBCs are responding in similar key ways…</w:t>
      </w:r>
      <w:commentRangeEnd w:id="20"/>
      <w:ins w:id="22" w:author="Unknown Author" w:date="2019-02-27T16:03:00Z">
        <w:r w:rsidRPr="00C97201">
          <w:commentReference w:id="20"/>
        </w:r>
      </w:ins>
      <w:r>
        <w:t xml:space="preserve"> </w:t>
      </w:r>
      <w:r w:rsidRPr="00C97201">
        <w:t xml:space="preserve">Except for the Kuroshio Current, WBCs are </w:t>
      </w:r>
      <w:commentRangeStart w:id="23"/>
      <w:r w:rsidRPr="00C97201">
        <w:t>extending poleward</w:t>
      </w:r>
      <w:commentRangeEnd w:id="23"/>
      <w:r w:rsidRPr="00C97201">
        <w:commentReference w:id="23"/>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24"/>
      <w:r w:rsidRPr="00C97201">
        <w:t xml:space="preserve">increasing mesoscale activities </w:t>
      </w:r>
      <w:commentRangeEnd w:id="24"/>
      <w:r w:rsidRPr="00C97201">
        <w:commentReference w:id="24"/>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commentRangeEnd w:id="21"/>
      <w:r w:rsidR="006D3D0F">
        <w:rPr>
          <w:rStyle w:val="CommentReference"/>
          <w:rFonts w:eastAsia="Times New Roman"/>
        </w:rPr>
        <w:commentReference w:id="21"/>
      </w:r>
    </w:p>
    <w:p w14:paraId="7212DC7F" w14:textId="77777777" w:rsidR="0066594C" w:rsidRPr="00C97201" w:rsidRDefault="0066594C" w:rsidP="00DB1620">
      <w:pPr>
        <w:ind w:left="0"/>
      </w:pPr>
    </w:p>
    <w:p w14:paraId="5C20DB83" w14:textId="31C9C534" w:rsidR="00C97201" w:rsidRPr="00C97201" w:rsidRDefault="00C97201" w:rsidP="00DB1620">
      <w:r w:rsidRPr="00C97201">
        <w:t xml:space="preserve">As yet no </w:t>
      </w:r>
      <w:commentRangeStart w:id="25"/>
      <w:r w:rsidRPr="00C97201">
        <w:t>permanent impact</w:t>
      </w:r>
      <w:commentRangeEnd w:id="25"/>
      <w:r w:rsidRPr="00C97201">
        <w:commentReference w:id="25"/>
      </w:r>
      <w:r w:rsidRPr="00C97201">
        <w:t xml:space="preserve"> on pelagic ecosystems have been reported, raising questions around whether MHWs should be considered a threat to the world’s oceanic ecosystems.</w:t>
      </w:r>
      <w:ins w:id="26" w:author="Unknown Author" w:date="2019-02-27T16:05:00Z">
        <w:r w:rsidRPr="00C97201">
          <w:t xml:space="preserve"> </w:t>
        </w:r>
      </w:ins>
      <w:r w:rsidRPr="00C97201">
        <w:t>MHWs have</w:t>
      </w:r>
      <w:r w:rsidR="006D3D0F">
        <w:t>,</w:t>
      </w:r>
      <w:r w:rsidRPr="00C97201">
        <w:t xml:space="preserve"> however</w:t>
      </w:r>
      <w:r w:rsidR="006D3D0F">
        <w:t>,</w:t>
      </w:r>
      <w:r w:rsidRPr="00C97201">
        <w:t xml:space="preserve"> been extensively documented to cause damage to </w:t>
      </w:r>
      <w:commentRangeStart w:id="27"/>
      <w:r w:rsidRPr="00C97201">
        <w:t>coastal ecosystems</w:t>
      </w:r>
      <w:commentRangeEnd w:id="27"/>
      <w:r w:rsidR="006D3D0F">
        <w:rPr>
          <w:rStyle w:val="CommentReference"/>
          <w:rFonts w:eastAsia="Times New Roman"/>
        </w:rPr>
        <w:commentReference w:id="27"/>
      </w:r>
      <w:r w:rsidRPr="00C97201">
        <w:t xml:space="preserve"> and so any increase in </w:t>
      </w:r>
      <w:r w:rsidRPr="00533A31">
        <w:rPr>
          <w:highlight w:val="yellow"/>
        </w:rPr>
        <w:t>shoreward</w:t>
      </w:r>
      <w:r w:rsidRPr="00C97201">
        <w:t xml:space="preserve"> meanders of WBCs would be of concern.</w:t>
      </w:r>
      <w:r w:rsidR="00DB1620">
        <w:t xml:space="preserve"> </w:t>
      </w:r>
      <w:r w:rsidR="00DB1620" w:rsidRPr="00C97201">
        <w:t>With WBCs warming at an increased rate to the global average, it may be assumed that duration and intensity of MHWs in these regions will also increase at a rate greater than the global average. Due to the high internal variability (</w:t>
      </w:r>
      <w:r w:rsidR="00DB1620" w:rsidRPr="00DB1620">
        <w:rPr>
          <w:i/>
        </w:rPr>
        <w:t>i.e.</w:t>
      </w:r>
      <w:r w:rsidR="00DB1620" w:rsidRPr="00C97201">
        <w:t xml:space="preserve"> high EKE) normally found within WBCs, it is likely that any spe</w:t>
      </w:r>
      <w:r w:rsidR="00DB1620">
        <w:t>c</w:t>
      </w:r>
      <w:r w:rsidR="00DB1620" w:rsidRPr="00C97201">
        <w:t xml:space="preserve">ies adapted to live within this oceanographic feature is not adversely affected by MHWs. The concern is rather for areas with the ‘meander zone’ of WBCs and </w:t>
      </w:r>
      <w:commentRangeStart w:id="28"/>
      <w:r w:rsidR="00DB1620" w:rsidRPr="00C97201">
        <w:t>whether or not these regions reach into shallower waters where they can adversely affect benthic ecosystems found along the coastline</w:t>
      </w:r>
      <w:commentRangeEnd w:id="28"/>
      <w:r w:rsidR="00B4323D">
        <w:rPr>
          <w:rStyle w:val="CommentReference"/>
          <w:rFonts w:eastAsia="Times New Roman"/>
        </w:rPr>
        <w:commentReference w:id="28"/>
      </w:r>
      <w:r w:rsidR="00DB1620" w:rsidRPr="00C97201">
        <w:t>.</w:t>
      </w:r>
    </w:p>
    <w:p w14:paraId="73920F39" w14:textId="77777777" w:rsidR="00C97201" w:rsidRPr="00C97201" w:rsidRDefault="00C97201" w:rsidP="00EA39BC"/>
    <w:p w14:paraId="4384CA29" w14:textId="16A50E4C" w:rsidR="00C97201" w:rsidRDefault="00C97201" w:rsidP="007E5D76"/>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220DC3" w:rsidRDefault="000B7F0C" w:rsidP="00EA39BC">
      <w:pPr>
        <w:rPr>
          <w:rFonts w:eastAsia="Times New Roman"/>
          <w:color w:val="0070C0"/>
          <w:lang w:val="en-US"/>
        </w:rPr>
      </w:pPr>
      <w:r w:rsidRPr="00220DC3">
        <w:rPr>
          <w:rFonts w:eastAsia="Times New Roman"/>
          <w:color w:val="0070C0"/>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Pr="00220DC3" w:rsidRDefault="000B7F0C" w:rsidP="00EA39BC">
      <w:pPr>
        <w:rPr>
          <w:rFonts w:eastAsia="Times New Roman"/>
          <w:color w:val="0070C0"/>
          <w:lang w:val="en-US"/>
        </w:rPr>
      </w:pPr>
      <w:r w:rsidRPr="00220DC3">
        <w:rPr>
          <w:rFonts w:eastAsia="Times New Roman"/>
          <w:color w:val="0070C0"/>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performed for each experiment should be included in the appropriate figure legend or main text. </w:t>
      </w:r>
    </w:p>
    <w:p w14:paraId="0CF78C07" w14:textId="77777777" w:rsidR="00C52AE4" w:rsidRPr="00220DC3" w:rsidRDefault="00C52AE4" w:rsidP="00EA39BC">
      <w:pPr>
        <w:rPr>
          <w:rFonts w:eastAsia="Times New Roman"/>
          <w:color w:val="0070C0"/>
          <w:lang w:val="en-US"/>
        </w:rPr>
      </w:pPr>
    </w:p>
    <w:p w14:paraId="5454EFD6" w14:textId="77777777" w:rsidR="000B7F0C" w:rsidRPr="00220DC3" w:rsidRDefault="000B7F0C" w:rsidP="00EA39BC">
      <w:pPr>
        <w:rPr>
          <w:rFonts w:eastAsia="Times New Roman"/>
          <w:color w:val="0070C0"/>
          <w:lang w:val="en-US"/>
        </w:rPr>
      </w:pPr>
      <w:r w:rsidRPr="00220DC3">
        <w:rPr>
          <w:rFonts w:eastAsia="Times New Roman"/>
          <w:color w:val="0070C0"/>
          <w:lang w:val="en-US"/>
        </w:rPr>
        <w:t xml:space="preserve">Also see Experimental Design and Statistics Guidelines below for details. </w:t>
      </w:r>
    </w:p>
    <w:p w14:paraId="5981C852" w14:textId="21C3A9A6" w:rsidR="005341F3" w:rsidRPr="00220DC3" w:rsidRDefault="005341F3" w:rsidP="00AC2069">
      <w:pPr>
        <w:pStyle w:val="Paragraph"/>
        <w:spacing w:before="0"/>
        <w:ind w:left="720" w:firstLine="0"/>
        <w:rPr>
          <w:sz w:val="20"/>
          <w:szCs w:val="20"/>
        </w:rPr>
      </w:pPr>
      <w:r w:rsidRPr="00220DC3">
        <w:rPr>
          <w:color w:val="0070C0"/>
          <w:sz w:val="20"/>
          <w:szCs w:val="20"/>
        </w:rPr>
        <w:t xml:space="preserve">All descriptions of materials and methods should be included </w:t>
      </w:r>
      <w:r w:rsidR="00D913D9" w:rsidRPr="00220DC3">
        <w:rPr>
          <w:color w:val="0070C0"/>
          <w:sz w:val="20"/>
          <w:szCs w:val="20"/>
        </w:rPr>
        <w:t>after the Discussion</w:t>
      </w:r>
      <w:r w:rsidRPr="00220DC3">
        <w:rPr>
          <w:color w:val="0070C0"/>
          <w:sz w:val="20"/>
          <w:szCs w:val="20"/>
        </w:rPr>
        <w:t>. Th</w:t>
      </w:r>
      <w:r w:rsidR="00EB6D47" w:rsidRPr="00220DC3">
        <w:rPr>
          <w:color w:val="0070C0"/>
          <w:sz w:val="20"/>
          <w:szCs w:val="20"/>
        </w:rPr>
        <w:t xml:space="preserve">is section </w:t>
      </w:r>
      <w:r w:rsidRPr="00220DC3">
        <w:rPr>
          <w:color w:val="0070C0"/>
          <w:sz w:val="20"/>
          <w:szCs w:val="20"/>
        </w:rPr>
        <w:t xml:space="preserve">should be broken up </w:t>
      </w:r>
      <w:r w:rsidR="00B151F8" w:rsidRPr="00220DC3">
        <w:rPr>
          <w:color w:val="0070C0"/>
          <w:sz w:val="20"/>
          <w:szCs w:val="20"/>
        </w:rPr>
        <w:t>by</w:t>
      </w:r>
      <w:r w:rsidRPr="00220DC3">
        <w:rPr>
          <w:color w:val="0070C0"/>
          <w:sz w:val="20"/>
          <w:szCs w:val="20"/>
        </w:rPr>
        <w:t xml:space="preserve"> short subheading</w:t>
      </w:r>
      <w:r w:rsidR="00B151F8" w:rsidRPr="00220DC3">
        <w:rPr>
          <w:color w:val="0070C0"/>
          <w:sz w:val="20"/>
          <w:szCs w:val="20"/>
        </w:rPr>
        <w:t>s</w:t>
      </w:r>
      <w:r w:rsidRPr="00220DC3">
        <w:rPr>
          <w:color w:val="0070C0"/>
          <w:sz w:val="20"/>
          <w:szCs w:val="20"/>
        </w:rPr>
        <w:t>. Under exceptional circumstances, when a particularly lengthy description is required, a portion of the materials and methods can be included in the Supplementary Materials.</w:t>
      </w:r>
      <w:r w:rsidR="005B36C0" w:rsidRPr="00220DC3">
        <w:rPr>
          <w:sz w:val="20"/>
          <w:szCs w:val="20"/>
        </w:rPr>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0449E232" w:rsidR="007418E6" w:rsidRPr="00EA39BC" w:rsidRDefault="007418E6" w:rsidP="00EA39BC">
      <w:r w:rsidRPr="00EA39BC">
        <w:t xml:space="preserve">We are interested in the relationship between the development of the </w:t>
      </w:r>
      <w:r w:rsidR="00D87AB1">
        <w:t>NHWs</w:t>
      </w:r>
      <w:r w:rsidRPr="00EA39BC">
        <w:t xml:space="preserve"> and the synoptic variability of the boundary currents </w:t>
      </w:r>
      <w:r w:rsidR="00D87AB1">
        <w:t xml:space="preserve">and </w:t>
      </w:r>
      <w:r w:rsidRPr="00EA39BC">
        <w:t xml:space="preserve">their extensions or </w:t>
      </w:r>
      <w:proofErr w:type="spellStart"/>
      <w:r w:rsidRPr="00EA39BC">
        <w:t>retroflection</w:t>
      </w:r>
      <w:r w:rsidR="00D87AB1">
        <w:t>s</w:t>
      </w:r>
      <w:proofErr w:type="spellEnd"/>
      <w:r w:rsidRPr="00EA39BC">
        <w:t xml:space="preserve">. To evaluate whether mesoscale eddies might contribute towards the development of </w:t>
      </w:r>
      <w:r w:rsidR="00D87AB1">
        <w:t>MHWs</w:t>
      </w:r>
      <w:r w:rsidRPr="00EA39BC">
        <w:t xml:space="preserve"> in the regions surrounding the WBCs, we used gridded data on sea surface temperature (SST), </w:t>
      </w:r>
      <w:r w:rsidR="00D87AB1">
        <w:t>sea surface altimetry</w:t>
      </w:r>
      <w:r w:rsidRPr="00EA39BC">
        <w:t>, and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xml:space="preserve">’) altimeter product from the Copernicus Marine Environment Monitoring Service (CMEMS) (Pujol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w:t>
      </w:r>
      <w:r w:rsidR="003D5BE8">
        <w:t xml:space="preserve"> (KE)</w:t>
      </w:r>
      <w:r w:rsidRPr="00EA39BC">
        <w:t xml:space="preserve">, which give the WBC jet trajectories and the eddy ‘field’ around these jets. The last dataset, derived from the above altimeter product, is the </w:t>
      </w:r>
      <w:r w:rsidR="00F049E1" w:rsidRPr="00305F4D">
        <w:t>Archiving Validation and Interpretation of Satellite Data in Oceanography</w:t>
      </w:r>
      <w:r w:rsidR="00F049E1">
        <w:t xml:space="preserve"> (</w:t>
      </w:r>
      <w:r w:rsidR="00F049E1" w:rsidRPr="00EA39BC">
        <w:t>Aviso</w:t>
      </w:r>
      <w:r w:rsidR="00F049E1">
        <w:t>)</w:t>
      </w:r>
      <w:r w:rsidRPr="00EA39BC">
        <w:t xml:space="preserve">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2E909219" w:rsidR="007418E6" w:rsidRPr="00EA39BC" w:rsidRDefault="007418E6" w:rsidP="00EA39BC">
      <w:pPr>
        <w:rPr>
          <w:b/>
          <w:i/>
        </w:rPr>
      </w:pPr>
      <w:r w:rsidRPr="00EA39BC">
        <w:rPr>
          <w:b/>
          <w:i/>
        </w:rPr>
        <w:t>Calculation of thermal events</w:t>
      </w:r>
      <w:r w:rsidR="003D5BE8">
        <w:rPr>
          <w:b/>
          <w:i/>
        </w:rPr>
        <w:t xml:space="preserve"> and</w:t>
      </w:r>
      <w:r w:rsidRPr="00EA39BC">
        <w:rPr>
          <w:b/>
          <w:i/>
        </w:rPr>
        <w:t xml:space="preserve"> kinetic energy</w:t>
      </w:r>
    </w:p>
    <w:p w14:paraId="7AFBE554" w14:textId="7F6DA985" w:rsidR="007418E6" w:rsidRPr="007418E6" w:rsidRDefault="007418E6" w:rsidP="00EA39BC">
      <w:r w:rsidRPr="007418E6">
        <w:t>We wish to understand whether MHW formation is associated with</w:t>
      </w:r>
      <w:r w:rsidR="003D5BE8">
        <w:t xml:space="preserve"> two components of KE, </w:t>
      </w:r>
      <w:r w:rsidR="003D5BE8" w:rsidRPr="003D5BE8">
        <w:rPr>
          <w:i/>
          <w:iCs/>
        </w:rPr>
        <w:t>viz</w:t>
      </w:r>
      <w:r w:rsidR="003D5BE8">
        <w:t>.</w:t>
      </w:r>
      <w:r w:rsidRPr="007418E6">
        <w:t xml:space="preserve"> </w:t>
      </w:r>
      <w:proofErr w:type="spellStart"/>
      <w:r w:rsidRPr="007418E6">
        <w:t>i</w:t>
      </w:r>
      <w:proofErr w:type="spellEnd"/>
      <w:r w:rsidRPr="007418E6">
        <w:t>) the large-scale circulation (</w:t>
      </w:r>
      <w:r w:rsidRPr="00BB2BD2">
        <w:rPr>
          <w:i/>
        </w:rPr>
        <w:t>i.e.</w:t>
      </w:r>
      <w:r w:rsidRPr="007418E6">
        <w:t xml:space="preserve"> the quasi-stationary jet represented by the long-term mean MKE); ii) areas where instabilities result in the formation of mesoscale eddies (</w:t>
      </w:r>
      <w:r w:rsidRPr="00BB2BD2">
        <w:rPr>
          <w:i/>
        </w:rPr>
        <w:t>i.e.</w:t>
      </w:r>
      <w:r w:rsidRPr="007418E6">
        <w:t xml:space="preserve"> areas where EKE increases); and iii) </w:t>
      </w:r>
      <w:r w:rsidRPr="00D87AB1">
        <w:rPr>
          <w:highlight w:val="yellow"/>
        </w:rPr>
        <w:t xml:space="preserve">areas </w:t>
      </w:r>
      <w:r w:rsidRPr="00D87AB1">
        <w:rPr>
          <w:highlight w:val="yellow"/>
        </w:rPr>
        <w:lastRenderedPageBreak/>
        <w:t xml:space="preserve">influenced by </w:t>
      </w:r>
      <w:commentRangeStart w:id="29"/>
      <w:r w:rsidRPr="00D87AB1">
        <w:rPr>
          <w:highlight w:val="yellow"/>
        </w:rPr>
        <w:t>meanders from the WBCs</w:t>
      </w:r>
      <w:commentRangeEnd w:id="29"/>
      <w:r w:rsidR="00F049E1" w:rsidRPr="00D87AB1">
        <w:rPr>
          <w:rStyle w:val="CommentReference"/>
          <w:rFonts w:eastAsia="Times New Roman"/>
          <w:highlight w:val="yellow"/>
        </w:rPr>
        <w:commentReference w:id="29"/>
      </w:r>
      <w:r w:rsidRPr="007418E6">
        <w:t>. MKE and EKE were calculated from the altimeter-derived zonal (</w:t>
      </w:r>
      <w:r w:rsidRPr="00BB2BD2">
        <w:rPr>
          <w:i/>
        </w:rPr>
        <w:t>u</w:t>
      </w:r>
      <w:r w:rsidRPr="007418E6">
        <w:t>) and meridional (</w:t>
      </w:r>
      <w:r w:rsidRPr="00BB2BD2">
        <w:rPr>
          <w:i/>
        </w:rPr>
        <w:t>v</w:t>
      </w:r>
      <w:r w:rsidRPr="007418E6">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w:t>
      </w:r>
      <w:r w:rsidR="00343250">
        <w:t xml:space="preserve">per-pixel </w:t>
      </w:r>
      <w:r w:rsidRPr="007418E6">
        <w:t xml:space="preserve">climatological mean of each component over the first two decades of the satellite altimeter period (hence-forth ‘long-term’; 1993-01-01 to 2012-12-31); used here, it defines the mean, quasi-stationary boundary current jet trajectory. </w:t>
      </w:r>
      <w:commentRangeStart w:id="30"/>
      <w:commentRangeStart w:id="31"/>
      <w:r w:rsidRPr="007418E6">
        <w:t xml:space="preserve">EKE </w:t>
      </w:r>
      <w:r w:rsidR="002C44D9">
        <w:t>i</w:t>
      </w:r>
      <w:r w:rsidRPr="007418E6">
        <w:t xml:space="preserve">s calculated as </w:t>
      </w:r>
      <w:r w:rsidR="00D87AB1">
        <w:t xml:space="preserve">the mean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00D87AB1">
        <w:t xml:space="preserve"> over the climatological period</w:t>
      </w:r>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00D87AB1">
        <w:t xml:space="preserve">; in this instance, </w:t>
      </w:r>
      <m:oMath>
        <m:bar>
          <m:barPr>
            <m:pos m:val="top"/>
            <m:ctrlPr>
              <w:rPr>
                <w:rFonts w:ascii="Cambria Math" w:hAnsi="Cambria Math"/>
              </w:rPr>
            </m:ctrlPr>
          </m:barPr>
          <m:e>
            <m:r>
              <w:rPr>
                <w:rFonts w:ascii="Cambria Math" w:hAnsi="Cambria Math"/>
              </w:rPr>
              <m:t>u</m:t>
            </m:r>
          </m:e>
        </m:bar>
      </m:oMath>
      <w:r w:rsidR="00D87AB1" w:rsidRPr="007418E6">
        <w:t xml:space="preserve"> and </w:t>
      </w:r>
      <m:oMath>
        <m:bar>
          <m:barPr>
            <m:pos m:val="top"/>
            <m:ctrlPr>
              <w:rPr>
                <w:rFonts w:ascii="Cambria Math" w:hAnsi="Cambria Math"/>
              </w:rPr>
            </m:ctrlPr>
          </m:barPr>
          <m:e>
            <m:r>
              <w:rPr>
                <w:rFonts w:ascii="Cambria Math" w:hAnsi="Cambria Math"/>
              </w:rPr>
              <m:t>v</m:t>
            </m:r>
          </m:e>
        </m:bar>
      </m:oMath>
      <w:r w:rsidR="00D87AB1" w:rsidRPr="007418E6">
        <w:t xml:space="preserve"> </w:t>
      </w:r>
      <w:r w:rsidR="00D87AB1">
        <w:t xml:space="preserve">are the running means with a window width of 30-days applied over the time series </w:t>
      </w:r>
      <w:r w:rsidR="00343250">
        <w:t>on a per-pixel basis. B</w:t>
      </w:r>
      <w:r w:rsidRPr="007418E6">
        <w:t xml:space="preserve">ecause </w:t>
      </w:r>
      <w:r w:rsidR="00343250">
        <w:t>EKE</w:t>
      </w:r>
      <w:r w:rsidRPr="007418E6">
        <w:t xml:space="preserve"> is calculated as an anomaly with respect to the </w:t>
      </w:r>
      <w:r w:rsidR="00343250">
        <w:t xml:space="preserve">running </w:t>
      </w:r>
      <w:r w:rsidRPr="007418E6">
        <w:t xml:space="preserve">mean, </w:t>
      </w:r>
      <w:r w:rsidR="00343250">
        <w:t xml:space="preserve">it </w:t>
      </w:r>
      <w:r w:rsidRPr="007418E6">
        <w:t>indicates the field of eddy propagation around the mean trajectory.</w:t>
      </w:r>
      <w:commentRangeEnd w:id="30"/>
      <w:r w:rsidR="00623B4A">
        <w:rPr>
          <w:rStyle w:val="CommentReference"/>
          <w:rFonts w:eastAsia="Times New Roman"/>
        </w:rPr>
        <w:commentReference w:id="30"/>
      </w:r>
      <w:commentRangeEnd w:id="31"/>
      <w:r w:rsidR="00343250">
        <w:rPr>
          <w:rStyle w:val="CommentReference"/>
          <w:rFonts w:eastAsia="Times New Roman"/>
        </w:rPr>
        <w:commentReference w:id="31"/>
      </w:r>
    </w:p>
    <w:p w14:paraId="2C99BC55" w14:textId="77777777" w:rsidR="007418E6" w:rsidRPr="007418E6" w:rsidRDefault="007418E6" w:rsidP="00EA39BC"/>
    <w:p w14:paraId="20DAC340" w14:textId="12E86480" w:rsidR="007418E6" w:rsidRPr="007418E6" w:rsidRDefault="00343250" w:rsidP="00EA39BC">
      <w:r>
        <w:t>W</w:t>
      </w:r>
      <w:r w:rsidR="007418E6" w:rsidRPr="007418E6">
        <w:t>e use the MHW definition of Hobd</w:t>
      </w:r>
      <w:bookmarkStart w:id="32" w:name="_GoBack"/>
      <w:bookmarkEnd w:id="32"/>
      <w:r w:rsidR="007418E6" w:rsidRPr="007418E6">
        <w:t>ay et al. (2016)</w:t>
      </w:r>
      <w:r>
        <w:t xml:space="preserve"> to calculate the metrics of the extreme thermal events</w:t>
      </w:r>
      <w:r w:rsidR="007418E6" w:rsidRPr="007418E6">
        <w:t xml:space="preserve">. The algorithm finds </w:t>
      </w:r>
      <w:r>
        <w:t>MHWs</w:t>
      </w:r>
      <w:r w:rsidR="007418E6" w:rsidRPr="007418E6">
        <w:t xml:space="preserve">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w:t>
      </w:r>
      <w:r>
        <w:t>.</w:t>
      </w:r>
      <w:r w:rsidR="007418E6" w:rsidRPr="007418E6">
        <w:t xml:space="preserve"> </w:t>
      </w:r>
      <w:r>
        <w:t>W</w:t>
      </w:r>
      <w:r w:rsidR="007418E6" w:rsidRPr="007418E6">
        <w:t xml:space="preserve">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w:t>
      </w:r>
      <w:r>
        <w:t>MHWs</w:t>
      </w:r>
      <w:r w:rsidR="007418E6" w:rsidRPr="007418E6">
        <w:t xml:space="preserve"> have changed globally or regionally within the observational SST record. </w:t>
      </w:r>
      <w:r w:rsidR="00623B4A" w:rsidRPr="007418E6">
        <w:t>Ou</w:t>
      </w:r>
      <w:r w:rsidR="00623B4A">
        <w:t>r</w:t>
      </w:r>
      <w:r w:rsidR="00623B4A" w:rsidRPr="007418E6">
        <w:t xml:space="preserve"> </w:t>
      </w:r>
      <w:r w:rsidR="007418E6" w:rsidRPr="007418E6">
        <w:t xml:space="preserve">calculation of MHW </w:t>
      </w:r>
      <w:r>
        <w:t xml:space="preserve">uses the </w:t>
      </w:r>
      <w:r w:rsidR="007418E6" w:rsidRPr="007418E6">
        <w:t>algorithm as implemented by the ‘</w:t>
      </w:r>
      <w:proofErr w:type="spellStart"/>
      <w:r w:rsidR="007418E6" w:rsidRPr="007418E6">
        <w:t>heatwaveR</w:t>
      </w:r>
      <w:proofErr w:type="spellEnd"/>
      <w:r w:rsidR="007418E6" w:rsidRPr="007418E6">
        <w:t>’ package (Schlegel and Smit, 2018), with a 30-year climatological baseline from 1982-01-01 to 2011-12-31.</w:t>
      </w:r>
    </w:p>
    <w:p w14:paraId="038134D6" w14:textId="77777777" w:rsidR="007418E6" w:rsidRPr="007418E6" w:rsidRDefault="007418E6" w:rsidP="00EA39BC"/>
    <w:p w14:paraId="0ED4AD44" w14:textId="4FCB3167" w:rsidR="007418E6" w:rsidRPr="00EA39BC" w:rsidRDefault="00857B37" w:rsidP="00EA39BC">
      <w:pPr>
        <w:rPr>
          <w:b/>
          <w:i/>
        </w:rPr>
      </w:pPr>
      <w:r>
        <w:rPr>
          <w:b/>
          <w:i/>
        </w:rPr>
        <w:t>Zones of influence of</w:t>
      </w:r>
      <w:r w:rsidR="007418E6" w:rsidRPr="00EA39BC">
        <w:rPr>
          <w:b/>
          <w:i/>
        </w:rPr>
        <w:t xml:space="preserve"> KE and </w:t>
      </w:r>
      <w:r w:rsidR="003D5BE8">
        <w:rPr>
          <w:b/>
          <w:i/>
        </w:rPr>
        <w:t>MHWs</w:t>
      </w:r>
    </w:p>
    <w:p w14:paraId="1007D409" w14:textId="363E4C3A" w:rsidR="007418E6" w:rsidRPr="007418E6" w:rsidRDefault="006A70F9" w:rsidP="00EA39BC">
      <w:r>
        <w:t>Polygons</w:t>
      </w:r>
      <w:r w:rsidR="007418E6" w:rsidRPr="007418E6">
        <w:t xml:space="preserve"> representing the fields of maximal influence of MKE</w:t>
      </w:r>
      <w:r w:rsidR="00857B37">
        <w:t xml:space="preserve"> and</w:t>
      </w:r>
      <w:r w:rsidR="007418E6" w:rsidRPr="007418E6">
        <w:t xml:space="preserve"> EK</w:t>
      </w:r>
      <w:r w:rsidR="002C44D9">
        <w:t>E</w:t>
      </w:r>
      <w:r w:rsidR="007418E6" w:rsidRPr="007418E6">
        <w:t xml:space="preserve">, and </w:t>
      </w:r>
      <w:r w:rsidR="00857B37">
        <w:t xml:space="preserve">that of the </w:t>
      </w:r>
      <w:r w:rsidR="007418E6" w:rsidRPr="007418E6">
        <w:t xml:space="preserve">mean </w:t>
      </w:r>
      <w:r w:rsidR="00857B37">
        <w:t>MHW</w:t>
      </w:r>
      <w:r w:rsidR="002C44D9">
        <w:t xml:space="preserve"> </w:t>
      </w:r>
      <w:r w:rsidR="007418E6" w:rsidRPr="007418E6">
        <w:t xml:space="preserve">intensity </w:t>
      </w:r>
      <w:r w:rsidR="002C44D9" w:rsidRPr="007418E6">
        <w:t>(called ‘zones of influence’ henceforth)</w:t>
      </w:r>
      <w:r w:rsidR="00857B37">
        <w:t>,</w:t>
      </w:r>
      <w:r w:rsidR="002C44D9">
        <w:t xml:space="preserve"> </w:t>
      </w:r>
      <w:r w:rsidR="007418E6" w:rsidRPr="007418E6">
        <w:t xml:space="preserve">were made by selecting their respective values ≥ their 90th percentile over the extent of the time series. The MKE </w:t>
      </w:r>
      <w:r>
        <w:t>zones of influence</w:t>
      </w:r>
      <w:r w:rsidR="007418E6" w:rsidRPr="007418E6">
        <w:t xml:space="preserve"> we interpret as representing the long-term averaged quasi-stationary WBC jets, the EKE </w:t>
      </w:r>
      <w:r>
        <w:t>zones of influence</w:t>
      </w:r>
      <w:r w:rsidR="007418E6" w:rsidRPr="007418E6">
        <w:t xml:space="preserve"> define the field of maximal mesoscale eddy activity surrounding the jets, and the MHW mean intensity </w:t>
      </w:r>
      <w:r>
        <w:t>zones of influence</w:t>
      </w:r>
      <w:r w:rsidR="007418E6" w:rsidRPr="007418E6">
        <w:t xml:space="preserve"> represent the ocean regions experiencing the most intense thermal events.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eddies that occurred during periods of the top three most intense thermal events were tagged.</w:t>
      </w:r>
    </w:p>
    <w:p w14:paraId="175E17F1" w14:textId="77777777" w:rsidR="007418E6" w:rsidRPr="007418E6" w:rsidRDefault="007418E6" w:rsidP="00EA39BC"/>
    <w:p w14:paraId="7695669A" w14:textId="35D04576" w:rsidR="00857B37" w:rsidRPr="00375280" w:rsidRDefault="00857B37" w:rsidP="00CC5EDA">
      <w:pPr>
        <w:rPr>
          <w:b/>
          <w:bCs/>
          <w:i/>
          <w:iCs/>
        </w:rPr>
      </w:pPr>
      <w:r w:rsidRPr="00375280">
        <w:rPr>
          <w:b/>
          <w:bCs/>
          <w:i/>
          <w:iCs/>
        </w:rPr>
        <w:t xml:space="preserve">Association between </w:t>
      </w:r>
      <w:r w:rsidR="00375280" w:rsidRPr="00375280">
        <w:rPr>
          <w:b/>
          <w:bCs/>
          <w:i/>
          <w:iCs/>
        </w:rPr>
        <w:t>KE and MHW</w:t>
      </w:r>
      <w:r w:rsidR="003D5BE8">
        <w:rPr>
          <w:b/>
          <w:bCs/>
          <w:i/>
          <w:iCs/>
        </w:rPr>
        <w:t>s</w:t>
      </w:r>
    </w:p>
    <w:p w14:paraId="4623DACC" w14:textId="637C6B78" w:rsidR="007418E6" w:rsidRPr="007418E6" w:rsidRDefault="007418E6" w:rsidP="00446FA2">
      <w:r w:rsidRPr="007418E6">
        <w:t xml:space="preserve">The question of whether </w:t>
      </w:r>
      <w:r w:rsidR="00375280">
        <w:t xml:space="preserve">MKE or </w:t>
      </w:r>
      <w:r w:rsidR="00426D6A">
        <w:t>E</w:t>
      </w:r>
      <w:r w:rsidRPr="007418E6">
        <w:t xml:space="preserve">KE </w:t>
      </w:r>
      <w:r w:rsidR="00C25650">
        <w:t xml:space="preserve">co-vary with </w:t>
      </w:r>
      <w:r w:rsidRPr="007418E6">
        <w:t xml:space="preserve">mean </w:t>
      </w:r>
      <w:r w:rsidR="006B1AD5">
        <w:t xml:space="preserve">MHW </w:t>
      </w:r>
      <w:r w:rsidRPr="007418E6">
        <w:t xml:space="preserve">intensity was addressed by subjecting </w:t>
      </w:r>
      <w:r w:rsidR="00375280">
        <w:t>M</w:t>
      </w:r>
      <w:r w:rsidR="00CC5EDA">
        <w:t>KE</w:t>
      </w:r>
      <w:r w:rsidR="00E46DF2">
        <w:t>,</w:t>
      </w:r>
      <w:r w:rsidR="00375280">
        <w:t xml:space="preserve"> EKE</w:t>
      </w:r>
      <w:r w:rsidR="00E46DF2">
        <w:t>,</w:t>
      </w:r>
      <w:r w:rsidR="00375280">
        <w:t xml:space="preserve"> </w:t>
      </w:r>
      <w:r w:rsidRPr="007418E6">
        <w:t xml:space="preserve">and </w:t>
      </w:r>
      <w:r w:rsidR="00375280">
        <w:t xml:space="preserve">SST </w:t>
      </w:r>
      <w:r w:rsidR="00C25650">
        <w:t>exceedance (</w:t>
      </w:r>
      <w:r w:rsidR="00C25650" w:rsidRPr="00C25650">
        <w:rPr>
          <w:i/>
          <w:iCs/>
        </w:rPr>
        <w:t>i.e.</w:t>
      </w:r>
      <w:r w:rsidR="00C25650">
        <w:t>, SST exceeding the 90th percentile)</w:t>
      </w:r>
      <w:r w:rsidRPr="007418E6">
        <w:t xml:space="preserve"> to a </w:t>
      </w:r>
      <w:r w:rsidR="00E46DF2">
        <w:t>30</w:t>
      </w:r>
      <w:r w:rsidRPr="007418E6">
        <w:t xml:space="preserve">-day wide moving average smoother over the period </w:t>
      </w:r>
      <w:r w:rsidR="00E46DF2">
        <w:t>1993</w:t>
      </w:r>
      <w:r w:rsidR="003B732B" w:rsidRPr="003B732B">
        <w:t>-01-01</w:t>
      </w:r>
      <w:r w:rsidRPr="007418E6">
        <w:t xml:space="preserve"> to </w:t>
      </w:r>
      <w:r w:rsidR="003B732B" w:rsidRPr="003B732B">
        <w:t>201</w:t>
      </w:r>
      <w:r w:rsidR="00E46DF2">
        <w:t>8</w:t>
      </w:r>
      <w:r w:rsidR="003B732B" w:rsidRPr="003B732B">
        <w:t>-</w:t>
      </w:r>
      <w:r w:rsidR="00E46DF2">
        <w:t>06</w:t>
      </w:r>
      <w:r w:rsidR="003B732B" w:rsidRPr="003B732B">
        <w:t>-</w:t>
      </w:r>
      <w:r w:rsidR="00E46DF2">
        <w:t>10</w:t>
      </w:r>
      <w:r w:rsidR="00CE78E6">
        <w:t xml:space="preserve">. </w:t>
      </w:r>
      <w:r w:rsidR="00446FA2">
        <w:t xml:space="preserve">This was done for smaller sections encapsulating the various zones of influence. </w:t>
      </w:r>
      <w:r w:rsidR="00CE78E6">
        <w:t>For the BC and EAC</w:t>
      </w:r>
      <w:r w:rsidR="00E46DF2">
        <w:t xml:space="preserve"> the </w:t>
      </w:r>
      <w:r w:rsidR="00CE78E6">
        <w:t xml:space="preserve">mean MKE, EKE, </w:t>
      </w:r>
      <w:r w:rsidR="006B1AD5">
        <w:t xml:space="preserve">and </w:t>
      </w:r>
      <w:r w:rsidR="00CE78E6">
        <w:t>mean MHW intensity across latitude w</w:t>
      </w:r>
      <w:r w:rsidR="006B1AD5">
        <w:t>ere</w:t>
      </w:r>
      <w:r w:rsidR="00CE78E6">
        <w:t xml:space="preserve"> calculated to obtain the meridional gradient; similarly, the zonal gradient in these variables </w:t>
      </w:r>
      <w:r w:rsidR="005C4804">
        <w:t xml:space="preserve">were </w:t>
      </w:r>
      <w:r w:rsidR="00CE78E6">
        <w:t xml:space="preserve">calculated for the </w:t>
      </w:r>
      <w:r w:rsidR="00E46DF2">
        <w:t>AC, GS, and KC</w:t>
      </w:r>
      <w:r w:rsidR="00CE78E6">
        <w:t>.</w:t>
      </w:r>
      <w:r w:rsidR="00B10C59">
        <w:t xml:space="preserve"> For each latitude or longitude, </w:t>
      </w:r>
      <w:r w:rsidR="00446FA2">
        <w:t>Pearson correlations along the time dimension were calculated between MKE and mean MHW intensity, and between EKE and mean MHW intensity.</w:t>
      </w:r>
    </w:p>
    <w:p w14:paraId="688D970E" w14:textId="77777777" w:rsidR="007418E6" w:rsidRPr="007418E6" w:rsidRDefault="007418E6" w:rsidP="00EA39BC"/>
    <w:p w14:paraId="683356B1" w14:textId="77777777" w:rsidR="007418E6" w:rsidRPr="00EA39BC" w:rsidRDefault="007418E6" w:rsidP="00EA39BC">
      <w:pPr>
        <w:rPr>
          <w:b/>
          <w:i/>
        </w:rPr>
      </w:pPr>
      <w:r w:rsidRPr="00EA39BC">
        <w:rPr>
          <w:b/>
          <w:i/>
        </w:rPr>
        <w:t>Calculation of linear decadal trends</w:t>
      </w:r>
    </w:p>
    <w:p w14:paraId="1491A124" w14:textId="77777777" w:rsidR="007418E6" w:rsidRPr="007418E6" w:rsidRDefault="007418E6" w:rsidP="00EA39BC">
      <w:r w:rsidRPr="007418E6">
        <w:t xml:space="preserve">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w:t>
      </w:r>
      <w:r w:rsidRPr="007418E6">
        <w:lastRenderedPageBreak/>
        <w:t>(REML;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E4FA99A" w:rsidR="007418E6" w:rsidRPr="005341F3" w:rsidRDefault="007418E6" w:rsidP="00EA39BC">
      <w:r w:rsidRPr="007418E6">
        <w:t>All analyses in this paper were done with R version 3.</w:t>
      </w:r>
      <w:r w:rsidR="00446FA2">
        <w:t>6</w:t>
      </w:r>
      <w:r w:rsidRPr="007418E6">
        <w:t>.2 (R Core Team, 201</w:t>
      </w:r>
      <w:r w:rsidR="00446FA2">
        <w:t>9</w:t>
      </w:r>
      <w:r w:rsidRPr="007418E6">
        <w:t>).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220DC3" w:rsidRDefault="00454396" w:rsidP="00EA39BC">
      <w:pPr>
        <w:pStyle w:val="Refhead"/>
        <w:spacing w:before="0" w:after="0"/>
        <w:ind w:left="720"/>
        <w:rPr>
          <w:b w:val="0"/>
          <w:color w:val="0070C0"/>
          <w:sz w:val="20"/>
          <w:szCs w:val="20"/>
        </w:rPr>
      </w:pPr>
      <w:r w:rsidRPr="00220DC3">
        <w:rPr>
          <w:b w:val="0"/>
          <w:color w:val="0070C0"/>
          <w:sz w:val="20"/>
          <w:szCs w:val="20"/>
        </w:rPr>
        <w:t xml:space="preserve">You may include up to a total of ten figures and/or tables (combined) throughout the supplemental text. </w:t>
      </w:r>
      <w:r w:rsidR="00EB3AC7" w:rsidRPr="00220DC3">
        <w:rPr>
          <w:b w:val="0"/>
          <w:color w:val="0070C0"/>
          <w:sz w:val="20"/>
          <w:szCs w:val="2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220DC3">
        <w:rPr>
          <w:b w:val="0"/>
          <w:color w:val="0070C0"/>
          <w:sz w:val="20"/>
          <w:szCs w:val="20"/>
        </w:rPr>
        <w:t xml:space="preserve">  </w:t>
      </w:r>
      <w:r w:rsidR="00EB3AC7" w:rsidRPr="00220DC3">
        <w:rPr>
          <w:b w:val="0"/>
          <w:color w:val="0070C0"/>
          <w:sz w:val="20"/>
          <w:szCs w:val="20"/>
        </w:rPr>
        <w:t>Alternatively, Supplementary Materials can be included as a separate file that can be uploaded as the final figure file within the 6 MB upload limit. In that case, use one of the file types specified above (.doc or .docx preferred).</w:t>
      </w:r>
    </w:p>
    <w:p w14:paraId="1672300C" w14:textId="77777777" w:rsidR="00EB3AC7" w:rsidRPr="00220DC3" w:rsidRDefault="00EB3AC7" w:rsidP="00AC2069">
      <w:pPr>
        <w:pStyle w:val="Refhead"/>
        <w:spacing w:before="0" w:after="0"/>
        <w:ind w:left="720"/>
        <w:rPr>
          <w:b w:val="0"/>
          <w:sz w:val="20"/>
          <w:szCs w:val="20"/>
        </w:rPr>
      </w:pPr>
    </w:p>
    <w:p w14:paraId="35AA05A4" w14:textId="77777777" w:rsidR="008573F1" w:rsidRPr="00220DC3" w:rsidRDefault="000B7F0C" w:rsidP="00AC2069">
      <w:pPr>
        <w:pStyle w:val="Refhead"/>
        <w:spacing w:before="0" w:after="0"/>
        <w:ind w:left="720"/>
        <w:rPr>
          <w:b w:val="0"/>
          <w:color w:val="0070C0"/>
          <w:sz w:val="20"/>
          <w:szCs w:val="20"/>
        </w:rPr>
      </w:pPr>
      <w:r w:rsidRPr="00220DC3">
        <w:rPr>
          <w:b w:val="0"/>
          <w:color w:val="0070C0"/>
          <w:sz w:val="20"/>
          <w:szCs w:val="20"/>
        </w:rPr>
        <w:t xml:space="preserve">If you have any Supplemental Materials please list them by </w:t>
      </w:r>
      <w:r w:rsidR="00D913D9" w:rsidRPr="00220DC3">
        <w:rPr>
          <w:b w:val="0"/>
          <w:color w:val="0070C0"/>
          <w:sz w:val="20"/>
          <w:szCs w:val="20"/>
        </w:rPr>
        <w:t>sections</w:t>
      </w:r>
      <w:r w:rsidR="008573F1" w:rsidRPr="00220DC3">
        <w:rPr>
          <w:b w:val="0"/>
          <w:color w:val="0070C0"/>
          <w:sz w:val="20"/>
          <w:szCs w:val="20"/>
        </w:rPr>
        <w:t xml:space="preserve"> in the following order: </w:t>
      </w:r>
      <w:r w:rsidR="00D913D9" w:rsidRPr="00220DC3">
        <w:rPr>
          <w:b w:val="0"/>
          <w:color w:val="0070C0"/>
          <w:sz w:val="20"/>
          <w:szCs w:val="20"/>
        </w:rPr>
        <w:t>s</w:t>
      </w:r>
      <w:r w:rsidR="008573F1" w:rsidRPr="00220DC3">
        <w:rPr>
          <w:b w:val="0"/>
          <w:color w:val="0070C0"/>
          <w:sz w:val="20"/>
          <w:szCs w:val="20"/>
        </w:rPr>
        <w:t>upplementary materials and methods</w:t>
      </w:r>
      <w:r w:rsidR="00D913D9" w:rsidRPr="00220DC3">
        <w:rPr>
          <w:b w:val="0"/>
          <w:color w:val="0070C0"/>
          <w:sz w:val="20"/>
          <w:szCs w:val="20"/>
        </w:rPr>
        <w:t xml:space="preserve"> (if any)</w:t>
      </w:r>
      <w:r w:rsidR="008573F1" w:rsidRPr="00220DC3">
        <w:rPr>
          <w:b w:val="0"/>
          <w:color w:val="0070C0"/>
          <w:sz w:val="20"/>
          <w:szCs w:val="20"/>
        </w:rPr>
        <w:t xml:space="preserve">, supplementary figures, supplementary tables, </w:t>
      </w:r>
      <w:r w:rsidR="00D913D9" w:rsidRPr="00220DC3">
        <w:rPr>
          <w:b w:val="0"/>
          <w:color w:val="0070C0"/>
          <w:sz w:val="20"/>
          <w:szCs w:val="20"/>
        </w:rPr>
        <w:t xml:space="preserve">and </w:t>
      </w:r>
      <w:r w:rsidR="008573F1" w:rsidRPr="00220DC3">
        <w:rPr>
          <w:b w:val="0"/>
          <w:color w:val="0070C0"/>
          <w:sz w:val="20"/>
          <w:szCs w:val="20"/>
        </w:rPr>
        <w:t xml:space="preserve">other supplementary files </w:t>
      </w:r>
      <w:r w:rsidR="00D913D9" w:rsidRPr="00220DC3">
        <w:rPr>
          <w:b w:val="0"/>
          <w:color w:val="0070C0"/>
          <w:sz w:val="20"/>
          <w:szCs w:val="20"/>
        </w:rPr>
        <w:t>(</w:t>
      </w:r>
      <w:r w:rsidR="008573F1" w:rsidRPr="00220DC3">
        <w:rPr>
          <w:b w:val="0"/>
          <w:color w:val="0070C0"/>
          <w:sz w:val="20"/>
          <w:szCs w:val="20"/>
        </w:rPr>
        <w:t>such as movies, data, interactive images, or database files</w:t>
      </w:r>
      <w:r w:rsidR="00D913D9" w:rsidRPr="00220DC3">
        <w:rPr>
          <w:b w:val="0"/>
          <w:color w:val="0070C0"/>
          <w:sz w:val="20"/>
          <w:szCs w:val="20"/>
        </w:rPr>
        <w:t>)</w:t>
      </w:r>
      <w:r w:rsidR="008573F1" w:rsidRPr="00220DC3">
        <w:rPr>
          <w:b w:val="0"/>
          <w:color w:val="0070C0"/>
          <w:sz w:val="20"/>
          <w:szCs w:val="20"/>
        </w:rPr>
        <w:t>. Be sure to submit all Supplementary</w:t>
      </w:r>
      <w:r w:rsidR="00EB6D47" w:rsidRPr="00220DC3">
        <w:rPr>
          <w:b w:val="0"/>
          <w:color w:val="0070C0"/>
          <w:sz w:val="20"/>
          <w:szCs w:val="20"/>
        </w:rPr>
        <w:t xml:space="preserve"> Materials with the manuscript.</w:t>
      </w:r>
      <w:r w:rsidR="00D913D9" w:rsidRPr="00220DC3">
        <w:rPr>
          <w:b w:val="0"/>
          <w:color w:val="0070C0"/>
          <w:sz w:val="20"/>
          <w:szCs w:val="20"/>
        </w:rPr>
        <w:t xml:space="preserve"> Example:</w:t>
      </w:r>
    </w:p>
    <w:p w14:paraId="56A730C7" w14:textId="77777777" w:rsidR="00A16C38" w:rsidRPr="00220DC3" w:rsidRDefault="00A16C38" w:rsidP="00AC2069">
      <w:pPr>
        <w:pStyle w:val="Paragraph"/>
        <w:spacing w:before="0"/>
        <w:ind w:left="720" w:firstLine="0"/>
        <w:rPr>
          <w:color w:val="0070C0"/>
          <w:sz w:val="20"/>
          <w:szCs w:val="20"/>
        </w:rPr>
      </w:pPr>
    </w:p>
    <w:p w14:paraId="67073814" w14:textId="77777777" w:rsidR="00C917E9" w:rsidRPr="00220DC3" w:rsidRDefault="008573F1" w:rsidP="00AC2069">
      <w:pPr>
        <w:pStyle w:val="Paragraph"/>
        <w:spacing w:before="0"/>
        <w:ind w:left="720" w:firstLine="0"/>
        <w:rPr>
          <w:color w:val="0070C0"/>
          <w:sz w:val="20"/>
          <w:szCs w:val="20"/>
        </w:rPr>
      </w:pPr>
      <w:r w:rsidRPr="00220DC3">
        <w:rPr>
          <w:color w:val="0070C0"/>
          <w:sz w:val="20"/>
          <w:szCs w:val="20"/>
        </w:rPr>
        <w:t>Materials and Methods</w:t>
      </w:r>
    </w:p>
    <w:p w14:paraId="1AFF45CA" w14:textId="77777777" w:rsidR="008573F1" w:rsidRPr="00220DC3" w:rsidRDefault="008573F1" w:rsidP="00AC2069">
      <w:pPr>
        <w:pStyle w:val="Paragraph"/>
        <w:spacing w:before="0"/>
        <w:ind w:left="720" w:firstLine="0"/>
        <w:rPr>
          <w:color w:val="0070C0"/>
          <w:sz w:val="20"/>
          <w:szCs w:val="20"/>
        </w:rPr>
      </w:pPr>
      <w:r w:rsidRPr="00220DC3">
        <w:rPr>
          <w:color w:val="0070C0"/>
          <w:sz w:val="20"/>
          <w:szCs w:val="20"/>
        </w:rPr>
        <w:t>Fig. S1. Title of the first supplementary figure.</w:t>
      </w:r>
    </w:p>
    <w:p w14:paraId="4E2506C9" w14:textId="77777777" w:rsidR="008573F1" w:rsidRPr="00220DC3" w:rsidRDefault="008573F1" w:rsidP="00AC2069">
      <w:pPr>
        <w:pStyle w:val="Paragraph"/>
        <w:spacing w:before="0"/>
        <w:ind w:left="720" w:firstLine="0"/>
        <w:rPr>
          <w:color w:val="0070C0"/>
          <w:sz w:val="20"/>
          <w:szCs w:val="20"/>
        </w:rPr>
      </w:pPr>
      <w:r w:rsidRPr="00220DC3">
        <w:rPr>
          <w:color w:val="0070C0"/>
          <w:sz w:val="20"/>
          <w:szCs w:val="20"/>
        </w:rPr>
        <w:t>Fig. S2. Title of the second supplementary figure.</w:t>
      </w:r>
    </w:p>
    <w:p w14:paraId="7D8233E5" w14:textId="77777777" w:rsidR="008573F1" w:rsidRPr="00220DC3" w:rsidRDefault="008573F1" w:rsidP="00AC2069">
      <w:pPr>
        <w:pStyle w:val="Paragraph"/>
        <w:spacing w:before="0"/>
        <w:ind w:left="720" w:firstLine="0"/>
        <w:rPr>
          <w:color w:val="0070C0"/>
          <w:sz w:val="20"/>
          <w:szCs w:val="20"/>
        </w:rPr>
      </w:pPr>
      <w:r w:rsidRPr="00220DC3">
        <w:rPr>
          <w:color w:val="0070C0"/>
          <w:sz w:val="20"/>
          <w:szCs w:val="20"/>
        </w:rPr>
        <w:t>Table S1. Title of the first supplementary table.</w:t>
      </w:r>
    </w:p>
    <w:p w14:paraId="070DC118" w14:textId="77777777" w:rsidR="008573F1" w:rsidRPr="00220DC3" w:rsidRDefault="008573F1" w:rsidP="00AC2069">
      <w:pPr>
        <w:pStyle w:val="Refhead"/>
        <w:spacing w:before="0" w:after="0"/>
        <w:ind w:left="720"/>
        <w:rPr>
          <w:b w:val="0"/>
          <w:color w:val="0070C0"/>
          <w:sz w:val="20"/>
          <w:szCs w:val="20"/>
        </w:rPr>
      </w:pPr>
      <w:r w:rsidRPr="00220DC3">
        <w:rPr>
          <w:b w:val="0"/>
          <w:color w:val="0070C0"/>
          <w:sz w:val="20"/>
          <w:szCs w:val="20"/>
        </w:rPr>
        <w:t>Data file S1. Title of the first supplementary data file.</w:t>
      </w:r>
    </w:p>
    <w:p w14:paraId="35B57496" w14:textId="77777777" w:rsidR="008573F1" w:rsidRPr="00220DC3" w:rsidRDefault="008573F1" w:rsidP="00AC2069">
      <w:pPr>
        <w:pStyle w:val="Refhead"/>
        <w:spacing w:before="0" w:after="0"/>
        <w:ind w:left="720"/>
        <w:rPr>
          <w:b w:val="0"/>
          <w:color w:val="0070C0"/>
          <w:sz w:val="20"/>
          <w:szCs w:val="20"/>
        </w:rPr>
      </w:pPr>
      <w:r w:rsidRPr="00220DC3">
        <w:rPr>
          <w:b w:val="0"/>
          <w:color w:val="0070C0"/>
          <w:sz w:val="20"/>
          <w:szCs w:val="2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220DC3" w:rsidRDefault="004A10BE" w:rsidP="00C52AE4">
      <w:pPr>
        <w:pStyle w:val="Referencesandnotes"/>
        <w:spacing w:before="0"/>
        <w:ind w:firstLine="0"/>
        <w:rPr>
          <w:color w:val="0070C0"/>
          <w:sz w:val="20"/>
          <w:szCs w:val="20"/>
        </w:rPr>
      </w:pPr>
      <w:r w:rsidRPr="00220DC3">
        <w:rPr>
          <w:color w:val="0070C0"/>
          <w:sz w:val="20"/>
          <w:szCs w:val="20"/>
        </w:rPr>
        <w:t xml:space="preserve">There is only one reference list </w:t>
      </w:r>
      <w:r w:rsidR="00EB6D47" w:rsidRPr="00220DC3">
        <w:rPr>
          <w:color w:val="0070C0"/>
          <w:sz w:val="20"/>
          <w:szCs w:val="20"/>
        </w:rPr>
        <w:t xml:space="preserve">for </w:t>
      </w:r>
      <w:r w:rsidR="00B151F8" w:rsidRPr="00220DC3">
        <w:rPr>
          <w:color w:val="0070C0"/>
          <w:sz w:val="20"/>
          <w:szCs w:val="20"/>
        </w:rPr>
        <w:t xml:space="preserve">all sources cited in </w:t>
      </w:r>
      <w:r w:rsidR="00EB6D47" w:rsidRPr="00220DC3">
        <w:rPr>
          <w:color w:val="0070C0"/>
          <w:sz w:val="20"/>
          <w:szCs w:val="20"/>
        </w:rPr>
        <w:t xml:space="preserve">the </w:t>
      </w:r>
      <w:r w:rsidR="00B151F8" w:rsidRPr="00220DC3">
        <w:rPr>
          <w:color w:val="0070C0"/>
          <w:sz w:val="20"/>
          <w:szCs w:val="20"/>
        </w:rPr>
        <w:t xml:space="preserve">main </w:t>
      </w:r>
      <w:r w:rsidRPr="00220DC3">
        <w:rPr>
          <w:color w:val="0070C0"/>
          <w:sz w:val="20"/>
          <w:szCs w:val="20"/>
        </w:rPr>
        <w:t>text, figure</w:t>
      </w:r>
      <w:r w:rsidR="00B151F8" w:rsidRPr="00220DC3">
        <w:rPr>
          <w:color w:val="0070C0"/>
          <w:sz w:val="20"/>
          <w:szCs w:val="20"/>
        </w:rPr>
        <w:t xml:space="preserve"> and table</w:t>
      </w:r>
      <w:r w:rsidRPr="00220DC3">
        <w:rPr>
          <w:color w:val="0070C0"/>
          <w:sz w:val="20"/>
          <w:szCs w:val="20"/>
        </w:rPr>
        <w:t xml:space="preserve"> </w:t>
      </w:r>
      <w:r w:rsidR="00B151F8" w:rsidRPr="00220DC3">
        <w:rPr>
          <w:color w:val="0070C0"/>
          <w:sz w:val="20"/>
          <w:szCs w:val="20"/>
        </w:rPr>
        <w:t>legends,</w:t>
      </w:r>
      <w:r w:rsidRPr="00220DC3">
        <w:rPr>
          <w:color w:val="0070C0"/>
          <w:sz w:val="20"/>
          <w:szCs w:val="20"/>
        </w:rPr>
        <w:t xml:space="preserve"> and Supplementary Materials</w:t>
      </w:r>
      <w:r w:rsidR="00157597" w:rsidRPr="00220DC3">
        <w:rPr>
          <w:color w:val="0070C0"/>
          <w:sz w:val="20"/>
          <w:szCs w:val="20"/>
        </w:rPr>
        <w:t xml:space="preserve">, and this main list </w:t>
      </w:r>
      <w:r w:rsidR="00157597" w:rsidRPr="00220DC3">
        <w:rPr>
          <w:b/>
          <w:color w:val="0070C0"/>
          <w:sz w:val="20"/>
          <w:szCs w:val="20"/>
        </w:rPr>
        <w:t>should not exceed 40 citations</w:t>
      </w:r>
      <w:r w:rsidRPr="00220DC3">
        <w:rPr>
          <w:color w:val="0070C0"/>
          <w:sz w:val="20"/>
          <w:szCs w:val="20"/>
        </w:rPr>
        <w:t>. Do not include a second reference list in the Supplementary Materials section.</w:t>
      </w:r>
      <w:r w:rsidR="005B36C0" w:rsidRPr="00220DC3">
        <w:rPr>
          <w:color w:val="0070C0"/>
          <w:sz w:val="20"/>
          <w:szCs w:val="20"/>
        </w:rPr>
        <w:t xml:space="preserve"> </w:t>
      </w:r>
      <w:r w:rsidRPr="00220DC3">
        <w:rPr>
          <w:color w:val="0070C0"/>
          <w:sz w:val="20"/>
          <w:szCs w:val="20"/>
        </w:rPr>
        <w:t>Reference</w:t>
      </w:r>
      <w:r w:rsidR="008573F1" w:rsidRPr="00220DC3">
        <w:rPr>
          <w:color w:val="0070C0"/>
          <w:sz w:val="20"/>
          <w:szCs w:val="20"/>
        </w:rPr>
        <w:t>s</w:t>
      </w:r>
      <w:r w:rsidRPr="00220DC3">
        <w:rPr>
          <w:color w:val="0070C0"/>
          <w:sz w:val="20"/>
          <w:szCs w:val="20"/>
        </w:rPr>
        <w:t xml:space="preserve"> cited</w:t>
      </w:r>
      <w:r w:rsidR="00B151F8" w:rsidRPr="00220DC3">
        <w:rPr>
          <w:color w:val="0070C0"/>
          <w:sz w:val="20"/>
          <w:szCs w:val="20"/>
        </w:rPr>
        <w:t xml:space="preserve"> only</w:t>
      </w:r>
      <w:r w:rsidRPr="00220DC3">
        <w:rPr>
          <w:color w:val="0070C0"/>
          <w:sz w:val="20"/>
          <w:szCs w:val="20"/>
        </w:rPr>
        <w:t xml:space="preserve"> in the Supplementary Materials section are not counted toward length guidelines.</w:t>
      </w:r>
    </w:p>
    <w:p w14:paraId="55822E9B" w14:textId="77777777" w:rsidR="00677536" w:rsidRPr="00220DC3" w:rsidRDefault="00677536" w:rsidP="00C52AE4">
      <w:pPr>
        <w:pStyle w:val="Referencesandnotes"/>
        <w:spacing w:before="0"/>
        <w:ind w:firstLine="0"/>
        <w:rPr>
          <w:color w:val="0070C0"/>
          <w:sz w:val="20"/>
          <w:szCs w:val="20"/>
        </w:rPr>
      </w:pPr>
    </w:p>
    <w:p w14:paraId="7E42CA12" w14:textId="77777777" w:rsidR="00677536" w:rsidRPr="00220DC3" w:rsidRDefault="004A10BE" w:rsidP="00C52AE4">
      <w:pPr>
        <w:pStyle w:val="Referencesandnotes"/>
        <w:spacing w:before="0"/>
        <w:ind w:firstLine="0"/>
        <w:rPr>
          <w:color w:val="0070C0"/>
          <w:sz w:val="20"/>
          <w:szCs w:val="20"/>
        </w:rPr>
      </w:pPr>
      <w:r w:rsidRPr="00220DC3">
        <w:rPr>
          <w:color w:val="0070C0"/>
          <w:sz w:val="20"/>
          <w:szCs w:val="20"/>
        </w:rPr>
        <w:t xml:space="preserve">Each reference </w:t>
      </w:r>
      <w:r w:rsidR="00EB6D47" w:rsidRPr="00220DC3">
        <w:rPr>
          <w:color w:val="0070C0"/>
          <w:sz w:val="20"/>
          <w:szCs w:val="20"/>
        </w:rPr>
        <w:t xml:space="preserve">should have a separate number and </w:t>
      </w:r>
      <w:r w:rsidRPr="00220DC3">
        <w:rPr>
          <w:color w:val="0070C0"/>
          <w:sz w:val="20"/>
          <w:szCs w:val="20"/>
        </w:rPr>
        <w:t>should be on a separate line ending in a period.</w:t>
      </w:r>
    </w:p>
    <w:p w14:paraId="634F059B" w14:textId="77777777" w:rsidR="004A10BE" w:rsidRPr="00220DC3" w:rsidRDefault="00157597" w:rsidP="00C52AE4">
      <w:pPr>
        <w:pStyle w:val="Referencesandnotes"/>
        <w:spacing w:before="0"/>
        <w:ind w:firstLine="0"/>
        <w:rPr>
          <w:rStyle w:val="custom-cit-date"/>
          <w:color w:val="0070C0"/>
          <w:sz w:val="20"/>
          <w:szCs w:val="20"/>
        </w:rPr>
      </w:pPr>
      <w:r w:rsidRPr="00220DC3">
        <w:rPr>
          <w:color w:val="0070C0"/>
          <w:sz w:val="20"/>
          <w:szCs w:val="20"/>
        </w:rPr>
        <w:br/>
      </w:r>
      <w:r w:rsidR="00677536" w:rsidRPr="00220DC3">
        <w:rPr>
          <w:color w:val="0070C0"/>
          <w:sz w:val="20"/>
          <w:szCs w:val="20"/>
        </w:rPr>
        <w:t>See the Author Instructions for details of correct reference style, with examples.</w:t>
      </w:r>
    </w:p>
    <w:p w14:paraId="6996E8E4" w14:textId="77777777" w:rsidR="00677536" w:rsidRPr="00220DC3" w:rsidRDefault="00677536" w:rsidP="00C52AE4">
      <w:pPr>
        <w:pStyle w:val="Referencesandnotes"/>
        <w:spacing w:before="0"/>
        <w:ind w:firstLine="0"/>
        <w:rPr>
          <w:color w:val="0070C0"/>
          <w:sz w:val="20"/>
          <w:szCs w:val="20"/>
        </w:rPr>
      </w:pPr>
    </w:p>
    <w:p w14:paraId="5D716E02" w14:textId="77777777" w:rsidR="004A10BE" w:rsidRPr="00220DC3" w:rsidRDefault="00EB6D47" w:rsidP="00C52AE4">
      <w:pPr>
        <w:pStyle w:val="Referencesandnotes"/>
        <w:spacing w:before="0"/>
        <w:ind w:firstLine="0"/>
        <w:rPr>
          <w:color w:val="0070C0"/>
          <w:sz w:val="20"/>
          <w:szCs w:val="20"/>
        </w:rPr>
      </w:pPr>
      <w:r w:rsidRPr="00220DC3">
        <w:rPr>
          <w:color w:val="0070C0"/>
          <w:sz w:val="20"/>
          <w:szCs w:val="20"/>
        </w:rPr>
        <w:t>You can use</w:t>
      </w:r>
      <w:r w:rsidR="004A10BE" w:rsidRPr="00220DC3">
        <w:rPr>
          <w:color w:val="0070C0"/>
          <w:sz w:val="20"/>
          <w:szCs w:val="20"/>
        </w:rPr>
        <w:t xml:space="preserve"> a numbered list in </w:t>
      </w:r>
      <w:r w:rsidRPr="00220DC3">
        <w:rPr>
          <w:color w:val="0070C0"/>
          <w:sz w:val="20"/>
          <w:szCs w:val="20"/>
        </w:rPr>
        <w:t xml:space="preserve">MS </w:t>
      </w:r>
      <w:r w:rsidR="004A10BE" w:rsidRPr="00220DC3">
        <w:rPr>
          <w:color w:val="0070C0"/>
          <w:sz w:val="20"/>
          <w:szCs w:val="20"/>
        </w:rPr>
        <w:t>Word.</w:t>
      </w:r>
    </w:p>
    <w:p w14:paraId="6396343E" w14:textId="77777777" w:rsidR="00677536" w:rsidRPr="00220DC3" w:rsidRDefault="00677536" w:rsidP="00C52AE4">
      <w:pPr>
        <w:pStyle w:val="Referencesandnotes"/>
        <w:spacing w:before="0"/>
        <w:ind w:firstLine="0"/>
        <w:rPr>
          <w:color w:val="0070C0"/>
          <w:sz w:val="20"/>
          <w:szCs w:val="20"/>
        </w:rPr>
      </w:pPr>
    </w:p>
    <w:p w14:paraId="145F0F7C" w14:textId="77777777" w:rsidR="004A10BE" w:rsidRPr="00EA39BC" w:rsidRDefault="004A10BE" w:rsidP="00C52AE4">
      <w:pPr>
        <w:pStyle w:val="Referencesandnotes"/>
        <w:spacing w:before="0"/>
        <w:ind w:firstLine="0"/>
        <w:rPr>
          <w:color w:val="0070C0"/>
        </w:rPr>
      </w:pPr>
      <w:r w:rsidRPr="00220DC3">
        <w:rPr>
          <w:color w:val="0070C0"/>
          <w:sz w:val="20"/>
          <w:szCs w:val="20"/>
        </w:rPr>
        <w:t xml:space="preserve">Please do not </w:t>
      </w:r>
      <w:r w:rsidR="00B151F8" w:rsidRPr="00220DC3">
        <w:rPr>
          <w:color w:val="0070C0"/>
          <w:sz w:val="20"/>
          <w:szCs w:val="20"/>
        </w:rPr>
        <w:t>include any extraneous language such as</w:t>
      </w:r>
      <w:r w:rsidRPr="00220DC3">
        <w:rPr>
          <w:color w:val="0070C0"/>
          <w:sz w:val="20"/>
          <w:szCs w:val="20"/>
        </w:rPr>
        <w:t xml:space="preserve"> explanatory notes</w:t>
      </w:r>
      <w:r w:rsidR="00B151F8" w:rsidRPr="00220DC3">
        <w:rPr>
          <w:color w:val="0070C0"/>
          <w:sz w:val="20"/>
          <w:szCs w:val="20"/>
        </w:rPr>
        <w:t xml:space="preserve"> </w:t>
      </w:r>
      <w:r w:rsidR="0069612A" w:rsidRPr="00220DC3">
        <w:rPr>
          <w:color w:val="0070C0"/>
          <w:sz w:val="20"/>
          <w:szCs w:val="20"/>
        </w:rPr>
        <w:t>as part of</w:t>
      </w:r>
      <w:r w:rsidR="00B151F8" w:rsidRPr="00220DC3">
        <w:rPr>
          <w:color w:val="0070C0"/>
          <w:sz w:val="20"/>
          <w:szCs w:val="20"/>
        </w:rPr>
        <w:t xml:space="preserve"> a reference to a </w:t>
      </w:r>
      <w:r w:rsidR="0069612A" w:rsidRPr="00220DC3">
        <w:rPr>
          <w:color w:val="0070C0"/>
          <w:sz w:val="20"/>
          <w:szCs w:val="20"/>
        </w:rPr>
        <w:t xml:space="preserve">given </w:t>
      </w:r>
      <w:r w:rsidR="00B151F8" w:rsidRPr="00220DC3">
        <w:rPr>
          <w:color w:val="0070C0"/>
          <w:sz w:val="20"/>
          <w:szCs w:val="20"/>
        </w:rPr>
        <w:t>source</w:t>
      </w:r>
      <w:r w:rsidRPr="00220DC3">
        <w:rPr>
          <w:color w:val="0070C0"/>
          <w:sz w:val="20"/>
          <w:szCs w:val="20"/>
        </w:rPr>
        <w:t>.</w:t>
      </w:r>
      <w:r w:rsidR="00A04CD2" w:rsidRPr="00220DC3">
        <w:rPr>
          <w:color w:val="0070C0"/>
          <w:sz w:val="20"/>
          <w:szCs w:val="20"/>
        </w:rPr>
        <w:t xml:space="preserve"> </w:t>
      </w:r>
      <w:r w:rsidR="00A04CD2" w:rsidRPr="00220DC3">
        <w:rPr>
          <w:i/>
          <w:color w:val="0070C0"/>
          <w:sz w:val="20"/>
          <w:szCs w:val="20"/>
        </w:rPr>
        <w:t>Science Advances</w:t>
      </w:r>
      <w:r w:rsidR="00A04CD2" w:rsidRPr="00220DC3">
        <w:rPr>
          <w:color w:val="0070C0"/>
          <w:sz w:val="20"/>
          <w:szCs w:val="2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220DC3">
        <w:rPr>
          <w:color w:val="0070C0"/>
          <w:sz w:val="20"/>
          <w:szCs w:val="20"/>
        </w:rPr>
        <w:t>.</w:t>
      </w:r>
    </w:p>
    <w:p w14:paraId="1DE1BD2C" w14:textId="79688932" w:rsidR="00B9057C" w:rsidRDefault="00B9057C" w:rsidP="00AC2069">
      <w:pPr>
        <w:pStyle w:val="Referencesandnotes"/>
        <w:spacing w:before="0"/>
        <w:ind w:left="360" w:firstLine="0"/>
        <w:rPr>
          <w:color w:val="000000"/>
        </w:rPr>
      </w:pPr>
    </w:p>
    <w:p w14:paraId="734D43B8" w14:textId="7FE37B14" w:rsidR="00C06E8D" w:rsidRPr="00C06E8D" w:rsidRDefault="00C75F48" w:rsidP="00EA39BC">
      <w:pPr>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C06E8D" w:rsidRPr="00C06E8D">
        <w:rPr>
          <w:noProof/>
        </w:rPr>
        <w:t xml:space="preserve">1. </w:t>
      </w:r>
      <w:r w:rsidR="00C06E8D" w:rsidRPr="00C06E8D">
        <w:rPr>
          <w:noProof/>
        </w:rPr>
        <w:tab/>
        <w:t xml:space="preserve">R. K. Pachauri, </w:t>
      </w:r>
      <w:r w:rsidR="00C06E8D" w:rsidRPr="00C06E8D">
        <w:rPr>
          <w:i/>
          <w:iCs/>
          <w:noProof/>
        </w:rPr>
        <w:t>Climate Change 2014 Synthesis Report</w:t>
      </w:r>
      <w:r w:rsidR="00C06E8D" w:rsidRPr="00C06E8D">
        <w:rPr>
          <w:noProof/>
        </w:rPr>
        <w:t xml:space="preserve"> (2014).</w:t>
      </w:r>
    </w:p>
    <w:p w14:paraId="762BD9DC" w14:textId="77777777" w:rsidR="00C06E8D" w:rsidRPr="00C06E8D" w:rsidRDefault="00C06E8D" w:rsidP="00EA39BC">
      <w:pPr>
        <w:rPr>
          <w:noProof/>
        </w:rPr>
      </w:pPr>
      <w:r w:rsidRPr="00C06E8D">
        <w:rPr>
          <w:noProof/>
        </w:rPr>
        <w:t xml:space="preserve">2. </w:t>
      </w:r>
      <w:r w:rsidRPr="00C06E8D">
        <w:rPr>
          <w:noProof/>
        </w:rPr>
        <w:tab/>
        <w:t xml:space="preserve">D. R. Easterling, Climate Extremes: Observations, Modeling, and Impacts. </w:t>
      </w:r>
      <w:r w:rsidRPr="00C06E8D">
        <w:rPr>
          <w:i/>
          <w:iCs/>
          <w:noProof/>
        </w:rPr>
        <w:t>Science (80-. ).</w:t>
      </w:r>
      <w:r w:rsidRPr="00C06E8D">
        <w:rPr>
          <w:noProof/>
        </w:rPr>
        <w:t xml:space="preserve"> </w:t>
      </w:r>
      <w:r w:rsidRPr="00C06E8D">
        <w:rPr>
          <w:b/>
          <w:bCs/>
          <w:noProof/>
        </w:rPr>
        <w:t>289</w:t>
      </w:r>
      <w:r w:rsidRPr="00C06E8D">
        <w:rPr>
          <w:noProof/>
        </w:rPr>
        <w:t>, 2068–2074 (2000).</w:t>
      </w:r>
    </w:p>
    <w:p w14:paraId="0B51BC0B" w14:textId="77777777" w:rsidR="00C06E8D" w:rsidRPr="00C06E8D" w:rsidRDefault="00C06E8D" w:rsidP="00EA39BC">
      <w:pPr>
        <w:rPr>
          <w:noProof/>
        </w:rPr>
      </w:pPr>
      <w:r w:rsidRPr="00C06E8D">
        <w:rPr>
          <w:noProof/>
        </w:rPr>
        <w:t xml:space="preserve">3. </w:t>
      </w:r>
      <w:r w:rsidRPr="00C06E8D">
        <w:rPr>
          <w:noProof/>
        </w:rPr>
        <w:tab/>
        <w:t xml:space="preserve">M. E. Shongwe </w:t>
      </w:r>
      <w:r w:rsidRPr="00C06E8D">
        <w:rPr>
          <w:i/>
          <w:iCs/>
          <w:noProof/>
        </w:rPr>
        <w:t>et al.</w:t>
      </w:r>
      <w:r w:rsidRPr="00C06E8D">
        <w:rPr>
          <w:noProof/>
        </w:rPr>
        <w:t xml:space="preserve">, Projected Changes in Mean and Extreme Precipitation in Africa under Global Warming. Part I: Southern Africa. </w:t>
      </w:r>
      <w:r w:rsidRPr="00C06E8D">
        <w:rPr>
          <w:i/>
          <w:iCs/>
          <w:noProof/>
        </w:rPr>
        <w:t>J. Clim.</w:t>
      </w:r>
      <w:r w:rsidRPr="00C06E8D">
        <w:rPr>
          <w:noProof/>
        </w:rPr>
        <w:t xml:space="preserve"> </w:t>
      </w:r>
      <w:r w:rsidRPr="00C06E8D">
        <w:rPr>
          <w:b/>
          <w:bCs/>
          <w:noProof/>
        </w:rPr>
        <w:t>22</w:t>
      </w:r>
      <w:r w:rsidRPr="00C06E8D">
        <w:rPr>
          <w:noProof/>
        </w:rPr>
        <w:t>, 3819–3837 (2009).</w:t>
      </w:r>
    </w:p>
    <w:p w14:paraId="59A7B3DB" w14:textId="77777777" w:rsidR="00C06E8D" w:rsidRPr="00C06E8D" w:rsidRDefault="00C06E8D" w:rsidP="00EA39BC">
      <w:pPr>
        <w:rPr>
          <w:noProof/>
        </w:rPr>
      </w:pPr>
      <w:r w:rsidRPr="00C06E8D">
        <w:rPr>
          <w:noProof/>
        </w:rPr>
        <w:t xml:space="preserve">4. </w:t>
      </w:r>
      <w:r w:rsidRPr="00C06E8D">
        <w:rPr>
          <w:noProof/>
        </w:rPr>
        <w:tab/>
        <w:t xml:space="preserve">A. Jentsch, J. Kreyling, C. Beierkuhnlein, A new generation of climate-change experiments: events, not trends. </w:t>
      </w:r>
      <w:r w:rsidRPr="00C06E8D">
        <w:rPr>
          <w:i/>
          <w:iCs/>
          <w:noProof/>
        </w:rPr>
        <w:t>Front. Ecol. Environ.</w:t>
      </w:r>
      <w:r w:rsidRPr="00C06E8D">
        <w:rPr>
          <w:noProof/>
        </w:rPr>
        <w:t xml:space="preserve"> </w:t>
      </w:r>
      <w:r w:rsidRPr="00C06E8D">
        <w:rPr>
          <w:b/>
          <w:bCs/>
          <w:noProof/>
        </w:rPr>
        <w:t>5</w:t>
      </w:r>
      <w:r w:rsidRPr="00C06E8D">
        <w:rPr>
          <w:noProof/>
        </w:rPr>
        <w:t>, 365–374 (2007).</w:t>
      </w:r>
    </w:p>
    <w:p w14:paraId="11ABCBCD" w14:textId="77777777" w:rsidR="00C06E8D" w:rsidRPr="00C06E8D" w:rsidRDefault="00C06E8D" w:rsidP="00EA39BC">
      <w:pPr>
        <w:rPr>
          <w:noProof/>
        </w:rPr>
      </w:pPr>
      <w:r w:rsidRPr="00C06E8D">
        <w:rPr>
          <w:noProof/>
        </w:rPr>
        <w:t xml:space="preserve">5. </w:t>
      </w:r>
      <w:r w:rsidRPr="00C06E8D">
        <w:rPr>
          <w:noProof/>
        </w:rPr>
        <w:tab/>
        <w:t xml:space="preserve">T. S. Glickman, W. Zenk, </w:t>
      </w:r>
      <w:r w:rsidRPr="00C06E8D">
        <w:rPr>
          <w:i/>
          <w:iCs/>
          <w:noProof/>
        </w:rPr>
        <w:t>Glossary of meteorology</w:t>
      </w:r>
      <w:r w:rsidRPr="00C06E8D">
        <w:rPr>
          <w:noProof/>
        </w:rPr>
        <w:t xml:space="preserve"> (American Meteorological Society, 2000).</w:t>
      </w:r>
    </w:p>
    <w:p w14:paraId="06B638E4" w14:textId="77777777" w:rsidR="00C06E8D" w:rsidRPr="00C06E8D" w:rsidRDefault="00C06E8D" w:rsidP="00EA39BC">
      <w:pPr>
        <w:rPr>
          <w:noProof/>
        </w:rPr>
      </w:pPr>
      <w:r w:rsidRPr="00C06E8D">
        <w:rPr>
          <w:noProof/>
        </w:rPr>
        <w:t xml:space="preserve">6. </w:t>
      </w:r>
      <w:r w:rsidRPr="00C06E8D">
        <w:rPr>
          <w:noProof/>
        </w:rPr>
        <w:tab/>
        <w:t xml:space="preserve">E. M. Fischer, C. Schär, Consistent geographical patterns of changes in high-impact European heatwaves. </w:t>
      </w:r>
      <w:r w:rsidRPr="00C06E8D">
        <w:rPr>
          <w:i/>
          <w:iCs/>
          <w:noProof/>
        </w:rPr>
        <w:t>Nat. Geosci.</w:t>
      </w:r>
      <w:r w:rsidRPr="00C06E8D">
        <w:rPr>
          <w:noProof/>
        </w:rPr>
        <w:t xml:space="preserve"> </w:t>
      </w:r>
      <w:r w:rsidRPr="00C06E8D">
        <w:rPr>
          <w:b/>
          <w:bCs/>
          <w:noProof/>
        </w:rPr>
        <w:t>3</w:t>
      </w:r>
      <w:r w:rsidRPr="00C06E8D">
        <w:rPr>
          <w:noProof/>
        </w:rPr>
        <w:t>, 398–403 (2010).</w:t>
      </w:r>
    </w:p>
    <w:p w14:paraId="17B125E6" w14:textId="77777777" w:rsidR="00C06E8D" w:rsidRPr="00C06E8D" w:rsidRDefault="00C06E8D" w:rsidP="00EA39BC">
      <w:pPr>
        <w:rPr>
          <w:noProof/>
        </w:rPr>
      </w:pPr>
      <w:r w:rsidRPr="00C06E8D">
        <w:rPr>
          <w:noProof/>
        </w:rPr>
        <w:t xml:space="preserve">7. </w:t>
      </w:r>
      <w:r w:rsidRPr="00C06E8D">
        <w:rPr>
          <w:noProof/>
        </w:rPr>
        <w:tab/>
        <w:t xml:space="preserve">E. M. Fischer, D. M. Lawrence, B. M. Sanderson, Quantifying uncertainties in projections of extremes-a perturbed land surface parameter experiment. </w:t>
      </w:r>
      <w:r w:rsidRPr="00C06E8D">
        <w:rPr>
          <w:i/>
          <w:iCs/>
          <w:noProof/>
        </w:rPr>
        <w:t>Clim. Dyn.</w:t>
      </w:r>
      <w:r w:rsidRPr="00C06E8D">
        <w:rPr>
          <w:noProof/>
        </w:rPr>
        <w:t xml:space="preserve"> </w:t>
      </w:r>
      <w:r w:rsidRPr="00C06E8D">
        <w:rPr>
          <w:b/>
          <w:bCs/>
          <w:noProof/>
        </w:rPr>
        <w:t>37</w:t>
      </w:r>
      <w:r w:rsidRPr="00C06E8D">
        <w:rPr>
          <w:noProof/>
        </w:rPr>
        <w:t>, 1381–1398 (2011).</w:t>
      </w:r>
    </w:p>
    <w:p w14:paraId="02079C56" w14:textId="77777777" w:rsidR="00C06E8D" w:rsidRPr="00C06E8D" w:rsidRDefault="00C06E8D" w:rsidP="00EA39BC">
      <w:pPr>
        <w:rPr>
          <w:noProof/>
        </w:rPr>
      </w:pPr>
      <w:r w:rsidRPr="00C06E8D">
        <w:rPr>
          <w:noProof/>
        </w:rPr>
        <w:lastRenderedPageBreak/>
        <w:t xml:space="preserve">8. </w:t>
      </w:r>
      <w:r w:rsidRPr="00C06E8D">
        <w:rPr>
          <w:noProof/>
        </w:rPr>
        <w:tab/>
        <w:t xml:space="preserve">L. V. Alexander, Global observed long-term changes in temperature and precipitation extremes: A review of progress and limitations in IPCC assessments and beyond. </w:t>
      </w:r>
      <w:r w:rsidRPr="00C06E8D">
        <w:rPr>
          <w:i/>
          <w:iCs/>
          <w:noProof/>
        </w:rPr>
        <w:t>Weather Clim. Extrem.</w:t>
      </w:r>
      <w:r w:rsidRPr="00C06E8D">
        <w:rPr>
          <w:noProof/>
        </w:rPr>
        <w:t xml:space="preserve"> </w:t>
      </w:r>
      <w:r w:rsidRPr="00C06E8D">
        <w:rPr>
          <w:b/>
          <w:bCs/>
          <w:noProof/>
        </w:rPr>
        <w:t>11</w:t>
      </w:r>
      <w:r w:rsidRPr="00C06E8D">
        <w:rPr>
          <w:noProof/>
        </w:rPr>
        <w:t>, 4–16 (2016).</w:t>
      </w:r>
    </w:p>
    <w:p w14:paraId="7905300F" w14:textId="77777777" w:rsidR="00C06E8D" w:rsidRPr="00C06E8D" w:rsidRDefault="00C06E8D" w:rsidP="00EA39BC">
      <w:pPr>
        <w:rPr>
          <w:noProof/>
        </w:rPr>
      </w:pPr>
      <w:r w:rsidRPr="00C06E8D">
        <w:rPr>
          <w:noProof/>
        </w:rPr>
        <w:t xml:space="preserve">9. </w:t>
      </w:r>
      <w:r w:rsidRPr="00C06E8D">
        <w:rPr>
          <w:noProof/>
        </w:rPr>
        <w:tab/>
        <w:t xml:space="preserve">A. J. Hobday </w:t>
      </w:r>
      <w:r w:rsidRPr="00C06E8D">
        <w:rPr>
          <w:i/>
          <w:iCs/>
          <w:noProof/>
        </w:rPr>
        <w:t>et al.</w:t>
      </w:r>
      <w:r w:rsidRPr="00C06E8D">
        <w:rPr>
          <w:noProof/>
        </w:rPr>
        <w:t xml:space="preserve">, A hierarchical approach to defining marine heatwaves. </w:t>
      </w:r>
      <w:r w:rsidRPr="00C06E8D">
        <w:rPr>
          <w:i/>
          <w:iCs/>
          <w:noProof/>
        </w:rPr>
        <w:t>Prog. Oceanogr.</w:t>
      </w:r>
      <w:r w:rsidRPr="00C06E8D">
        <w:rPr>
          <w:noProof/>
        </w:rPr>
        <w:t xml:space="preserve"> </w:t>
      </w:r>
      <w:r w:rsidRPr="00C06E8D">
        <w:rPr>
          <w:b/>
          <w:bCs/>
          <w:noProof/>
        </w:rPr>
        <w:t>141</w:t>
      </w:r>
      <w:r w:rsidRPr="00C06E8D">
        <w:rPr>
          <w:noProof/>
        </w:rPr>
        <w:t>, 227–238 (2016).</w:t>
      </w:r>
    </w:p>
    <w:p w14:paraId="57119EB8" w14:textId="77777777" w:rsidR="00C06E8D" w:rsidRPr="00C06E8D" w:rsidRDefault="00C06E8D" w:rsidP="00EA39BC">
      <w:pPr>
        <w:rPr>
          <w:noProof/>
        </w:rPr>
      </w:pPr>
      <w:r w:rsidRPr="00C06E8D">
        <w:rPr>
          <w:noProof/>
        </w:rPr>
        <w:t xml:space="preserve">10. </w:t>
      </w:r>
      <w:r w:rsidRPr="00C06E8D">
        <w:rPr>
          <w:noProof/>
        </w:rPr>
        <w:tab/>
        <w:t xml:space="preserve">A. J. Hobday </w:t>
      </w:r>
      <w:r w:rsidRPr="00C06E8D">
        <w:rPr>
          <w:i/>
          <w:iCs/>
          <w:noProof/>
        </w:rPr>
        <w:t>et al.</w:t>
      </w:r>
      <w:r w:rsidRPr="00C06E8D">
        <w:rPr>
          <w:noProof/>
        </w:rPr>
        <w:t xml:space="preserve">, Categorizing and naming marine heatwaves. </w:t>
      </w:r>
      <w:r w:rsidRPr="00C06E8D">
        <w:rPr>
          <w:i/>
          <w:iCs/>
          <w:noProof/>
        </w:rPr>
        <w:t>Oceanography</w:t>
      </w:r>
      <w:r w:rsidRPr="00C06E8D">
        <w:rPr>
          <w:noProof/>
        </w:rPr>
        <w:t xml:space="preserve">. </w:t>
      </w:r>
      <w:r w:rsidRPr="00C06E8D">
        <w:rPr>
          <w:b/>
          <w:bCs/>
          <w:noProof/>
        </w:rPr>
        <w:t>31</w:t>
      </w:r>
      <w:r w:rsidRPr="00C06E8D">
        <w:rPr>
          <w:noProof/>
        </w:rPr>
        <w:t xml:space="preserve"> (2018) (available at https://doi.org/ 10.5670/oceanog.2018.205.).</w:t>
      </w:r>
    </w:p>
    <w:p w14:paraId="5A02DF92" w14:textId="77777777" w:rsidR="00C06E8D" w:rsidRPr="00C06E8D" w:rsidRDefault="00C06E8D" w:rsidP="00EA39BC">
      <w:pPr>
        <w:rPr>
          <w:noProof/>
        </w:rPr>
      </w:pPr>
      <w:r w:rsidRPr="00C06E8D">
        <w:rPr>
          <w:noProof/>
        </w:rPr>
        <w:t xml:space="preserve">11. </w:t>
      </w:r>
      <w:r w:rsidRPr="00C06E8D">
        <w:rPr>
          <w:noProof/>
        </w:rPr>
        <w:tab/>
        <w:t xml:space="preserve">M. DeCastro, M. Gómez-Gesteira, X. Costoya, F. Santos, Upwelling influence on the number of extreme hot SST days along the Canary upwelling ecosystem. </w:t>
      </w:r>
      <w:r w:rsidRPr="00C06E8D">
        <w:rPr>
          <w:i/>
          <w:iCs/>
          <w:noProof/>
        </w:rPr>
        <w:t>J. Geophys. Res. Ocean.</w:t>
      </w:r>
      <w:r w:rsidRPr="00C06E8D">
        <w:rPr>
          <w:noProof/>
        </w:rPr>
        <w:t xml:space="preserve"> </w:t>
      </w:r>
      <w:r w:rsidRPr="00C06E8D">
        <w:rPr>
          <w:b/>
          <w:bCs/>
          <w:noProof/>
        </w:rPr>
        <w:t>119</w:t>
      </w:r>
      <w:r w:rsidRPr="00C06E8D">
        <w:rPr>
          <w:noProof/>
        </w:rPr>
        <w:t>, 2439–2461 (2014).</w:t>
      </w:r>
    </w:p>
    <w:p w14:paraId="3B47BF01" w14:textId="77777777" w:rsidR="00C06E8D" w:rsidRPr="00C06E8D" w:rsidRDefault="00C06E8D" w:rsidP="00EA39BC">
      <w:pPr>
        <w:rPr>
          <w:noProof/>
        </w:rPr>
      </w:pPr>
      <w:r w:rsidRPr="00C06E8D">
        <w:rPr>
          <w:noProof/>
        </w:rPr>
        <w:t xml:space="preserve">12. </w:t>
      </w:r>
      <w:r w:rsidRPr="00C06E8D">
        <w:rPr>
          <w:noProof/>
        </w:rPr>
        <w:tab/>
        <w:t xml:space="preserve">F. P. Lima, D. S. Wethey, Three decades of high-resolution coastal sea surface temperatures reveal more than warming. </w:t>
      </w:r>
      <w:r w:rsidRPr="00C06E8D">
        <w:rPr>
          <w:i/>
          <w:iCs/>
          <w:noProof/>
        </w:rPr>
        <w:t>Nat. Commun.</w:t>
      </w:r>
      <w:r w:rsidRPr="00C06E8D">
        <w:rPr>
          <w:noProof/>
        </w:rPr>
        <w:t xml:space="preserve"> </w:t>
      </w:r>
      <w:r w:rsidRPr="00C06E8D">
        <w:rPr>
          <w:b/>
          <w:bCs/>
          <w:noProof/>
        </w:rPr>
        <w:t>3</w:t>
      </w:r>
      <w:r w:rsidRPr="00C06E8D">
        <w:rPr>
          <w:noProof/>
        </w:rPr>
        <w:t>, 1–13 (2012).</w:t>
      </w:r>
    </w:p>
    <w:p w14:paraId="4A775078" w14:textId="77777777" w:rsidR="00C06E8D" w:rsidRPr="00C06E8D" w:rsidRDefault="00C06E8D" w:rsidP="00EA39BC">
      <w:pPr>
        <w:rPr>
          <w:noProof/>
        </w:rPr>
      </w:pPr>
      <w:r w:rsidRPr="00C06E8D">
        <w:rPr>
          <w:noProof/>
        </w:rPr>
        <w:t xml:space="preserve">13. </w:t>
      </w:r>
      <w:r w:rsidRPr="00C06E8D">
        <w:rPr>
          <w:noProof/>
        </w:rPr>
        <w:tab/>
        <w:t xml:space="preserve">P. Sura, A general perspective of extreme events in weather and climate. </w:t>
      </w:r>
      <w:r w:rsidRPr="00C06E8D">
        <w:rPr>
          <w:i/>
          <w:iCs/>
          <w:noProof/>
        </w:rPr>
        <w:t>Atmos. Res.</w:t>
      </w:r>
      <w:r w:rsidRPr="00C06E8D">
        <w:rPr>
          <w:noProof/>
        </w:rPr>
        <w:t xml:space="preserve"> </w:t>
      </w:r>
      <w:r w:rsidRPr="00C06E8D">
        <w:rPr>
          <w:b/>
          <w:bCs/>
          <w:noProof/>
        </w:rPr>
        <w:t>101</w:t>
      </w:r>
      <w:r w:rsidRPr="00C06E8D">
        <w:rPr>
          <w:noProof/>
        </w:rPr>
        <w:t>, 1–21 (2011).</w:t>
      </w:r>
    </w:p>
    <w:p w14:paraId="5E56F3E4" w14:textId="77777777" w:rsidR="00C06E8D" w:rsidRPr="00C06E8D" w:rsidRDefault="00C06E8D" w:rsidP="00EA39BC">
      <w:pPr>
        <w:rPr>
          <w:noProof/>
        </w:rPr>
      </w:pPr>
      <w:r w:rsidRPr="00C06E8D">
        <w:rPr>
          <w:noProof/>
        </w:rPr>
        <w:t xml:space="preserve">14. </w:t>
      </w:r>
      <w:r w:rsidRPr="00C06E8D">
        <w:rPr>
          <w:noProof/>
        </w:rPr>
        <w:tab/>
        <w:t xml:space="preserve">J. Garrabou </w:t>
      </w:r>
      <w:r w:rsidRPr="00C06E8D">
        <w:rPr>
          <w:i/>
          <w:iCs/>
          <w:noProof/>
        </w:rPr>
        <w:t>et al.</w:t>
      </w:r>
      <w:r w:rsidRPr="00C06E8D">
        <w:rPr>
          <w:noProof/>
        </w:rPr>
        <w:t xml:space="preserve">, Mass mortality in Northwestern Mediterranean rocky benthic communities: effects of the 2003 heat wave. </w:t>
      </w:r>
      <w:r w:rsidRPr="00C06E8D">
        <w:rPr>
          <w:i/>
          <w:iCs/>
          <w:noProof/>
        </w:rPr>
        <w:t>Glob. Chang. Biol.</w:t>
      </w:r>
      <w:r w:rsidRPr="00C06E8D">
        <w:rPr>
          <w:noProof/>
        </w:rPr>
        <w:t xml:space="preserve"> </w:t>
      </w:r>
      <w:r w:rsidRPr="00C06E8D">
        <w:rPr>
          <w:b/>
          <w:bCs/>
          <w:noProof/>
        </w:rPr>
        <w:t>15</w:t>
      </w:r>
      <w:r w:rsidRPr="00C06E8D">
        <w:rPr>
          <w:noProof/>
        </w:rPr>
        <w:t>, 1090–1103 (2008).</w:t>
      </w:r>
    </w:p>
    <w:p w14:paraId="48D76C09" w14:textId="77777777" w:rsidR="00C06E8D" w:rsidRPr="00C06E8D" w:rsidRDefault="00C06E8D" w:rsidP="00EA39BC">
      <w:pPr>
        <w:rPr>
          <w:noProof/>
        </w:rPr>
      </w:pPr>
      <w:r w:rsidRPr="00C06E8D">
        <w:rPr>
          <w:noProof/>
        </w:rPr>
        <w:t xml:space="preserve">15. </w:t>
      </w:r>
      <w:r w:rsidRPr="00C06E8D">
        <w:rPr>
          <w:noProof/>
        </w:rPr>
        <w:tab/>
        <w:t xml:space="preserve">A. Olita </w:t>
      </w:r>
      <w:r w:rsidRPr="00C06E8D">
        <w:rPr>
          <w:i/>
          <w:iCs/>
          <w:noProof/>
        </w:rPr>
        <w:t>et al.</w:t>
      </w:r>
      <w:r w:rsidRPr="00C06E8D">
        <w:rPr>
          <w:noProof/>
        </w:rPr>
        <w:t xml:space="preserve">, Effects of the 2003 European heatwave on the Central Mediterranean Sea: surface fluxes and the dynamical response. </w:t>
      </w:r>
      <w:r w:rsidRPr="00C06E8D">
        <w:rPr>
          <w:i/>
          <w:iCs/>
          <w:noProof/>
        </w:rPr>
        <w:t>Ocean Sci.</w:t>
      </w:r>
      <w:r w:rsidRPr="00C06E8D">
        <w:rPr>
          <w:noProof/>
        </w:rPr>
        <w:t xml:space="preserve"> </w:t>
      </w:r>
      <w:r w:rsidRPr="00C06E8D">
        <w:rPr>
          <w:b/>
          <w:bCs/>
          <w:noProof/>
        </w:rPr>
        <w:t>3</w:t>
      </w:r>
      <w:r w:rsidRPr="00C06E8D">
        <w:rPr>
          <w:noProof/>
        </w:rPr>
        <w:t>, 273–289 (2010).</w:t>
      </w:r>
    </w:p>
    <w:p w14:paraId="0B5878ED" w14:textId="77777777" w:rsidR="00C06E8D" w:rsidRPr="00C06E8D" w:rsidRDefault="00C06E8D" w:rsidP="00EA39BC">
      <w:pPr>
        <w:rPr>
          <w:noProof/>
        </w:rPr>
      </w:pPr>
      <w:r w:rsidRPr="00C06E8D">
        <w:rPr>
          <w:noProof/>
        </w:rPr>
        <w:t xml:space="preserve">16. </w:t>
      </w:r>
      <w:r w:rsidRPr="00C06E8D">
        <w:rPr>
          <w:noProof/>
        </w:rPr>
        <w:tab/>
        <w:t xml:space="preserve">M. Feng, M. J. McPhaden, S. P. Xie, J. Hafner, La Niña forces unprecedented Leeuwin Current warming in 2011. </w:t>
      </w:r>
      <w:r w:rsidRPr="00C06E8D">
        <w:rPr>
          <w:i/>
          <w:iCs/>
          <w:noProof/>
        </w:rPr>
        <w:t>Sci. Rep.</w:t>
      </w:r>
      <w:r w:rsidRPr="00C06E8D">
        <w:rPr>
          <w:noProof/>
        </w:rPr>
        <w:t xml:space="preserve"> </w:t>
      </w:r>
      <w:r w:rsidRPr="00C06E8D">
        <w:rPr>
          <w:b/>
          <w:bCs/>
          <w:noProof/>
        </w:rPr>
        <w:t>3</w:t>
      </w:r>
      <w:r w:rsidRPr="00C06E8D">
        <w:rPr>
          <w:noProof/>
        </w:rPr>
        <w:t>, 1–9 (2013).</w:t>
      </w:r>
    </w:p>
    <w:p w14:paraId="5C23E5E7" w14:textId="77777777" w:rsidR="00C06E8D" w:rsidRPr="00C06E8D" w:rsidRDefault="00C06E8D" w:rsidP="00EA39BC">
      <w:pPr>
        <w:rPr>
          <w:noProof/>
        </w:rPr>
      </w:pPr>
      <w:r w:rsidRPr="00C06E8D">
        <w:rPr>
          <w:noProof/>
        </w:rPr>
        <w:t xml:space="preserve">17. </w:t>
      </w:r>
      <w:r w:rsidRPr="00C06E8D">
        <w:rPr>
          <w:noProof/>
        </w:rPr>
        <w:tab/>
        <w:t xml:space="preserve">A. F. Pearce, M. Feng, The rise and fall of the “marine heat wave” off Western Australia during the summer of 2010/2011. </w:t>
      </w:r>
      <w:r w:rsidRPr="00C06E8D">
        <w:rPr>
          <w:i/>
          <w:iCs/>
          <w:noProof/>
        </w:rPr>
        <w:t>J. Mar. Syst.</w:t>
      </w:r>
      <w:r w:rsidRPr="00C06E8D">
        <w:rPr>
          <w:noProof/>
        </w:rPr>
        <w:t xml:space="preserve"> </w:t>
      </w:r>
      <w:r w:rsidRPr="00C06E8D">
        <w:rPr>
          <w:b/>
          <w:bCs/>
          <w:noProof/>
        </w:rPr>
        <w:t>111</w:t>
      </w:r>
      <w:r w:rsidRPr="00C06E8D">
        <w:rPr>
          <w:noProof/>
        </w:rPr>
        <w:t>–</w:t>
      </w:r>
      <w:r w:rsidRPr="00C06E8D">
        <w:rPr>
          <w:b/>
          <w:bCs/>
          <w:noProof/>
        </w:rPr>
        <w:t>112</w:t>
      </w:r>
      <w:r w:rsidRPr="00C06E8D">
        <w:rPr>
          <w:noProof/>
        </w:rPr>
        <w:t>, 139–156 (2013).</w:t>
      </w:r>
    </w:p>
    <w:p w14:paraId="6837A588" w14:textId="77777777" w:rsidR="00C06E8D" w:rsidRPr="00C06E8D" w:rsidRDefault="00C06E8D" w:rsidP="00EA39BC">
      <w:pPr>
        <w:rPr>
          <w:noProof/>
        </w:rPr>
      </w:pPr>
      <w:r w:rsidRPr="00C06E8D">
        <w:rPr>
          <w:noProof/>
        </w:rPr>
        <w:t xml:space="preserve">18. </w:t>
      </w:r>
      <w:r w:rsidRPr="00C06E8D">
        <w:rPr>
          <w:noProof/>
        </w:rPr>
        <w:tab/>
        <w:t xml:space="preserve">T. Wernberg </w:t>
      </w:r>
      <w:r w:rsidRPr="00C06E8D">
        <w:rPr>
          <w:i/>
          <w:iCs/>
          <w:noProof/>
        </w:rPr>
        <w:t>et al.</w:t>
      </w:r>
      <w:r w:rsidRPr="00C06E8D">
        <w:rPr>
          <w:noProof/>
        </w:rPr>
        <w:t xml:space="preserve">, An extreme climatic event alters marine ecosystem structure in a global biodiversity hotspot. </w:t>
      </w:r>
      <w:r w:rsidRPr="00C06E8D">
        <w:rPr>
          <w:i/>
          <w:iCs/>
          <w:noProof/>
        </w:rPr>
        <w:t>Nat. Clim. Chang.</w:t>
      </w:r>
      <w:r w:rsidRPr="00C06E8D">
        <w:rPr>
          <w:noProof/>
        </w:rPr>
        <w:t xml:space="preserve"> </w:t>
      </w:r>
      <w:r w:rsidRPr="00C06E8D">
        <w:rPr>
          <w:b/>
          <w:bCs/>
          <w:noProof/>
        </w:rPr>
        <w:t>3</w:t>
      </w:r>
      <w:r w:rsidRPr="00C06E8D">
        <w:rPr>
          <w:noProof/>
        </w:rPr>
        <w:t>, 78–82 (2012).</w:t>
      </w:r>
    </w:p>
    <w:p w14:paraId="39D651B6" w14:textId="77777777" w:rsidR="00C06E8D" w:rsidRPr="00C06E8D" w:rsidRDefault="00C06E8D" w:rsidP="00EA39BC">
      <w:pPr>
        <w:rPr>
          <w:noProof/>
        </w:rPr>
      </w:pPr>
      <w:r w:rsidRPr="00C06E8D">
        <w:rPr>
          <w:noProof/>
        </w:rPr>
        <w:t xml:space="preserve">19. </w:t>
      </w:r>
      <w:r w:rsidRPr="00C06E8D">
        <w:rPr>
          <w:noProof/>
        </w:rPr>
        <w:tab/>
        <w:t xml:space="preserve">K. Chen, G. G. Gawarkiewicz, S. J. Lentz, J. M. Bane, Diagnosing the warming of the Northeastern U.S. Coastal Ocean in 2012: A linkage between the atmospheric jet stream variability and ocean response. </w:t>
      </w:r>
      <w:r w:rsidRPr="00C06E8D">
        <w:rPr>
          <w:i/>
          <w:iCs/>
          <w:noProof/>
        </w:rPr>
        <w:t>J. Geophys. Res. Ocean.</w:t>
      </w:r>
      <w:r w:rsidRPr="00C06E8D">
        <w:rPr>
          <w:noProof/>
        </w:rPr>
        <w:t xml:space="preserve"> </w:t>
      </w:r>
      <w:r w:rsidRPr="00C06E8D">
        <w:rPr>
          <w:b/>
          <w:bCs/>
          <w:noProof/>
        </w:rPr>
        <w:t>119</w:t>
      </w:r>
      <w:r w:rsidRPr="00C06E8D">
        <w:rPr>
          <w:noProof/>
        </w:rPr>
        <w:t>, 218–227 (2014).</w:t>
      </w:r>
    </w:p>
    <w:p w14:paraId="6E097DE5" w14:textId="77777777" w:rsidR="00C06E8D" w:rsidRPr="00C06E8D" w:rsidRDefault="00C06E8D" w:rsidP="00EA39BC">
      <w:pPr>
        <w:rPr>
          <w:noProof/>
        </w:rPr>
      </w:pPr>
      <w:r w:rsidRPr="00C06E8D">
        <w:rPr>
          <w:noProof/>
        </w:rPr>
        <w:t xml:space="preserve">20. </w:t>
      </w:r>
      <w:r w:rsidRPr="00C06E8D">
        <w:rPr>
          <w:noProof/>
        </w:rPr>
        <w:tab/>
        <w:t xml:space="preserve">K. E. Mills </w:t>
      </w:r>
      <w:r w:rsidRPr="00C06E8D">
        <w:rPr>
          <w:i/>
          <w:iCs/>
          <w:noProof/>
        </w:rPr>
        <w:t>et al.</w:t>
      </w:r>
      <w:r w:rsidRPr="00C06E8D">
        <w:rPr>
          <w:noProof/>
        </w:rPr>
        <w:t xml:space="preserve">, Lessons from the 2012 Ocean Heat Wave in the NorthwestAtlantic. </w:t>
      </w:r>
      <w:r w:rsidRPr="00C06E8D">
        <w:rPr>
          <w:i/>
          <w:iCs/>
          <w:noProof/>
        </w:rPr>
        <w:t>Oceanography</w:t>
      </w:r>
      <w:r w:rsidRPr="00C06E8D">
        <w:rPr>
          <w:noProof/>
        </w:rPr>
        <w:t xml:space="preserve">. </w:t>
      </w:r>
      <w:r w:rsidRPr="00C06E8D">
        <w:rPr>
          <w:b/>
          <w:bCs/>
          <w:noProof/>
        </w:rPr>
        <w:t>26</w:t>
      </w:r>
      <w:r w:rsidRPr="00C06E8D">
        <w:rPr>
          <w:noProof/>
        </w:rPr>
        <w:t>, 60–64 (2012).</w:t>
      </w:r>
    </w:p>
    <w:p w14:paraId="7D2F9EAB" w14:textId="77777777" w:rsidR="00C06E8D" w:rsidRPr="00C06E8D" w:rsidRDefault="00C06E8D" w:rsidP="00EA39BC">
      <w:pPr>
        <w:rPr>
          <w:noProof/>
        </w:rPr>
      </w:pPr>
      <w:r w:rsidRPr="00C06E8D">
        <w:rPr>
          <w:noProof/>
        </w:rPr>
        <w:t xml:space="preserve">21. </w:t>
      </w:r>
      <w:r w:rsidRPr="00C06E8D">
        <w:rPr>
          <w:noProof/>
        </w:rPr>
        <w:tab/>
        <w:t xml:space="preserve">N. A. Bond, M. F. Cronin, H. Freeland, N. Mantua, Causes and impacts of the 2014 warm anomaly in the NE Pacific. </w:t>
      </w:r>
      <w:r w:rsidRPr="00C06E8D">
        <w:rPr>
          <w:i/>
          <w:iCs/>
          <w:noProof/>
        </w:rPr>
        <w:t>Geophys. Res. Lett.</w:t>
      </w:r>
      <w:r w:rsidRPr="00C06E8D">
        <w:rPr>
          <w:noProof/>
        </w:rPr>
        <w:t xml:space="preserve"> </w:t>
      </w:r>
      <w:r w:rsidRPr="00C06E8D">
        <w:rPr>
          <w:b/>
          <w:bCs/>
          <w:noProof/>
        </w:rPr>
        <w:t>42</w:t>
      </w:r>
      <w:r w:rsidRPr="00C06E8D">
        <w:rPr>
          <w:noProof/>
        </w:rPr>
        <w:t>, 3414–3420 (2015).</w:t>
      </w:r>
    </w:p>
    <w:p w14:paraId="26E6F64A" w14:textId="77777777" w:rsidR="00C06E8D" w:rsidRPr="00C06E8D" w:rsidRDefault="00C06E8D" w:rsidP="00EA39BC">
      <w:pPr>
        <w:rPr>
          <w:noProof/>
        </w:rPr>
      </w:pPr>
      <w:r w:rsidRPr="00C06E8D">
        <w:rPr>
          <w:noProof/>
        </w:rPr>
        <w:t xml:space="preserve">22. </w:t>
      </w:r>
      <w:r w:rsidRPr="00C06E8D">
        <w:rPr>
          <w:noProof/>
        </w:rPr>
        <w:tab/>
        <w:t xml:space="preserve">E. C. J. J. Oliver </w:t>
      </w:r>
      <w:r w:rsidRPr="00C06E8D">
        <w:rPr>
          <w:i/>
          <w:iCs/>
          <w:noProof/>
        </w:rPr>
        <w:t>et al.</w:t>
      </w:r>
      <w:r w:rsidRPr="00C06E8D">
        <w:rPr>
          <w:noProof/>
        </w:rPr>
        <w:t xml:space="preserve">, Longer and more frequent marine heatwaves over the past century. </w:t>
      </w:r>
      <w:r w:rsidRPr="00C06E8D">
        <w:rPr>
          <w:i/>
          <w:iCs/>
          <w:noProof/>
        </w:rPr>
        <w:t>Nat. Commun.</w:t>
      </w:r>
      <w:r w:rsidRPr="00C06E8D">
        <w:rPr>
          <w:noProof/>
        </w:rPr>
        <w:t xml:space="preserve"> </w:t>
      </w:r>
      <w:r w:rsidRPr="00C06E8D">
        <w:rPr>
          <w:b/>
          <w:bCs/>
          <w:noProof/>
        </w:rPr>
        <w:t>9</w:t>
      </w:r>
      <w:r w:rsidRPr="00C06E8D">
        <w:rPr>
          <w:noProof/>
        </w:rPr>
        <w:t>, 1324 (2018).</w:t>
      </w:r>
    </w:p>
    <w:p w14:paraId="05834B94" w14:textId="77777777" w:rsidR="00C06E8D" w:rsidRPr="00C06E8D" w:rsidRDefault="00C06E8D" w:rsidP="00EA39BC">
      <w:pPr>
        <w:rPr>
          <w:noProof/>
        </w:rPr>
      </w:pPr>
      <w:r w:rsidRPr="00C06E8D">
        <w:rPr>
          <w:noProof/>
        </w:rPr>
        <w:t xml:space="preserve">23. </w:t>
      </w:r>
      <w:r w:rsidRPr="00C06E8D">
        <w:rPr>
          <w:noProof/>
        </w:rPr>
        <w:tab/>
        <w:t xml:space="preserve">M. F. Cronin </w:t>
      </w:r>
      <w:r w:rsidRPr="00C06E8D">
        <w:rPr>
          <w:i/>
          <w:iCs/>
          <w:noProof/>
        </w:rPr>
        <w:t>et al.</w:t>
      </w:r>
      <w:r w:rsidRPr="00C06E8D">
        <w:rPr>
          <w:noProof/>
        </w:rPr>
        <w:t xml:space="preserve">, Monitoring ocean-atmosphere interactions in western boundary current extensions. </w:t>
      </w:r>
      <w:r w:rsidRPr="00C06E8D">
        <w:rPr>
          <w:i/>
          <w:iCs/>
          <w:noProof/>
        </w:rPr>
        <w:t>Proc. the" Ocean. 09 Sustain. Ocean Obs. Inf. Soc. Conf.</w:t>
      </w:r>
      <w:r w:rsidRPr="00C06E8D">
        <w:rPr>
          <w:noProof/>
        </w:rPr>
        <w:t xml:space="preserve"> </w:t>
      </w:r>
      <w:r w:rsidRPr="00C06E8D">
        <w:rPr>
          <w:b/>
          <w:bCs/>
          <w:noProof/>
        </w:rPr>
        <w:t>2</w:t>
      </w:r>
      <w:r w:rsidRPr="00C06E8D">
        <w:rPr>
          <w:noProof/>
        </w:rPr>
        <w:t xml:space="preserve"> (2010), (available at http://faculty.washington.edu/luanne/mypapers/CWP_WBCE_Cronin.pdf).</w:t>
      </w:r>
    </w:p>
    <w:p w14:paraId="18F72650" w14:textId="77777777" w:rsidR="00C06E8D" w:rsidRPr="00C06E8D" w:rsidRDefault="00C06E8D" w:rsidP="00EA39BC">
      <w:pPr>
        <w:rPr>
          <w:noProof/>
        </w:rPr>
      </w:pPr>
      <w:r w:rsidRPr="00C06E8D">
        <w:rPr>
          <w:noProof/>
        </w:rPr>
        <w:t xml:space="preserve">24. </w:t>
      </w:r>
      <w:r w:rsidRPr="00C06E8D">
        <w:rPr>
          <w:noProof/>
        </w:rPr>
        <w:tab/>
        <w:t xml:space="preserve">H. Nakamura, T. Sampe, A. Goto, W. Ohfuchi, S. P. Xie, On the importance of midlatitude oceanic frontal zones for the mean state and dominant variability in the tropospheric circulation. </w:t>
      </w:r>
      <w:r w:rsidRPr="00C06E8D">
        <w:rPr>
          <w:i/>
          <w:iCs/>
          <w:noProof/>
        </w:rPr>
        <w:t>Geophys. Res. Lett.</w:t>
      </w:r>
      <w:r w:rsidRPr="00C06E8D">
        <w:rPr>
          <w:noProof/>
        </w:rPr>
        <w:t xml:space="preserve"> </w:t>
      </w:r>
      <w:r w:rsidRPr="00C06E8D">
        <w:rPr>
          <w:b/>
          <w:bCs/>
          <w:noProof/>
        </w:rPr>
        <w:t>35</w:t>
      </w:r>
      <w:r w:rsidRPr="00C06E8D">
        <w:rPr>
          <w:noProof/>
        </w:rPr>
        <w:t>, 1–5 (2008).</w:t>
      </w:r>
    </w:p>
    <w:p w14:paraId="5C8591B8" w14:textId="77777777" w:rsidR="00C06E8D" w:rsidRPr="00C06E8D" w:rsidRDefault="00C06E8D" w:rsidP="00EA39BC">
      <w:pPr>
        <w:rPr>
          <w:noProof/>
        </w:rPr>
      </w:pPr>
      <w:r w:rsidRPr="00C06E8D">
        <w:rPr>
          <w:noProof/>
        </w:rPr>
        <w:t xml:space="preserve">25. </w:t>
      </w:r>
      <w:r w:rsidRPr="00C06E8D">
        <w:rPr>
          <w:noProof/>
        </w:rPr>
        <w:tab/>
        <w:t xml:space="preserve">L. M. Beal, S. Elipot, Broadening not strengthening of the Agulhas Current since the early 1990s. </w:t>
      </w:r>
      <w:r w:rsidRPr="00C06E8D">
        <w:rPr>
          <w:i/>
          <w:iCs/>
          <w:noProof/>
        </w:rPr>
        <w:t>Nature</w:t>
      </w:r>
      <w:r w:rsidRPr="00C06E8D">
        <w:rPr>
          <w:noProof/>
        </w:rPr>
        <w:t xml:space="preserve">. </w:t>
      </w:r>
      <w:r w:rsidRPr="00C06E8D">
        <w:rPr>
          <w:b/>
          <w:bCs/>
          <w:noProof/>
        </w:rPr>
        <w:t>540</w:t>
      </w:r>
      <w:r w:rsidRPr="00C06E8D">
        <w:rPr>
          <w:noProof/>
        </w:rPr>
        <w:t>, 570–573 (2016).</w:t>
      </w:r>
    </w:p>
    <w:p w14:paraId="0B3424B3" w14:textId="77777777" w:rsidR="00C06E8D" w:rsidRPr="00C06E8D" w:rsidRDefault="00C06E8D" w:rsidP="00EA39BC">
      <w:pPr>
        <w:rPr>
          <w:noProof/>
        </w:rPr>
      </w:pPr>
      <w:r w:rsidRPr="00C06E8D">
        <w:rPr>
          <w:noProof/>
        </w:rPr>
        <w:t xml:space="preserve">26. </w:t>
      </w:r>
      <w:r w:rsidRPr="00C06E8D">
        <w:rPr>
          <w:noProof/>
        </w:rPr>
        <w:tab/>
        <w:t xml:space="preserve">L. Wu </w:t>
      </w:r>
      <w:r w:rsidRPr="00C06E8D">
        <w:rPr>
          <w:i/>
          <w:iCs/>
          <w:noProof/>
        </w:rPr>
        <w:t>et al.</w:t>
      </w:r>
      <w:r w:rsidRPr="00C06E8D">
        <w:rPr>
          <w:noProof/>
        </w:rPr>
        <w:t xml:space="preserve">, Enhanced warming over the global subtropical western boundary currents. </w:t>
      </w:r>
      <w:r w:rsidRPr="00C06E8D">
        <w:rPr>
          <w:i/>
          <w:iCs/>
          <w:noProof/>
        </w:rPr>
        <w:t>Nat. Clim. Chang.</w:t>
      </w:r>
      <w:r w:rsidRPr="00C06E8D">
        <w:rPr>
          <w:noProof/>
        </w:rPr>
        <w:t xml:space="preserve"> </w:t>
      </w:r>
      <w:r w:rsidRPr="00C06E8D">
        <w:rPr>
          <w:b/>
          <w:bCs/>
          <w:noProof/>
        </w:rPr>
        <w:t>2</w:t>
      </w:r>
      <w:r w:rsidRPr="00C06E8D">
        <w:rPr>
          <w:noProof/>
        </w:rPr>
        <w:t>, 161–166 (2012).</w:t>
      </w:r>
    </w:p>
    <w:p w14:paraId="6A70AD3C" w14:textId="77777777" w:rsidR="00C06E8D" w:rsidRPr="00C06E8D" w:rsidRDefault="00C06E8D" w:rsidP="00EA39BC">
      <w:pPr>
        <w:rPr>
          <w:noProof/>
        </w:rPr>
      </w:pPr>
      <w:r w:rsidRPr="00C06E8D">
        <w:rPr>
          <w:noProof/>
        </w:rPr>
        <w:t xml:space="preserve">27. </w:t>
      </w:r>
      <w:r w:rsidRPr="00C06E8D">
        <w:rPr>
          <w:noProof/>
        </w:rPr>
        <w:tab/>
        <w:t xml:space="preserve">S. R. Jayne, J. Marotzke, The Oceanic Eddy Heat Transport*. </w:t>
      </w:r>
      <w:r w:rsidRPr="00C06E8D">
        <w:rPr>
          <w:i/>
          <w:iCs/>
          <w:noProof/>
        </w:rPr>
        <w:t>J. Phys. Oceanogr.</w:t>
      </w:r>
      <w:r w:rsidRPr="00C06E8D">
        <w:rPr>
          <w:noProof/>
        </w:rPr>
        <w:t xml:space="preserve"> </w:t>
      </w:r>
      <w:r w:rsidRPr="00C06E8D">
        <w:rPr>
          <w:b/>
          <w:bCs/>
          <w:noProof/>
        </w:rPr>
        <w:t>32</w:t>
      </w:r>
      <w:r w:rsidRPr="00C06E8D">
        <w:rPr>
          <w:noProof/>
        </w:rPr>
        <w:t>, 3328–3345 (2002).</w:t>
      </w:r>
    </w:p>
    <w:p w14:paraId="7FB2B833" w14:textId="77777777" w:rsidR="00C06E8D" w:rsidRPr="00C06E8D" w:rsidRDefault="00C06E8D" w:rsidP="00EA39BC">
      <w:pPr>
        <w:rPr>
          <w:noProof/>
        </w:rPr>
      </w:pPr>
      <w:r w:rsidRPr="00C06E8D">
        <w:rPr>
          <w:noProof/>
        </w:rPr>
        <w:t xml:space="preserve">28. </w:t>
      </w:r>
      <w:r w:rsidRPr="00C06E8D">
        <w:rPr>
          <w:noProof/>
        </w:rPr>
        <w:tab/>
        <w:t xml:space="preserve">E. C. J. Oliver </w:t>
      </w:r>
      <w:r w:rsidRPr="00C06E8D">
        <w:rPr>
          <w:i/>
          <w:iCs/>
          <w:noProof/>
        </w:rPr>
        <w:t>et al.</w:t>
      </w:r>
      <w:r w:rsidRPr="00C06E8D">
        <w:rPr>
          <w:noProof/>
        </w:rPr>
        <w:t xml:space="preserve">, Marine heatwaves off eastern Tasmania: Trends, interannual variability, and predictability. </w:t>
      </w:r>
      <w:r w:rsidRPr="00C06E8D">
        <w:rPr>
          <w:i/>
          <w:iCs/>
          <w:noProof/>
        </w:rPr>
        <w:t>Prog. Oceanogr.</w:t>
      </w:r>
      <w:r w:rsidRPr="00C06E8D">
        <w:rPr>
          <w:noProof/>
        </w:rPr>
        <w:t xml:space="preserve"> </w:t>
      </w:r>
      <w:r w:rsidRPr="00C06E8D">
        <w:rPr>
          <w:b/>
          <w:bCs/>
          <w:noProof/>
        </w:rPr>
        <w:t>161</w:t>
      </w:r>
      <w:r w:rsidRPr="00C06E8D">
        <w:rPr>
          <w:noProof/>
        </w:rPr>
        <w:t>, 116–130 (2018).</w:t>
      </w:r>
    </w:p>
    <w:p w14:paraId="065181D4" w14:textId="77777777" w:rsidR="00C06E8D" w:rsidRPr="00C06E8D" w:rsidRDefault="00C06E8D" w:rsidP="00EA39BC">
      <w:pPr>
        <w:rPr>
          <w:noProof/>
        </w:rPr>
      </w:pPr>
      <w:r w:rsidRPr="00C06E8D">
        <w:rPr>
          <w:noProof/>
        </w:rPr>
        <w:t xml:space="preserve">29. </w:t>
      </w:r>
      <w:r w:rsidRPr="00C06E8D">
        <w:rPr>
          <w:noProof/>
        </w:rPr>
        <w:tab/>
        <w:t xml:space="preserve">B. C. Backeberg, P. Penven, M. Rouault, Impact of intensified Indian Ocean winds on mesoscale variability in the Agulhas system. </w:t>
      </w:r>
      <w:r w:rsidRPr="00C06E8D">
        <w:rPr>
          <w:i/>
          <w:iCs/>
          <w:noProof/>
        </w:rPr>
        <w:t>Nat. Clim. Chang.</w:t>
      </w:r>
      <w:r w:rsidRPr="00C06E8D">
        <w:rPr>
          <w:noProof/>
        </w:rPr>
        <w:t xml:space="preserve"> </w:t>
      </w:r>
      <w:r w:rsidRPr="00C06E8D">
        <w:rPr>
          <w:b/>
          <w:bCs/>
          <w:noProof/>
        </w:rPr>
        <w:t>2</w:t>
      </w:r>
      <w:r w:rsidRPr="00C06E8D">
        <w:rPr>
          <w:noProof/>
        </w:rPr>
        <w:t>, 608–612 (2012).</w:t>
      </w:r>
    </w:p>
    <w:p w14:paraId="7FEE5AE2" w14:textId="77777777" w:rsidR="00C06E8D" w:rsidRPr="00C06E8D" w:rsidRDefault="00C06E8D" w:rsidP="00EA39BC">
      <w:pPr>
        <w:rPr>
          <w:noProof/>
        </w:rPr>
      </w:pPr>
      <w:r w:rsidRPr="00C06E8D">
        <w:rPr>
          <w:noProof/>
        </w:rPr>
        <w:t xml:space="preserve">30. </w:t>
      </w:r>
      <w:r w:rsidRPr="00C06E8D">
        <w:rPr>
          <w:noProof/>
        </w:rPr>
        <w:tab/>
        <w:t xml:space="preserve">B. Pohl, B. Dieppois, J. Crétat, D. Lawler, M. Rouault, From synoptic to interdecadal variability in southern African rainfall: Toward a unified view across time scales. </w:t>
      </w:r>
      <w:r w:rsidRPr="00C06E8D">
        <w:rPr>
          <w:i/>
          <w:iCs/>
          <w:noProof/>
        </w:rPr>
        <w:t>J. Clim.</w:t>
      </w:r>
      <w:r w:rsidRPr="00C06E8D">
        <w:rPr>
          <w:noProof/>
        </w:rPr>
        <w:t xml:space="preserve"> </w:t>
      </w:r>
      <w:r w:rsidRPr="00C06E8D">
        <w:rPr>
          <w:b/>
          <w:bCs/>
          <w:noProof/>
        </w:rPr>
        <w:t>31</w:t>
      </w:r>
      <w:r w:rsidRPr="00C06E8D">
        <w:rPr>
          <w:noProof/>
        </w:rPr>
        <w:t>, 5845–5872 (2018).</w:t>
      </w:r>
    </w:p>
    <w:p w14:paraId="3A642971" w14:textId="68B018BB" w:rsidR="00C75F48" w:rsidRDefault="00C75F48" w:rsidP="00EA39BC">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lastRenderedPageBreak/>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J. Richardson" w:date="2019-04-13T13:10:00Z" w:initials="AJR">
    <w:p w14:paraId="0C1DED37" w14:textId="77777777" w:rsidR="00D87AB1" w:rsidRDefault="00D87AB1" w:rsidP="007A33C9">
      <w:pPr>
        <w:pStyle w:val="CommentText"/>
        <w:ind w:left="0"/>
      </w:pPr>
      <w:r>
        <w:rPr>
          <w:rStyle w:val="CommentReference"/>
        </w:rPr>
        <w:annotationRef/>
      </w:r>
      <w:r>
        <w:t>Is there something else that was also affected that people would know? Most marine researchers (physical, chemical and biological) would not know what gorgonian fans are I suspect and I’m not sure the ecosystem consequences of killing them (whereas most people would know the ecosystem consequences of killing seagrass)</w:t>
      </w:r>
    </w:p>
  </w:comment>
  <w:comment w:id="3" w:author="Anthony J. Richardson" w:date="2019-04-13T13:08:00Z" w:initials="AJR">
    <w:p w14:paraId="5AB515B1" w14:textId="77777777" w:rsidR="00D87AB1" w:rsidRDefault="00D87AB1" w:rsidP="007A33C9">
      <w:pPr>
        <w:pStyle w:val="CommentText"/>
        <w:ind w:left="0"/>
      </w:pPr>
      <w:r>
        <w:rPr>
          <w:rStyle w:val="CommentReference"/>
        </w:rPr>
        <w:annotationRef/>
      </w:r>
      <w:r>
        <w:t>I thought they looked at increase in frequency and duration, not intensity?</w:t>
      </w:r>
    </w:p>
  </w:comment>
  <w:comment w:id="4" w:author="AJ Smit" w:date="2019-04-10T13:25:00Z" w:initials="Office">
    <w:p w14:paraId="193B20F0" w14:textId="77777777" w:rsidR="00D87AB1" w:rsidRDefault="00D87AB1" w:rsidP="00C839F0">
      <w:pPr>
        <w:pStyle w:val="CommentText"/>
        <w:ind w:left="0"/>
      </w:pPr>
      <w:r>
        <w:rPr>
          <w:rStyle w:val="CommentReference"/>
        </w:rPr>
        <w:annotationRef/>
      </w:r>
      <w:r>
        <w:t>Enough?</w:t>
      </w:r>
    </w:p>
  </w:comment>
  <w:comment w:id="8" w:author="AJ Smit" w:date="2019-02-18T18:19:00Z" w:initials="Office">
    <w:p w14:paraId="1E92A437" w14:textId="77777777" w:rsidR="00D87AB1" w:rsidRDefault="00D87AB1" w:rsidP="003637B4">
      <w:pPr>
        <w:pStyle w:val="CommentText"/>
        <w:ind w:left="0"/>
      </w:pPr>
      <w:r>
        <w:rPr>
          <w:rStyle w:val="CommentReference"/>
        </w:rPr>
        <w:annotationRef/>
      </w:r>
      <w:r>
        <w:t>Is this change associated with an increase in ‘MHWs’?</w:t>
      </w:r>
    </w:p>
  </w:comment>
  <w:comment w:id="9" w:author="AJ Smit" w:date="2019-04-05T15:08:00Z" w:initials="Office">
    <w:p w14:paraId="4FD652D7" w14:textId="77777777" w:rsidR="00D87AB1" w:rsidRDefault="00D87AB1" w:rsidP="00C839F0">
      <w:pPr>
        <w:pStyle w:val="CommentText"/>
        <w:ind w:left="0"/>
      </w:pPr>
      <w:r>
        <w:rPr>
          <w:rStyle w:val="CommentReference"/>
        </w:rPr>
        <w:annotationRef/>
      </w:r>
      <w:r>
        <w:t xml:space="preserve">Are these linked to some of the interannual or decadal modes of climate variability, </w:t>
      </w:r>
      <w:r w:rsidRPr="00F10D13">
        <w:rPr>
          <w:i/>
        </w:rPr>
        <w:t>e.g.</w:t>
      </w:r>
      <w:r>
        <w:t xml:space="preserve"> ENSO, NAO, PDO, etc.?</w:t>
      </w:r>
    </w:p>
  </w:comment>
  <w:comment w:id="10" w:author="AJ Smit" w:date="2019-04-12T07:04:00Z" w:initials="Office">
    <w:p w14:paraId="5677990E" w14:textId="2EB6DD0D" w:rsidR="00D87AB1" w:rsidRDefault="00D87AB1" w:rsidP="003637B4">
      <w:pPr>
        <w:pStyle w:val="CommentText"/>
        <w:ind w:left="0"/>
      </w:pPr>
      <w:r>
        <w:rPr>
          <w:rStyle w:val="CommentReference"/>
        </w:rPr>
        <w:annotationRef/>
      </w:r>
      <w:r>
        <w:t>Which noun is best? Severity or prevalence?</w:t>
      </w:r>
    </w:p>
  </w:comment>
  <w:comment w:id="12" w:author="AJ Smit" w:date="2019-04-01T09:41:00Z" w:initials="AJS">
    <w:p w14:paraId="4C5BA8D7" w14:textId="77777777" w:rsidR="00D87AB1" w:rsidRDefault="00D87AB1" w:rsidP="007A33C9">
      <w:pPr>
        <w:pStyle w:val="CommentText"/>
        <w:ind w:left="0"/>
      </w:pPr>
      <w:r>
        <w:rPr>
          <w:rStyle w:val="CommentReference"/>
        </w:rPr>
        <w:annotationRef/>
      </w:r>
      <w:r>
        <w:t>How?</w:t>
      </w:r>
    </w:p>
  </w:comment>
  <w:comment w:id="11" w:author="Anthony J. Richardson" w:date="2019-04-13T13:17:00Z" w:initials="AJR">
    <w:p w14:paraId="73692541" w14:textId="77777777" w:rsidR="00D87AB1" w:rsidRDefault="00D87AB1" w:rsidP="007A33C9">
      <w:pPr>
        <w:pStyle w:val="CommentText"/>
        <w:ind w:left="0"/>
      </w:pPr>
      <w:r>
        <w:rPr>
          <w:rStyle w:val="CommentReference"/>
        </w:rPr>
        <w:annotationRef/>
      </w:r>
      <w:r>
        <w:t>We should remove this if we are not using GCMs</w:t>
      </w:r>
    </w:p>
  </w:comment>
  <w:comment w:id="13" w:author="Anthony J. Richardson" w:date="2019-04-13T13:29:00Z" w:initials="AJR">
    <w:p w14:paraId="370C9B2C" w14:textId="0F215B40" w:rsidR="00D87AB1" w:rsidRDefault="00D87AB1" w:rsidP="00251263">
      <w:pPr>
        <w:pStyle w:val="CommentText"/>
        <w:ind w:left="0"/>
      </w:pPr>
      <w:r>
        <w:rPr>
          <w:rStyle w:val="CommentReference"/>
        </w:rPr>
        <w:annotationRef/>
      </w:r>
      <w:r>
        <w:t>To me, the most important point – which we do not emphasise - is the poleward displacement between MHW and EKE – this is presumably because the eddies/meanders that do make it poleward are hotter than the surrounding water. This is the key point I think</w:t>
      </w:r>
    </w:p>
  </w:comment>
  <w:comment w:id="14" w:author="Anthony J. Richardson" w:date="2019-04-13T14:53:00Z" w:initials="AJR">
    <w:p w14:paraId="756568F5" w14:textId="77777777" w:rsidR="00D87AB1" w:rsidRDefault="00D87AB1" w:rsidP="003F0146">
      <w:pPr>
        <w:pStyle w:val="CommentText"/>
        <w:ind w:left="0"/>
      </w:pPr>
      <w:r>
        <w:rPr>
          <w:rStyle w:val="CommentReference"/>
        </w:rPr>
        <w:annotationRef/>
      </w:r>
      <w:r>
        <w:t>I agree with this – it is consistent with our idea that eddies/meanders of warm water have more effect on the poleward side</w:t>
      </w:r>
    </w:p>
  </w:comment>
  <w:comment w:id="15" w:author="David Schoeman" w:date="2019-04-12T09:45:00Z" w:initials="DS">
    <w:p w14:paraId="472EA911" w14:textId="183392AA" w:rsidR="00D87AB1" w:rsidRDefault="00D87AB1" w:rsidP="003637B4">
      <w:pPr>
        <w:pStyle w:val="CommentText"/>
        <w:ind w:left="0"/>
      </w:pPr>
      <w:r>
        <w:rPr>
          <w:rStyle w:val="CommentReference"/>
        </w:rPr>
        <w:annotationRef/>
      </w:r>
      <w:r>
        <w:t>They are also less important, because they don’t really talk to the main phenomena discussed here…</w:t>
      </w:r>
    </w:p>
    <w:p w14:paraId="0D8E324B" w14:textId="232C1302" w:rsidR="00D87AB1" w:rsidRDefault="00D87AB1" w:rsidP="003637B4">
      <w:pPr>
        <w:pStyle w:val="CommentText"/>
        <w:ind w:left="0"/>
      </w:pPr>
    </w:p>
    <w:p w14:paraId="6CE1EA32" w14:textId="31E28264" w:rsidR="00D87AB1" w:rsidRDefault="00D87AB1" w:rsidP="003637B4">
      <w:pPr>
        <w:pStyle w:val="CommentText"/>
        <w:ind w:left="0"/>
      </w:pPr>
      <w:r>
        <w:t>ANT: I WOULD REMOVE IT IF IT’S NOT THE MAIN AREA OF INTEREST</w:t>
      </w:r>
    </w:p>
    <w:p w14:paraId="38EAAC0E" w14:textId="77777777" w:rsidR="00D87AB1" w:rsidRDefault="00D87AB1">
      <w:pPr>
        <w:pStyle w:val="CommentText"/>
      </w:pPr>
    </w:p>
    <w:p w14:paraId="4B052D37" w14:textId="505AA659" w:rsidR="00D87AB1" w:rsidRDefault="00D87AB1" w:rsidP="003637B4">
      <w:pPr>
        <w:pStyle w:val="CommentText"/>
        <w:ind w:left="0"/>
      </w:pPr>
      <w:r>
        <w:t>I guess the one caveat that just occurred to me is that in terms of MHWs, it might be worth looking at areas of both high and low MHW intensity (i.e., there might be something in looking at areas that are relatively immune from HMWs (&lt;= 10</w:t>
      </w:r>
      <w:r w:rsidRPr="00F45426">
        <w:rPr>
          <w:vertAlign w:val="superscript"/>
        </w:rPr>
        <w:t>th</w:t>
      </w:r>
      <w:r>
        <w:t xml:space="preserve"> percentile)…but perhaps not here)…?</w:t>
      </w:r>
    </w:p>
  </w:comment>
  <w:comment w:id="16" w:author="Anthony J. Richardson" w:date="2019-04-13T14:31:00Z" w:initials="AJR">
    <w:p w14:paraId="4938E582" w14:textId="6D7E8161" w:rsidR="00D87AB1" w:rsidRDefault="00D87AB1" w:rsidP="008D438F">
      <w:pPr>
        <w:pStyle w:val="CommentText"/>
        <w:ind w:left="0"/>
      </w:pPr>
      <w:r>
        <w:rPr>
          <w:rStyle w:val="CommentReference"/>
        </w:rPr>
        <w:annotationRef/>
      </w:r>
      <w:r>
        <w:t xml:space="preserve">Need to start with the 2 or 3 main findings – they just recommend not to repeat the whole results in the discussions I think it is important to highlight what we found because it is not totally clear from what has been written so far </w:t>
      </w:r>
    </w:p>
  </w:comment>
  <w:comment w:id="17" w:author="David Schoeman" w:date="2019-04-12T09:57:00Z" w:initials="DS">
    <w:p w14:paraId="7F47BF83" w14:textId="77777777" w:rsidR="00D87AB1" w:rsidRDefault="00D87AB1" w:rsidP="008D438F">
      <w:pPr>
        <w:pStyle w:val="CommentText"/>
        <w:ind w:left="0"/>
      </w:pPr>
      <w:r>
        <w:rPr>
          <w:rStyle w:val="CommentReference"/>
        </w:rPr>
        <w:annotationRef/>
      </w:r>
      <w:r>
        <w:t>Yes. Nice!</w:t>
      </w:r>
    </w:p>
  </w:comment>
  <w:comment w:id="18" w:author="David Schoeman" w:date="2019-04-12T09:59:00Z" w:initials="DS">
    <w:p w14:paraId="503B0595" w14:textId="512F0E14" w:rsidR="00D87AB1" w:rsidRDefault="00D87AB1" w:rsidP="003637B4">
      <w:pPr>
        <w:pStyle w:val="CommentText"/>
        <w:ind w:left="0"/>
      </w:pPr>
      <w:r>
        <w:rPr>
          <w:rStyle w:val="CommentReference"/>
        </w:rPr>
        <w:annotationRef/>
      </w:r>
      <w:r>
        <w:t>Nice!</w:t>
      </w:r>
    </w:p>
  </w:comment>
  <w:comment w:id="19" w:author="AJ Smit" w:date="2019-04-11T09:01:00Z" w:initials="Office">
    <w:p w14:paraId="0FB10530" w14:textId="77777777" w:rsidR="00D87AB1" w:rsidRDefault="00D87AB1" w:rsidP="00BB2BD2">
      <w:pPr>
        <w:pStyle w:val="CommentText"/>
        <w:ind w:left="0"/>
      </w:pPr>
      <w:r>
        <w:rPr>
          <w:rStyle w:val="CommentReference"/>
        </w:rPr>
        <w:annotationRef/>
      </w:r>
      <w:r>
        <w:t>Is this generalisation true?</w:t>
      </w:r>
    </w:p>
  </w:comment>
  <w:comment w:id="20" w:author="Unknown Author" w:date="2019-02-27T16:03:00Z" w:initials="">
    <w:p w14:paraId="10CDFC16" w14:textId="77777777" w:rsidR="00D87AB1" w:rsidRDefault="00D87AB1" w:rsidP="003637B4">
      <w:pPr>
        <w:ind w:left="0"/>
      </w:pPr>
      <w:r>
        <w:t xml:space="preserve">Is the Brazil Current responding the same? </w:t>
      </w:r>
    </w:p>
  </w:comment>
  <w:comment w:id="23" w:author="David Schoeman" w:date="2019-02-23T09:00:00Z" w:initials="DS">
    <w:p w14:paraId="015E8532" w14:textId="068183AF" w:rsidR="00D87AB1" w:rsidRDefault="00D87AB1" w:rsidP="003637B4">
      <w:pPr>
        <w:ind w:left="0"/>
      </w:pPr>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I guess it could be either/both, but not clear here…</w:t>
      </w:r>
    </w:p>
  </w:comment>
  <w:comment w:id="24" w:author="AJ Smit" w:date="2019-02-18T18:19:00Z" w:initials="Office">
    <w:p w14:paraId="222875E7" w14:textId="77777777" w:rsidR="00D87AB1" w:rsidRDefault="00D87AB1" w:rsidP="003637B4">
      <w:pPr>
        <w:ind w:left="0"/>
      </w:pPr>
      <w:r>
        <w:rPr>
          <w:lang w:bidi="en-US"/>
        </w:rPr>
        <w:t>Is this change associated with an increase in ‘MHWs’?</w:t>
      </w:r>
    </w:p>
  </w:comment>
  <w:comment w:id="21" w:author="David Schoeman" w:date="2019-04-12T10:01:00Z" w:initials="DS">
    <w:p w14:paraId="496DB343" w14:textId="6DD67DA4" w:rsidR="00D87AB1" w:rsidRDefault="00D87AB1" w:rsidP="003637B4">
      <w:pPr>
        <w:pStyle w:val="CommentText"/>
        <w:ind w:left="0"/>
      </w:pPr>
      <w:r>
        <w:rPr>
          <w:rStyle w:val="CommentReference"/>
        </w:rPr>
        <w:annotationRef/>
      </w:r>
      <w:r>
        <w:t>Be sure not to repeat stuff word-for-work from the Intro…</w:t>
      </w:r>
    </w:p>
  </w:comment>
  <w:comment w:id="25" w:author="Unknown Author" w:date="2019-02-27T16:05:00Z" w:initials="">
    <w:p w14:paraId="0FDABB53" w14:textId="77777777" w:rsidR="00D87AB1" w:rsidRDefault="00D87AB1" w:rsidP="003637B4">
      <w:pPr>
        <w:ind w:left="0"/>
      </w:pPr>
      <w:r>
        <w:t>But what does permanent mean on the time scale of a human life/research career? The 2011 Western Australia event seems to have “permanently” changed the coastal ecosystem.</w:t>
      </w:r>
    </w:p>
  </w:comment>
  <w:comment w:id="27" w:author="David Schoeman" w:date="2019-04-12T10:02:00Z" w:initials="DS">
    <w:p w14:paraId="56DC7E35" w14:textId="33673182" w:rsidR="00D87AB1" w:rsidRDefault="00D87AB1" w:rsidP="00BB2BD2">
      <w:pPr>
        <w:pStyle w:val="CommentText"/>
        <w:ind w:left="0"/>
      </w:pPr>
      <w:r>
        <w:rPr>
          <w:rStyle w:val="CommentReference"/>
        </w:rPr>
        <w:annotationRef/>
      </w:r>
      <w:r>
        <w:t xml:space="preserve">I can add refs for corals, kelps, seagrass, and mangroves here, if you like…let me know…although impacts on kelp and mangrove in </w:t>
      </w:r>
      <w:proofErr w:type="spellStart"/>
      <w:r>
        <w:t>Aus</w:t>
      </w:r>
      <w:proofErr w:type="spellEnd"/>
      <w:r>
        <w:t xml:space="preserve"> are on the W coast, so not really associated with WBCs. Not sure that matters…</w:t>
      </w:r>
    </w:p>
  </w:comment>
  <w:comment w:id="28" w:author="David Schoeman" w:date="2019-04-12T10:05:00Z" w:initials="DS">
    <w:p w14:paraId="7DFD0FE9" w14:textId="7443ABCB" w:rsidR="00D87AB1" w:rsidRDefault="00D87AB1" w:rsidP="00BB2BD2">
      <w:pPr>
        <w:pStyle w:val="CommentText"/>
        <w:ind w:left="0"/>
      </w:pPr>
      <w:r>
        <w:rPr>
          <w:rStyle w:val="CommentReference"/>
        </w:rPr>
        <w:annotationRef/>
      </w:r>
      <w:r>
        <w:t>i.e., not an issue for much of the AC/BC, due to local geography, but for the other WBCs, this phenomenon could be quite important.</w:t>
      </w:r>
    </w:p>
  </w:comment>
  <w:comment w:id="29" w:author="AJ Smit" w:date="2019-05-29T14:02:00Z" w:initials="Office">
    <w:p w14:paraId="719CCBCB" w14:textId="45A8B62B" w:rsidR="00D87AB1" w:rsidRDefault="00D87AB1" w:rsidP="00F049E1">
      <w:pPr>
        <w:pStyle w:val="CommentText"/>
        <w:ind w:left="0"/>
      </w:pPr>
      <w:r>
        <w:rPr>
          <w:rStyle w:val="CommentReference"/>
        </w:rPr>
        <w:annotationRef/>
      </w:r>
      <w:r>
        <w:t xml:space="preserve">"large anticyclonic meander eddies" </w:t>
      </w:r>
      <w:proofErr w:type="spellStart"/>
      <w:r w:rsidRPr="00EF16C9">
        <w:rPr>
          <w:i/>
        </w:rPr>
        <w:t>sensu</w:t>
      </w:r>
      <w:proofErr w:type="spellEnd"/>
      <w:r>
        <w:t xml:space="preserve"> </w:t>
      </w:r>
      <w:r w:rsidRPr="00EF16C9">
        <w:t xml:space="preserve">G. S. </w:t>
      </w:r>
      <w:proofErr w:type="spellStart"/>
      <w:r w:rsidRPr="00EF16C9">
        <w:t>Pilo</w:t>
      </w:r>
      <w:proofErr w:type="spellEnd"/>
      <w:r w:rsidRPr="00EF16C9">
        <w:t xml:space="preserve">, M. M. Mata, J. L. L. Azevedo, Eddy surface properties and propagation at Southern Hemisphere. </w:t>
      </w:r>
      <w:r w:rsidRPr="00EF16C9">
        <w:rPr>
          <w:i/>
          <w:iCs/>
        </w:rPr>
        <w:t>Ocean Sci.</w:t>
      </w:r>
      <w:r w:rsidRPr="00EF16C9">
        <w:t>, 629–641 (2015).</w:t>
      </w:r>
    </w:p>
  </w:comment>
  <w:comment w:id="30" w:author="David Schoeman" w:date="2019-04-12T10:08:00Z" w:initials="DS">
    <w:p w14:paraId="0367280E" w14:textId="19880807" w:rsidR="00343250" w:rsidRDefault="00D87AB1" w:rsidP="009E19B7">
      <w:pPr>
        <w:pStyle w:val="CommentText"/>
        <w:ind w:left="0"/>
      </w:pPr>
      <w:r>
        <w:rPr>
          <w:rStyle w:val="CommentReference"/>
        </w:rPr>
        <w:annotationRef/>
      </w:r>
      <w:r>
        <w:t xml:space="preserve">If EKE is an anomaly relative to the mean, surely mean EKE is zero for all cells? Or Are we computing the mean for one period and anomalies for another? </w:t>
      </w:r>
      <w:r>
        <w:t>Need to be clear here…?</w:t>
      </w:r>
    </w:p>
  </w:comment>
  <w:comment w:id="31" w:author="AJ Smit" w:date="2020-01-02T10:41:00Z" w:initials="AS">
    <w:p w14:paraId="6507ACBF" w14:textId="7A9DA8F2" w:rsidR="00343250" w:rsidRDefault="00343250">
      <w:pPr>
        <w:pStyle w:val="CommentText"/>
      </w:pPr>
      <w:r>
        <w:rPr>
          <w:rStyle w:val="CommentReference"/>
        </w:rPr>
        <w:annotationRef/>
      </w:r>
      <w:r>
        <w:t>On a per pixel basis it will be zero.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DED37" w15:done="0"/>
  <w15:commentEx w15:paraId="5AB515B1" w15:done="0"/>
  <w15:commentEx w15:paraId="193B20F0" w15:done="0"/>
  <w15:commentEx w15:paraId="1E92A437" w15:done="0"/>
  <w15:commentEx w15:paraId="4FD652D7" w15:done="0"/>
  <w15:commentEx w15:paraId="5677990E" w15:done="0"/>
  <w15:commentEx w15:paraId="4C5BA8D7" w15:done="0"/>
  <w15:commentEx w15:paraId="73692541" w15:done="0"/>
  <w15:commentEx w15:paraId="370C9B2C" w15:done="0"/>
  <w15:commentEx w15:paraId="756568F5" w15:done="0"/>
  <w15:commentEx w15:paraId="4B052D37" w15:done="0"/>
  <w15:commentEx w15:paraId="4938E582" w15:done="0"/>
  <w15:commentEx w15:paraId="7F47BF83" w15:done="0"/>
  <w15:commentEx w15:paraId="503B0595" w15:done="0"/>
  <w15:commentEx w15:paraId="0FB10530" w15:done="0"/>
  <w15:commentEx w15:paraId="10CDFC16" w15:done="0"/>
  <w15:commentEx w15:paraId="015E8532" w15:done="0"/>
  <w15:commentEx w15:paraId="222875E7" w15:done="0"/>
  <w15:commentEx w15:paraId="496DB343" w15:done="0"/>
  <w15:commentEx w15:paraId="0FDABB53" w15:done="0"/>
  <w15:commentEx w15:paraId="56DC7E35" w15:done="0"/>
  <w15:commentEx w15:paraId="7DFD0FE9" w15:done="0"/>
  <w15:commentEx w15:paraId="719CCBCB" w15:done="0"/>
  <w15:commentEx w15:paraId="0367280E" w15:done="0"/>
  <w15:commentEx w15:paraId="6507ACBF" w15:paraIdParent="036728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DED37" w16cid:durableId="205C5E41"/>
  <w16cid:commentId w16cid:paraId="5AB515B1" w16cid:durableId="205C5DE1"/>
  <w16cid:commentId w16cid:paraId="193B20F0" w16cid:durableId="20586D66"/>
  <w16cid:commentId w16cid:paraId="1E92A437" w16cid:durableId="201575AB"/>
  <w16cid:commentId w16cid:paraId="4FD652D7" w16cid:durableId="2051EDDF"/>
  <w16cid:commentId w16cid:paraId="5677990E" w16cid:durableId="205AB703"/>
  <w16cid:commentId w16cid:paraId="4C5BA8D7" w16cid:durableId="204C5B52"/>
  <w16cid:commentId w16cid:paraId="73692541" w16cid:durableId="205C5FEA"/>
  <w16cid:commentId w16cid:paraId="370C9B2C" w16cid:durableId="205C62C9"/>
  <w16cid:commentId w16cid:paraId="756568F5" w16cid:durableId="205C767E"/>
  <w16cid:commentId w16cid:paraId="4B052D37" w16cid:durableId="205ADCCC"/>
  <w16cid:commentId w16cid:paraId="4938E582" w16cid:durableId="205C713D"/>
  <w16cid:commentId w16cid:paraId="7F47BF83" w16cid:durableId="205ADF86"/>
  <w16cid:commentId w16cid:paraId="503B0595" w16cid:durableId="205ADFFE"/>
  <w16cid:commentId w16cid:paraId="0FB10530" w16cid:durableId="205980E7"/>
  <w16cid:commentId w16cid:paraId="10CDFC16" w16cid:durableId="20226FFB"/>
  <w16cid:commentId w16cid:paraId="015E8532" w16cid:durableId="20226FFC"/>
  <w16cid:commentId w16cid:paraId="222875E7" w16cid:durableId="20226FFD"/>
  <w16cid:commentId w16cid:paraId="496DB343" w16cid:durableId="205AE08E"/>
  <w16cid:commentId w16cid:paraId="0FDABB53" w16cid:durableId="20226FFA"/>
  <w16cid:commentId w16cid:paraId="56DC7E35" w16cid:durableId="205AE0B3"/>
  <w16cid:commentId w16cid:paraId="7DFD0FE9" w16cid:durableId="205AE161"/>
  <w16cid:commentId w16cid:paraId="719CCBCB" w16cid:durableId="20990F82"/>
  <w16cid:commentId w16cid:paraId="0367280E" w16cid:durableId="205AE22C"/>
  <w16cid:commentId w16cid:paraId="6507ACBF" w16cid:durableId="21B847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19E92" w14:textId="77777777" w:rsidR="00FC46E9" w:rsidRDefault="00FC46E9" w:rsidP="00EA39BC">
      <w:r>
        <w:separator/>
      </w:r>
    </w:p>
  </w:endnote>
  <w:endnote w:type="continuationSeparator" w:id="0">
    <w:p w14:paraId="1F332B50" w14:textId="77777777" w:rsidR="00FC46E9" w:rsidRDefault="00FC46E9"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pitch w:val="variable"/>
    <w:sig w:usb0="00000003" w:usb1="00000000" w:usb2="00000000" w:usb3="00000000" w:csb0="00000001" w:csb1="00000000"/>
  </w:font>
  <w:font w:name="BlissMedium">
    <w:altName w:val="Cambria"/>
    <w:panose1 w:val="020B0604020202020204"/>
    <w:charset w:val="00"/>
    <w:family w:val="roman"/>
    <w:pitch w:val="variable"/>
    <w:sig w:usb0="00000003" w:usb1="00000000" w:usb2="00000000" w:usb3="00000000" w:csb0="00000001" w:csb1="00000000"/>
  </w:font>
  <w:font w:name="BlissBold">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D87AB1" w:rsidRPr="004021D9" w:rsidRDefault="00D87AB1"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D87AB1" w:rsidRPr="00B547A9" w:rsidRDefault="00D87AB1"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D87AB1" w:rsidRPr="004021D9" w:rsidRDefault="00D87AB1"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D87AB1" w:rsidRDefault="00D87AB1"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D23FA" w14:textId="77777777" w:rsidR="00FC46E9" w:rsidRDefault="00FC46E9" w:rsidP="00EA39BC">
      <w:r>
        <w:separator/>
      </w:r>
    </w:p>
  </w:footnote>
  <w:footnote w:type="continuationSeparator" w:id="0">
    <w:p w14:paraId="71F6CD17" w14:textId="77777777" w:rsidR="00FC46E9" w:rsidRDefault="00FC46E9"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D87AB1" w:rsidRDefault="00D87AB1" w:rsidP="00EA39BC">
    <w:pPr>
      <w:pStyle w:val="Header"/>
    </w:pPr>
    <w:r>
      <w:tab/>
    </w:r>
  </w:p>
  <w:tbl>
    <w:tblPr>
      <w:tblW w:w="13110" w:type="dxa"/>
      <w:tblInd w:w="738" w:type="dxa"/>
      <w:tblLook w:val="04A0" w:firstRow="1" w:lastRow="0" w:firstColumn="1" w:lastColumn="0" w:noHBand="0" w:noVBand="1"/>
    </w:tblPr>
    <w:tblGrid>
      <w:gridCol w:w="6840"/>
      <w:gridCol w:w="6270"/>
    </w:tblGrid>
    <w:tr w:rsidR="00D87AB1" w:rsidRPr="00A96E1E" w14:paraId="6D4FCB04" w14:textId="77777777" w:rsidTr="00516D77">
      <w:trPr>
        <w:trHeight w:val="900"/>
      </w:trPr>
      <w:tc>
        <w:tcPr>
          <w:tcW w:w="6840" w:type="dxa"/>
          <w:shd w:val="clear" w:color="auto" w:fill="auto"/>
        </w:tcPr>
        <w:p w14:paraId="1E6A53EC" w14:textId="77777777" w:rsidR="00D87AB1" w:rsidRPr="00A96E1E" w:rsidRDefault="00D87AB1"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D87AB1" w:rsidRDefault="00D87AB1" w:rsidP="00EA39BC">
          <w:r w:rsidRPr="00A96E1E">
            <w:t xml:space="preserve">Manuscript </w:t>
          </w:r>
        </w:p>
        <w:p w14:paraId="6BDBE0E6" w14:textId="77777777" w:rsidR="00D87AB1" w:rsidRPr="00A96E1E" w:rsidRDefault="00D87AB1" w:rsidP="00EA39BC">
          <w:pPr>
            <w:rPr>
              <w:sz w:val="36"/>
            </w:rPr>
          </w:pPr>
          <w:r w:rsidRPr="00A96E1E">
            <w:t>Template</w:t>
          </w:r>
        </w:p>
      </w:tc>
    </w:tr>
  </w:tbl>
  <w:p w14:paraId="292C5536" w14:textId="77777777" w:rsidR="00D87AB1" w:rsidRDefault="00D87AB1"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rson w15:author="AJ Smit">
    <w15:presenceInfo w15:providerId="Windows Live" w15:userId="d5c8c5873f8d9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20EF"/>
    <w:rsid w:val="00014D96"/>
    <w:rsid w:val="000222C7"/>
    <w:rsid w:val="0003674A"/>
    <w:rsid w:val="00037583"/>
    <w:rsid w:val="0004134A"/>
    <w:rsid w:val="00050A43"/>
    <w:rsid w:val="00063D23"/>
    <w:rsid w:val="000A0CD9"/>
    <w:rsid w:val="000B2C20"/>
    <w:rsid w:val="000B7F0C"/>
    <w:rsid w:val="000C0E10"/>
    <w:rsid w:val="00125399"/>
    <w:rsid w:val="00134D05"/>
    <w:rsid w:val="00143D0F"/>
    <w:rsid w:val="001523C7"/>
    <w:rsid w:val="00157597"/>
    <w:rsid w:val="00161C59"/>
    <w:rsid w:val="001662E0"/>
    <w:rsid w:val="0016755B"/>
    <w:rsid w:val="0018122D"/>
    <w:rsid w:val="001B3B1A"/>
    <w:rsid w:val="001B5133"/>
    <w:rsid w:val="001B7ADA"/>
    <w:rsid w:val="001E6945"/>
    <w:rsid w:val="002027EB"/>
    <w:rsid w:val="00202BD8"/>
    <w:rsid w:val="002056A7"/>
    <w:rsid w:val="00205D57"/>
    <w:rsid w:val="00213ACF"/>
    <w:rsid w:val="00214A92"/>
    <w:rsid w:val="00220DC3"/>
    <w:rsid w:val="00223F87"/>
    <w:rsid w:val="00224FF2"/>
    <w:rsid w:val="00237B12"/>
    <w:rsid w:val="00244F9B"/>
    <w:rsid w:val="00251263"/>
    <w:rsid w:val="00261703"/>
    <w:rsid w:val="00263599"/>
    <w:rsid w:val="00266FB0"/>
    <w:rsid w:val="002747DF"/>
    <w:rsid w:val="002828D7"/>
    <w:rsid w:val="00282E2A"/>
    <w:rsid w:val="002A5B0A"/>
    <w:rsid w:val="002A615F"/>
    <w:rsid w:val="002A7ABC"/>
    <w:rsid w:val="002C44D9"/>
    <w:rsid w:val="002F4616"/>
    <w:rsid w:val="00333F66"/>
    <w:rsid w:val="00343236"/>
    <w:rsid w:val="00343250"/>
    <w:rsid w:val="00354579"/>
    <w:rsid w:val="003637B4"/>
    <w:rsid w:val="00375280"/>
    <w:rsid w:val="0038184B"/>
    <w:rsid w:val="0038186C"/>
    <w:rsid w:val="003849B9"/>
    <w:rsid w:val="00385C8D"/>
    <w:rsid w:val="00397854"/>
    <w:rsid w:val="003A0B63"/>
    <w:rsid w:val="003B00D9"/>
    <w:rsid w:val="003B024A"/>
    <w:rsid w:val="003B6753"/>
    <w:rsid w:val="003B732B"/>
    <w:rsid w:val="003B77D6"/>
    <w:rsid w:val="003C357C"/>
    <w:rsid w:val="003C63AD"/>
    <w:rsid w:val="003C699C"/>
    <w:rsid w:val="003D5BE8"/>
    <w:rsid w:val="003F0146"/>
    <w:rsid w:val="004021D9"/>
    <w:rsid w:val="00402374"/>
    <w:rsid w:val="004108EA"/>
    <w:rsid w:val="0041521B"/>
    <w:rsid w:val="00426D6A"/>
    <w:rsid w:val="00446FA2"/>
    <w:rsid w:val="00454396"/>
    <w:rsid w:val="00490034"/>
    <w:rsid w:val="004A0973"/>
    <w:rsid w:val="004A10BE"/>
    <w:rsid w:val="004A4A54"/>
    <w:rsid w:val="004B065E"/>
    <w:rsid w:val="004B7D1F"/>
    <w:rsid w:val="004C1B9A"/>
    <w:rsid w:val="004C6454"/>
    <w:rsid w:val="004C6CE1"/>
    <w:rsid w:val="004E0BEF"/>
    <w:rsid w:val="004F57BD"/>
    <w:rsid w:val="0050779E"/>
    <w:rsid w:val="00516D77"/>
    <w:rsid w:val="00525705"/>
    <w:rsid w:val="00533A31"/>
    <w:rsid w:val="005341F3"/>
    <w:rsid w:val="00534E77"/>
    <w:rsid w:val="005449B9"/>
    <w:rsid w:val="00546DBF"/>
    <w:rsid w:val="00556452"/>
    <w:rsid w:val="005677D3"/>
    <w:rsid w:val="00570CCF"/>
    <w:rsid w:val="005937D6"/>
    <w:rsid w:val="005B0DB9"/>
    <w:rsid w:val="005B3313"/>
    <w:rsid w:val="005B36C0"/>
    <w:rsid w:val="005C4804"/>
    <w:rsid w:val="005C6F04"/>
    <w:rsid w:val="005E1F0D"/>
    <w:rsid w:val="005F0F49"/>
    <w:rsid w:val="005F5A8D"/>
    <w:rsid w:val="006106FF"/>
    <w:rsid w:val="00623B4A"/>
    <w:rsid w:val="00636D03"/>
    <w:rsid w:val="0064261D"/>
    <w:rsid w:val="0064525F"/>
    <w:rsid w:val="0066594C"/>
    <w:rsid w:val="00674CB5"/>
    <w:rsid w:val="006772C0"/>
    <w:rsid w:val="00677536"/>
    <w:rsid w:val="0069612A"/>
    <w:rsid w:val="006A70F9"/>
    <w:rsid w:val="006B1AD5"/>
    <w:rsid w:val="006B27CB"/>
    <w:rsid w:val="006D3D0F"/>
    <w:rsid w:val="006D4AB5"/>
    <w:rsid w:val="006E2E84"/>
    <w:rsid w:val="006E746E"/>
    <w:rsid w:val="006F445B"/>
    <w:rsid w:val="006F486D"/>
    <w:rsid w:val="00703683"/>
    <w:rsid w:val="00705911"/>
    <w:rsid w:val="0072653A"/>
    <w:rsid w:val="00726FA9"/>
    <w:rsid w:val="007418E6"/>
    <w:rsid w:val="0075605E"/>
    <w:rsid w:val="00763B48"/>
    <w:rsid w:val="00773497"/>
    <w:rsid w:val="00796F86"/>
    <w:rsid w:val="007A246A"/>
    <w:rsid w:val="007A33C9"/>
    <w:rsid w:val="007C788A"/>
    <w:rsid w:val="007E1FBC"/>
    <w:rsid w:val="007E4F63"/>
    <w:rsid w:val="007E5D76"/>
    <w:rsid w:val="00800B9E"/>
    <w:rsid w:val="00845597"/>
    <w:rsid w:val="008573F1"/>
    <w:rsid w:val="00857B37"/>
    <w:rsid w:val="00863890"/>
    <w:rsid w:val="008645E8"/>
    <w:rsid w:val="00865346"/>
    <w:rsid w:val="008707B4"/>
    <w:rsid w:val="00881A4A"/>
    <w:rsid w:val="00882436"/>
    <w:rsid w:val="008A2BA0"/>
    <w:rsid w:val="008B601B"/>
    <w:rsid w:val="008C36C5"/>
    <w:rsid w:val="008D3254"/>
    <w:rsid w:val="008D36F8"/>
    <w:rsid w:val="008D438F"/>
    <w:rsid w:val="008D7751"/>
    <w:rsid w:val="008E2C30"/>
    <w:rsid w:val="0090405E"/>
    <w:rsid w:val="00912AF5"/>
    <w:rsid w:val="00915656"/>
    <w:rsid w:val="00925402"/>
    <w:rsid w:val="0093615D"/>
    <w:rsid w:val="00943D39"/>
    <w:rsid w:val="00960319"/>
    <w:rsid w:val="009A6229"/>
    <w:rsid w:val="009B5747"/>
    <w:rsid w:val="009D0422"/>
    <w:rsid w:val="009D10A3"/>
    <w:rsid w:val="009D4131"/>
    <w:rsid w:val="009E19B7"/>
    <w:rsid w:val="00A03783"/>
    <w:rsid w:val="00A04CD2"/>
    <w:rsid w:val="00A058A2"/>
    <w:rsid w:val="00A139B9"/>
    <w:rsid w:val="00A1448A"/>
    <w:rsid w:val="00A16C38"/>
    <w:rsid w:val="00A4424B"/>
    <w:rsid w:val="00A5411E"/>
    <w:rsid w:val="00A73765"/>
    <w:rsid w:val="00A9311D"/>
    <w:rsid w:val="00A96E1E"/>
    <w:rsid w:val="00AA6E05"/>
    <w:rsid w:val="00AB5717"/>
    <w:rsid w:val="00AC1076"/>
    <w:rsid w:val="00AC2069"/>
    <w:rsid w:val="00AC364C"/>
    <w:rsid w:val="00AC38FD"/>
    <w:rsid w:val="00AD6027"/>
    <w:rsid w:val="00AE6F15"/>
    <w:rsid w:val="00AF6017"/>
    <w:rsid w:val="00B10C59"/>
    <w:rsid w:val="00B151F8"/>
    <w:rsid w:val="00B33C12"/>
    <w:rsid w:val="00B373A8"/>
    <w:rsid w:val="00B4323D"/>
    <w:rsid w:val="00B43C16"/>
    <w:rsid w:val="00B547A9"/>
    <w:rsid w:val="00B9057C"/>
    <w:rsid w:val="00B949F9"/>
    <w:rsid w:val="00BA0468"/>
    <w:rsid w:val="00BB2BD2"/>
    <w:rsid w:val="00BF179F"/>
    <w:rsid w:val="00C06E8D"/>
    <w:rsid w:val="00C25650"/>
    <w:rsid w:val="00C3084C"/>
    <w:rsid w:val="00C52AE4"/>
    <w:rsid w:val="00C54514"/>
    <w:rsid w:val="00C72A46"/>
    <w:rsid w:val="00C75F48"/>
    <w:rsid w:val="00C839F0"/>
    <w:rsid w:val="00C917E9"/>
    <w:rsid w:val="00C97201"/>
    <w:rsid w:val="00CA0972"/>
    <w:rsid w:val="00CA5315"/>
    <w:rsid w:val="00CB31D5"/>
    <w:rsid w:val="00CC5EDA"/>
    <w:rsid w:val="00CE3B9E"/>
    <w:rsid w:val="00CE6AA7"/>
    <w:rsid w:val="00CE78E6"/>
    <w:rsid w:val="00CF5BE5"/>
    <w:rsid w:val="00CF7CC2"/>
    <w:rsid w:val="00D12C42"/>
    <w:rsid w:val="00D17274"/>
    <w:rsid w:val="00D45C9C"/>
    <w:rsid w:val="00D57978"/>
    <w:rsid w:val="00D66E66"/>
    <w:rsid w:val="00D87AB1"/>
    <w:rsid w:val="00D913D9"/>
    <w:rsid w:val="00D92A65"/>
    <w:rsid w:val="00DB1620"/>
    <w:rsid w:val="00DB1D3C"/>
    <w:rsid w:val="00DB67CA"/>
    <w:rsid w:val="00DF2EEA"/>
    <w:rsid w:val="00DF6E28"/>
    <w:rsid w:val="00E158CC"/>
    <w:rsid w:val="00E30EAD"/>
    <w:rsid w:val="00E46DF2"/>
    <w:rsid w:val="00E52F5C"/>
    <w:rsid w:val="00E759BA"/>
    <w:rsid w:val="00E76322"/>
    <w:rsid w:val="00E81A31"/>
    <w:rsid w:val="00EA39BC"/>
    <w:rsid w:val="00EA75EC"/>
    <w:rsid w:val="00EB3AC7"/>
    <w:rsid w:val="00EB6BED"/>
    <w:rsid w:val="00EB6D47"/>
    <w:rsid w:val="00EC3451"/>
    <w:rsid w:val="00EC5A6C"/>
    <w:rsid w:val="00EC650F"/>
    <w:rsid w:val="00EC6675"/>
    <w:rsid w:val="00ED16F3"/>
    <w:rsid w:val="00ED3846"/>
    <w:rsid w:val="00ED3CC6"/>
    <w:rsid w:val="00F01E4D"/>
    <w:rsid w:val="00F02265"/>
    <w:rsid w:val="00F049E1"/>
    <w:rsid w:val="00F270CB"/>
    <w:rsid w:val="00F45426"/>
    <w:rsid w:val="00F505A3"/>
    <w:rsid w:val="00F62B91"/>
    <w:rsid w:val="00F679E5"/>
    <w:rsid w:val="00F771FE"/>
    <w:rsid w:val="00F8385E"/>
    <w:rsid w:val="00FA01EC"/>
    <w:rsid w:val="00FA6774"/>
    <w:rsid w:val="00FB5585"/>
    <w:rsid w:val="00FC46E9"/>
    <w:rsid w:val="00FD003F"/>
    <w:rsid w:val="00FD1AF3"/>
    <w:rsid w:val="00FD7A43"/>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63"/>
    <w:pPr>
      <w:spacing w:line="276" w:lineRule="auto"/>
      <w:ind w:left="720"/>
    </w:pPr>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 w:type="paragraph" w:styleId="NormalWeb">
    <w:name w:val="Normal (Web)"/>
    <w:basedOn w:val="Normal"/>
    <w:uiPriority w:val="99"/>
    <w:semiHidden/>
    <w:unhideWhenUsed/>
    <w:rsid w:val="00636D03"/>
    <w:rPr>
      <w:sz w:val="24"/>
      <w:szCs w:val="24"/>
    </w:rPr>
  </w:style>
  <w:style w:type="character" w:styleId="PlaceholderText">
    <w:name w:val="Placeholder Text"/>
    <w:basedOn w:val="DefaultParagraphFont"/>
    <w:uiPriority w:val="99"/>
    <w:semiHidden/>
    <w:rsid w:val="006D4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 w:id="100685443">
      <w:bodyDiv w:val="1"/>
      <w:marLeft w:val="0"/>
      <w:marRight w:val="0"/>
      <w:marTop w:val="0"/>
      <w:marBottom w:val="0"/>
      <w:divBdr>
        <w:top w:val="none" w:sz="0" w:space="0" w:color="auto"/>
        <w:left w:val="none" w:sz="0" w:space="0" w:color="auto"/>
        <w:bottom w:val="none" w:sz="0" w:space="0" w:color="auto"/>
        <w:right w:val="none" w:sz="0" w:space="0" w:color="auto"/>
      </w:divBdr>
      <w:divsChild>
        <w:div w:id="1841433748">
          <w:marLeft w:val="0"/>
          <w:marRight w:val="0"/>
          <w:marTop w:val="0"/>
          <w:marBottom w:val="0"/>
          <w:divBdr>
            <w:top w:val="none" w:sz="0" w:space="0" w:color="auto"/>
            <w:left w:val="none" w:sz="0" w:space="0" w:color="auto"/>
            <w:bottom w:val="none" w:sz="0" w:space="0" w:color="auto"/>
            <w:right w:val="none" w:sz="0" w:space="0" w:color="auto"/>
          </w:divBdr>
        </w:div>
      </w:divsChild>
    </w:div>
    <w:div w:id="1396002265">
      <w:bodyDiv w:val="1"/>
      <w:marLeft w:val="0"/>
      <w:marRight w:val="0"/>
      <w:marTop w:val="0"/>
      <w:marBottom w:val="0"/>
      <w:divBdr>
        <w:top w:val="none" w:sz="0" w:space="0" w:color="auto"/>
        <w:left w:val="none" w:sz="0" w:space="0" w:color="auto"/>
        <w:bottom w:val="none" w:sz="0" w:space="0" w:color="auto"/>
        <w:right w:val="none" w:sz="0" w:space="0" w:color="auto"/>
      </w:divBdr>
    </w:div>
    <w:div w:id="1462768706">
      <w:bodyDiv w:val="1"/>
      <w:marLeft w:val="0"/>
      <w:marRight w:val="0"/>
      <w:marTop w:val="0"/>
      <w:marBottom w:val="0"/>
      <w:divBdr>
        <w:top w:val="none" w:sz="0" w:space="0" w:color="auto"/>
        <w:left w:val="none" w:sz="0" w:space="0" w:color="auto"/>
        <w:bottom w:val="none" w:sz="0" w:space="0" w:color="auto"/>
        <w:right w:val="none" w:sz="0" w:space="0" w:color="auto"/>
      </w:divBdr>
      <w:divsChild>
        <w:div w:id="157112435">
          <w:marLeft w:val="0"/>
          <w:marRight w:val="0"/>
          <w:marTop w:val="0"/>
          <w:marBottom w:val="0"/>
          <w:divBdr>
            <w:top w:val="none" w:sz="0" w:space="0" w:color="auto"/>
            <w:left w:val="none" w:sz="0" w:space="0" w:color="auto"/>
            <w:bottom w:val="none" w:sz="0" w:space="0" w:color="auto"/>
            <w:right w:val="none" w:sz="0" w:space="0" w:color="auto"/>
          </w:divBdr>
          <w:divsChild>
            <w:div w:id="1112016626">
              <w:marLeft w:val="0"/>
              <w:marRight w:val="0"/>
              <w:marTop w:val="0"/>
              <w:marBottom w:val="0"/>
              <w:divBdr>
                <w:top w:val="none" w:sz="0" w:space="0" w:color="auto"/>
                <w:left w:val="none" w:sz="0" w:space="0" w:color="auto"/>
                <w:bottom w:val="none" w:sz="0" w:space="0" w:color="auto"/>
                <w:right w:val="none" w:sz="0" w:space="0" w:color="auto"/>
              </w:divBdr>
              <w:divsChild>
                <w:div w:id="4821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7956">
      <w:bodyDiv w:val="1"/>
      <w:marLeft w:val="0"/>
      <w:marRight w:val="0"/>
      <w:marTop w:val="0"/>
      <w:marBottom w:val="0"/>
      <w:divBdr>
        <w:top w:val="none" w:sz="0" w:space="0" w:color="auto"/>
        <w:left w:val="none" w:sz="0" w:space="0" w:color="auto"/>
        <w:bottom w:val="none" w:sz="0" w:space="0" w:color="auto"/>
        <w:right w:val="none" w:sz="0" w:space="0" w:color="auto"/>
      </w:divBdr>
      <w:divsChild>
        <w:div w:id="606040965">
          <w:marLeft w:val="0"/>
          <w:marRight w:val="0"/>
          <w:marTop w:val="0"/>
          <w:marBottom w:val="0"/>
          <w:divBdr>
            <w:top w:val="none" w:sz="0" w:space="0" w:color="auto"/>
            <w:left w:val="none" w:sz="0" w:space="0" w:color="auto"/>
            <w:bottom w:val="none" w:sz="0" w:space="0" w:color="auto"/>
            <w:right w:val="none" w:sz="0" w:space="0" w:color="auto"/>
          </w:divBdr>
        </w:div>
      </w:divsChild>
    </w:div>
    <w:div w:id="1973553906">
      <w:bodyDiv w:val="1"/>
      <w:marLeft w:val="0"/>
      <w:marRight w:val="0"/>
      <w:marTop w:val="0"/>
      <w:marBottom w:val="0"/>
      <w:divBdr>
        <w:top w:val="none" w:sz="0" w:space="0" w:color="auto"/>
        <w:left w:val="none" w:sz="0" w:space="0" w:color="auto"/>
        <w:bottom w:val="none" w:sz="0" w:space="0" w:color="auto"/>
        <w:right w:val="none" w:sz="0" w:space="0" w:color="auto"/>
      </w:divBdr>
      <w:divsChild>
        <w:div w:id="1057314762">
          <w:marLeft w:val="0"/>
          <w:marRight w:val="0"/>
          <w:marTop w:val="0"/>
          <w:marBottom w:val="0"/>
          <w:divBdr>
            <w:top w:val="none" w:sz="0" w:space="0" w:color="auto"/>
            <w:left w:val="none" w:sz="0" w:space="0" w:color="auto"/>
            <w:bottom w:val="none" w:sz="0" w:space="0" w:color="auto"/>
            <w:right w:val="none" w:sz="0" w:space="0" w:color="auto"/>
          </w:divBdr>
          <w:divsChild>
            <w:div w:id="1483888054">
              <w:marLeft w:val="0"/>
              <w:marRight w:val="0"/>
              <w:marTop w:val="0"/>
              <w:marBottom w:val="0"/>
              <w:divBdr>
                <w:top w:val="none" w:sz="0" w:space="0" w:color="auto"/>
                <w:left w:val="none" w:sz="0" w:space="0" w:color="auto"/>
                <w:bottom w:val="none" w:sz="0" w:space="0" w:color="auto"/>
                <w:right w:val="none" w:sz="0" w:space="0" w:color="auto"/>
              </w:divBdr>
              <w:divsChild>
                <w:div w:id="17835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53212">
      <w:bodyDiv w:val="1"/>
      <w:marLeft w:val="0"/>
      <w:marRight w:val="0"/>
      <w:marTop w:val="0"/>
      <w:marBottom w:val="0"/>
      <w:divBdr>
        <w:top w:val="none" w:sz="0" w:space="0" w:color="auto"/>
        <w:left w:val="none" w:sz="0" w:space="0" w:color="auto"/>
        <w:bottom w:val="none" w:sz="0" w:space="0" w:color="auto"/>
        <w:right w:val="none" w:sz="0" w:space="0" w:color="auto"/>
      </w:divBdr>
      <w:divsChild>
        <w:div w:id="1365641333">
          <w:marLeft w:val="0"/>
          <w:marRight w:val="0"/>
          <w:marTop w:val="0"/>
          <w:marBottom w:val="0"/>
          <w:divBdr>
            <w:top w:val="none" w:sz="0" w:space="0" w:color="auto"/>
            <w:left w:val="none" w:sz="0" w:space="0" w:color="auto"/>
            <w:bottom w:val="none" w:sz="0" w:space="0" w:color="auto"/>
            <w:right w:val="none" w:sz="0" w:space="0" w:color="auto"/>
          </w:divBdr>
          <w:divsChild>
            <w:div w:id="1391348433">
              <w:marLeft w:val="0"/>
              <w:marRight w:val="0"/>
              <w:marTop w:val="0"/>
              <w:marBottom w:val="0"/>
              <w:divBdr>
                <w:top w:val="none" w:sz="0" w:space="0" w:color="auto"/>
                <w:left w:val="none" w:sz="0" w:space="0" w:color="auto"/>
                <w:bottom w:val="none" w:sz="0" w:space="0" w:color="auto"/>
                <w:right w:val="none" w:sz="0" w:space="0" w:color="auto"/>
              </w:divBdr>
              <w:divsChild>
                <w:div w:id="13472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9"/>
        <w:category>
          <w:name w:val="General"/>
          <w:gallery w:val="placeholder"/>
        </w:category>
        <w:types>
          <w:type w:val="bbPlcHdr"/>
        </w:types>
        <w:behaviors>
          <w:behavior w:val="content"/>
        </w:behaviors>
        <w:guid w:val="{BB50704D-EA77-474C-A522-5FA22A5B3B4B}"/>
      </w:docPartPr>
      <w:docPartBody>
        <w:p w:rsidR="00FB0995" w:rsidRDefault="0084168C">
          <w:r w:rsidRPr="000C2275">
            <w:rPr>
              <w:rStyle w:val="PlaceholderText"/>
            </w:rPr>
            <w:t>Add a description. Press tab when you're done.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pitch w:val="variable"/>
    <w:sig w:usb0="00000003" w:usb1="00000000" w:usb2="00000000" w:usb3="00000000" w:csb0="00000001" w:csb1="00000000"/>
  </w:font>
  <w:font w:name="BlissMedium">
    <w:altName w:val="Cambria"/>
    <w:panose1 w:val="020B0604020202020204"/>
    <w:charset w:val="00"/>
    <w:family w:val="roman"/>
    <w:pitch w:val="variable"/>
    <w:sig w:usb0="00000003" w:usb1="00000000" w:usb2="00000000" w:usb3="00000000" w:csb0="00000001" w:csb1="00000000"/>
  </w:font>
  <w:font w:name="BlissBold">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8C"/>
    <w:rsid w:val="001D1205"/>
    <w:rsid w:val="0084168C"/>
    <w:rsid w:val="00A16633"/>
    <w:rsid w:val="00AB2649"/>
    <w:rsid w:val="00FA4D13"/>
    <w:rsid w:val="00FB0995"/>
    <w:rsid w:val="00FD15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6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F457BDD-ACD4-4D40-B86D-43EE42750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22461</Words>
  <Characters>128031</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150192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AJ Smit</cp:lastModifiedBy>
  <cp:revision>6</cp:revision>
  <cp:lastPrinted>2014-09-16T13:46:00Z</cp:lastPrinted>
  <dcterms:created xsi:type="dcterms:W3CDTF">2019-12-24T06:14:00Z</dcterms:created>
  <dcterms:modified xsi:type="dcterms:W3CDTF">2020-01-02T08:46:00Z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