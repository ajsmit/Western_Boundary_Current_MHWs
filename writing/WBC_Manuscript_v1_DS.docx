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0AA5" w14:textId="77777777" w:rsidR="00363D90" w:rsidRPr="00160DB3" w:rsidRDefault="00363D90" w:rsidP="00AC68AB">
      <w:pPr>
        <w:jc w:val="left"/>
      </w:pPr>
      <w:commentRangeStart w:id="0"/>
      <w:r w:rsidRPr="00160DB3">
        <w:rPr>
          <w:b/>
          <w:bCs/>
        </w:rPr>
        <w:t>Introduction</w:t>
      </w:r>
      <w:r w:rsidRPr="00160DB3">
        <w:t xml:space="preserve"> [some early text I wrote that might be useful]</w:t>
      </w:r>
      <w:commentRangeEnd w:id="0"/>
      <w:r w:rsidR="00504C67" w:rsidRPr="00160DB3">
        <w:rPr>
          <w:rStyle w:val="CommentReference"/>
          <w:rFonts w:ascii="Myriad Pro" w:hAnsi="Myriad Pro"/>
        </w:rPr>
        <w:commentReference w:id="0"/>
      </w:r>
    </w:p>
    <w:p w14:paraId="6B7A35C7" w14:textId="77777777" w:rsidR="00504C67" w:rsidRPr="00160DB3" w:rsidRDefault="00504C67" w:rsidP="00AC68AB">
      <w:pPr>
        <w:jc w:val="left"/>
      </w:pPr>
    </w:p>
    <w:p w14:paraId="4A6E0B54" w14:textId="4B03D294" w:rsidR="00504C67" w:rsidRPr="00160DB3" w:rsidRDefault="00504C67" w:rsidP="00AC68AB">
      <w:pPr>
        <w:jc w:val="left"/>
      </w:pPr>
      <w:r w:rsidRPr="00160DB3">
        <w:rPr>
          <w:highlight w:val="yellow"/>
        </w:rPr>
        <w:t>Rather read the text under the yellow highlighted heading on the next page</w:t>
      </w:r>
      <w:r w:rsidR="001137EE">
        <w:rPr>
          <w:highlight w:val="yellow"/>
        </w:rPr>
        <w:t>; I’ll keep some of the text immediately below, but it is too verbose right now. Please feel free to help me pull this text into shape!</w:t>
      </w:r>
    </w:p>
    <w:p w14:paraId="7AB56F0D" w14:textId="77777777" w:rsidR="00504C67" w:rsidRPr="00160DB3" w:rsidRDefault="00504C67" w:rsidP="00AC68AB">
      <w:pPr>
        <w:jc w:val="left"/>
      </w:pPr>
    </w:p>
    <w:p w14:paraId="1D724840" w14:textId="77777777" w:rsidR="00363D90" w:rsidRPr="00160DB3" w:rsidRDefault="00363D90" w:rsidP="00AC68AB">
      <w:pPr>
        <w:jc w:val="left"/>
      </w:pPr>
      <w:r w:rsidRPr="00160DB3">
        <w:t>Five Western Boundary Currents (WBC) dominate heat transport in the world’s oceans: the Agulhas, Brazil and East Australian Currents in the southern hemisphere (SH), and the Kuroshio Current and Gulf Stream in the northern hemisphere (NH). Their location along the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current—the western intensification (Hu et al., 2015; Seager and Simpson, 2016)—results from the Coriolis force coupled with Ekman transport and ensures the poleward return of their gyre’s wind-driven transport that originates in the tropics (Palter, 2015).</w:t>
      </w:r>
    </w:p>
    <w:p w14:paraId="444A82E9" w14:textId="77777777" w:rsidR="00363D90" w:rsidRPr="00160DB3" w:rsidRDefault="00363D90" w:rsidP="00AC68AB">
      <w:pPr>
        <w:jc w:val="left"/>
      </w:pPr>
    </w:p>
    <w:p w14:paraId="798CFF4E" w14:textId="2CFA4C0E" w:rsidR="00363D90" w:rsidRPr="00160DB3" w:rsidRDefault="00363D90" w:rsidP="00AC68AB">
      <w:pPr>
        <w:jc w:val="left"/>
      </w:pPr>
      <w:r w:rsidRPr="00160DB3">
        <w:t xml:space="preserve">WBCs are prominent drivers of global climate systems and weather patterns over the eastern portions of continents (Cronin et al., 2010). The ability of WBCs to modulate climate systems stems from their well-constrained paths and the transport large amounts of heat. The resultant redistribution of heat from the tropics to lower latitudes coupled with the sea-to-atmosphere flux of sensible and latent heat moderates the temperature at these latitudes (Cronin et al., 2010). This heat transfer loads the atmosphere with moisture and is responsible for the generally higher rainfall received over eastern portions of south-east Africa, Brazil, Australia, the coast of Japan, and the United States. The northern hemisphere WBCs also mark the beginning of the North Pacific and North Atlantic storm tracks where tropical cyclones are generated (Nakamura et al., 2008). The weakest and strongest WBCs are the </w:t>
      </w:r>
      <w:r w:rsidRPr="008D28FD">
        <w:rPr>
          <w:color w:val="FF0000"/>
        </w:rPr>
        <w:t>XXX</w:t>
      </w:r>
      <w:r w:rsidRPr="00160DB3">
        <w:t xml:space="preserve"> and </w:t>
      </w:r>
      <w:r w:rsidRPr="008D28FD">
        <w:rPr>
          <w:color w:val="FF0000"/>
        </w:rPr>
        <w:t>YYY</w:t>
      </w:r>
      <w:r w:rsidRPr="00160DB3">
        <w:t xml:space="preserve">, respectively, with surface current velocities between </w:t>
      </w:r>
      <w:r w:rsidRPr="008D28FD">
        <w:rPr>
          <w:color w:val="FF0000"/>
        </w:rPr>
        <w:t>xxx</w:t>
      </w:r>
      <w:r w:rsidRPr="00160DB3">
        <w:t xml:space="preserve"> and </w:t>
      </w:r>
      <w:proofErr w:type="spellStart"/>
      <w:r w:rsidRPr="008D28FD">
        <w:rPr>
          <w:color w:val="FF0000"/>
        </w:rPr>
        <w:t>yyy</w:t>
      </w:r>
      <w:proofErr w:type="spellEnd"/>
      <w:r w:rsidRPr="00160DB3">
        <w:t xml:space="preserve"> m/s </w:t>
      </w:r>
      <w:r w:rsidR="006F1EC5">
        <w:t>(</w:t>
      </w:r>
      <w:r w:rsidR="006F1EC5" w:rsidRPr="006F1EC5">
        <w:rPr>
          <w:color w:val="FF0000"/>
        </w:rPr>
        <w:t>refs.</w:t>
      </w:r>
      <w:r w:rsidR="006F1EC5">
        <w:t>)</w:t>
      </w:r>
      <w:r w:rsidRPr="00160DB3">
        <w:t xml:space="preserve">. Their heat content ranges from </w:t>
      </w:r>
      <w:r w:rsidRPr="008D28FD">
        <w:rPr>
          <w:color w:val="FF0000"/>
        </w:rPr>
        <w:t>xxx</w:t>
      </w:r>
      <w:r w:rsidRPr="00160DB3">
        <w:t xml:space="preserve"> {</w:t>
      </w:r>
      <w:r w:rsidRPr="008D28FD">
        <w:rPr>
          <w:color w:val="FF0000"/>
        </w:rPr>
        <w:t>units</w:t>
      </w:r>
      <w:r w:rsidRPr="00160DB3">
        <w:t xml:space="preserve">} in the </w:t>
      </w:r>
      <w:r w:rsidRPr="008D28FD">
        <w:rPr>
          <w:color w:val="FF0000"/>
        </w:rPr>
        <w:t>XXX</w:t>
      </w:r>
      <w:r w:rsidRPr="00160DB3">
        <w:t xml:space="preserve"> Current to </w:t>
      </w:r>
      <w:proofErr w:type="spellStart"/>
      <w:r w:rsidRPr="008D28FD">
        <w:rPr>
          <w:color w:val="FF0000"/>
        </w:rPr>
        <w:t>yyy</w:t>
      </w:r>
      <w:proofErr w:type="spellEnd"/>
      <w:r w:rsidRPr="00160DB3">
        <w:t xml:space="preserve"> {</w:t>
      </w:r>
      <w:r w:rsidRPr="008D28FD">
        <w:rPr>
          <w:color w:val="FF0000"/>
        </w:rPr>
        <w:t>units</w:t>
      </w:r>
      <w:r w:rsidRPr="00160DB3">
        <w:t xml:space="preserve">} in the </w:t>
      </w:r>
      <w:r w:rsidRPr="008D28FD">
        <w:rPr>
          <w:color w:val="FF0000"/>
        </w:rPr>
        <w:t>YYY</w:t>
      </w:r>
      <w:r w:rsidRPr="00160DB3">
        <w:t xml:space="preserve"> Current </w:t>
      </w:r>
      <w:r w:rsidR="006F1EC5">
        <w:t>(</w:t>
      </w:r>
      <w:r w:rsidR="006F1EC5" w:rsidRPr="006F1EC5">
        <w:rPr>
          <w:color w:val="FF0000"/>
        </w:rPr>
        <w:t>refs.</w:t>
      </w:r>
      <w:r w:rsidR="006F1EC5">
        <w:t>)</w:t>
      </w:r>
      <w:r w:rsidRPr="00160DB3">
        <w:t xml:space="preserve">. Compared to the surrounding oceans over the latitudes across which WBCs are active, they carry </w:t>
      </w:r>
      <w:proofErr w:type="spellStart"/>
      <w:r w:rsidRPr="008D28FD">
        <w:rPr>
          <w:color w:val="FF0000"/>
        </w:rPr>
        <w:t>zzz</w:t>
      </w:r>
      <w:proofErr w:type="spellEnd"/>
      <w:r w:rsidRPr="00160DB3">
        <w:t xml:space="preserve">% more heat {or exhibit a </w:t>
      </w:r>
      <w:proofErr w:type="spellStart"/>
      <w:r w:rsidRPr="008D28FD">
        <w:rPr>
          <w:color w:val="FF0000"/>
        </w:rPr>
        <w:t>zzz</w:t>
      </w:r>
      <w:proofErr w:type="spellEnd"/>
      <w:r w:rsidRPr="00160DB3">
        <w:t>% higher SST}. They exhibit a strong synoptic variability as seen in the presence of mesoscale eddies and meandering. The key role of WBCs in modulating climate and weather locally and remotely and across time scales of days to decades has prompted numerous investigations of various properties of these currents under global change. All WBCs are responding in similar key ways.</w:t>
      </w:r>
    </w:p>
    <w:p w14:paraId="312B4B4C" w14:textId="77777777" w:rsidR="00363D90" w:rsidRPr="00160DB3" w:rsidRDefault="00363D90" w:rsidP="00AC68AB">
      <w:pPr>
        <w:jc w:val="left"/>
      </w:pPr>
    </w:p>
    <w:p w14:paraId="64F4751A" w14:textId="20B53568" w:rsidR="00363D90" w:rsidRPr="00160DB3" w:rsidRDefault="00363D90" w:rsidP="00AC68AB">
      <w:pPr>
        <w:jc w:val="left"/>
      </w:pPr>
      <w:r w:rsidRPr="00160DB3">
        <w:t xml:space="preserve">Except for the Kuroshio Current, WBCs are </w:t>
      </w:r>
      <w:commentRangeStart w:id="1"/>
      <w:r w:rsidRPr="00160DB3">
        <w:t>extending poleward</w:t>
      </w:r>
      <w:commentRangeEnd w:id="1"/>
      <w:r w:rsidR="007E6473">
        <w:rPr>
          <w:rStyle w:val="CommentReference"/>
        </w:rPr>
        <w:commentReference w:id="1"/>
      </w:r>
      <w:r w:rsidRPr="00160DB3">
        <w:t xml:space="preserve"> due to shifts in the radiative forcing of the predominant zonal wind systems </w:t>
      </w:r>
      <w:r w:rsidR="006F1EC5">
        <w:t>(</w:t>
      </w:r>
      <w:r w:rsidR="006F1EC5" w:rsidRPr="006F1EC5">
        <w:rPr>
          <w:color w:val="FF0000"/>
        </w:rPr>
        <w:t>refs.</w:t>
      </w:r>
      <w:r w:rsidR="006F1EC5">
        <w:t>)</w:t>
      </w:r>
      <w:r w:rsidRPr="00160DB3">
        <w:t xml:space="preserve">. Reports of intensification of the currents exist for all WBCs, excluding the Gulf Stream </w:t>
      </w:r>
      <w:r w:rsidR="006F1EC5">
        <w:t>(</w:t>
      </w:r>
      <w:r w:rsidR="006F1EC5" w:rsidRPr="006F1EC5">
        <w:rPr>
          <w:color w:val="FF0000"/>
        </w:rPr>
        <w:t>refs.</w:t>
      </w:r>
      <w:r w:rsidR="006F1EC5">
        <w:t>)</w:t>
      </w:r>
      <w:r w:rsidRPr="00160DB3">
        <w:t xml:space="preserve">. They are responding by </w:t>
      </w:r>
      <w:commentRangeStart w:id="2"/>
      <w:r w:rsidRPr="00160DB3">
        <w:t xml:space="preserve">increasing mesoscale activities </w:t>
      </w:r>
      <w:commentRangeEnd w:id="2"/>
      <w:r w:rsidRPr="00160DB3">
        <w:rPr>
          <w:rStyle w:val="CommentReference"/>
          <w:rFonts w:ascii="Myriad Pro" w:hAnsi="Myriad Pro"/>
        </w:rPr>
        <w:commentReference w:id="2"/>
      </w:r>
      <w:r w:rsidR="006F1EC5">
        <w:t>(</w:t>
      </w:r>
      <w:r w:rsidR="006F1EC5" w:rsidRPr="006F1EC5">
        <w:rPr>
          <w:color w:val="FF0000"/>
        </w:rPr>
        <w:t>refs.</w:t>
      </w:r>
      <w:r w:rsidR="006F1EC5">
        <w:t>)</w:t>
      </w:r>
      <w:r w:rsidRPr="00160DB3">
        <w:t xml:space="preserve">, and they display the highest rates of decadal trends in increasing sea surface temperatures in the world’s oceans </w:t>
      </w:r>
      <w:r w:rsidR="006F1EC5">
        <w:t>(</w:t>
      </w:r>
      <w:r w:rsidR="006F1EC5" w:rsidRPr="006F1EC5">
        <w:rPr>
          <w:color w:val="FF0000"/>
        </w:rPr>
        <w:t>refs.</w:t>
      </w:r>
      <w:r w:rsidR="006F1EC5">
        <w:t>)</w:t>
      </w:r>
      <w:r w:rsidRPr="00160DB3">
        <w:t>. [</w:t>
      </w:r>
      <w:r w:rsidRPr="00697336">
        <w:rPr>
          <w:color w:val="FF0000"/>
        </w:rPr>
        <w:t>expand here</w:t>
      </w:r>
      <w:r w:rsidRPr="00160DB3">
        <w:t>]</w:t>
      </w:r>
    </w:p>
    <w:p w14:paraId="113D6620" w14:textId="77777777" w:rsidR="00363D90" w:rsidRPr="00160DB3" w:rsidRDefault="00363D90" w:rsidP="00AC68AB">
      <w:pPr>
        <w:jc w:val="left"/>
      </w:pPr>
    </w:p>
    <w:p w14:paraId="7B83A0E1" w14:textId="77777777" w:rsidR="00363D90" w:rsidRPr="00160DB3" w:rsidRDefault="00363D90" w:rsidP="00AC68AB">
      <w:pPr>
        <w:jc w:val="left"/>
      </w:pPr>
      <w:r w:rsidRPr="00160DB3">
        <w:t>[</w:t>
      </w:r>
      <w:r w:rsidRPr="00697336">
        <w:rPr>
          <w:color w:val="FF0000"/>
        </w:rPr>
        <w:t>link with extreme thermal events here</w:t>
      </w:r>
      <w:r w:rsidRPr="00160DB3">
        <w:t>]</w:t>
      </w:r>
    </w:p>
    <w:p w14:paraId="03BFCDFB" w14:textId="77777777" w:rsidR="00363D90" w:rsidRPr="00160DB3" w:rsidRDefault="00363D90" w:rsidP="00AC68AB">
      <w:pPr>
        <w:jc w:val="left"/>
      </w:pPr>
    </w:p>
    <w:p w14:paraId="704DBB92" w14:textId="77777777" w:rsidR="00363D90" w:rsidRPr="00160DB3" w:rsidRDefault="00363D90" w:rsidP="00AC68AB">
      <w:pPr>
        <w:jc w:val="left"/>
      </w:pPr>
      <w:r w:rsidRPr="00160DB3">
        <w:t xml:space="preserve">‘Heatwaves’ usually refer to atmospheric phenomena where vague definitions such as “a period of abnormally and uncomfortably hot […] weather” are used (Glickman, 2000). More recently, more </w:t>
      </w:r>
      <w:r w:rsidRPr="00160DB3">
        <w:lastRenderedPageBreak/>
        <w:t xml:space="preserve">objective definitions have been proposed; these are based on statistical properties </w:t>
      </w:r>
      <w:commentRangeStart w:id="3"/>
      <w:r w:rsidRPr="00160DB3">
        <w:t>and other metrics</w:t>
      </w:r>
      <w:commentRangeEnd w:id="3"/>
      <w:r w:rsidR="007E6473">
        <w:rPr>
          <w:rStyle w:val="CommentReference"/>
        </w:rPr>
        <w:commentReference w:id="3"/>
      </w:r>
      <w:r w:rsidRPr="00160DB3">
        <w:t xml:space="preserve"> of the temperature record that are relative to location and time of year (Fischer et al., 2011; Fischer and </w:t>
      </w:r>
      <w:proofErr w:type="spellStart"/>
      <w:r w:rsidRPr="00160DB3">
        <w:t>Schär</w:t>
      </w:r>
      <w:proofErr w:type="spellEnd"/>
      <w:r w:rsidRPr="00160DB3">
        <w:t>, 2010; Perkins and Alexander, 2013). Recent years have seen investigations of ‘heatwaves’ in the ocean due to them becoming more frequent (</w:t>
      </w:r>
      <w:proofErr w:type="spellStart"/>
      <w:r w:rsidRPr="00160DB3">
        <w:t>DeCastro</w:t>
      </w:r>
      <w:proofErr w:type="spellEnd"/>
      <w:r w:rsidRPr="00160DB3">
        <w:t xml:space="preserve"> et al., 2014; Lima and </w:t>
      </w:r>
      <w:proofErr w:type="spellStart"/>
      <w:r w:rsidRPr="00160DB3">
        <w:t>Wethey</w:t>
      </w:r>
      <w:proofErr w:type="spellEnd"/>
      <w:r w:rsidRPr="00160DB3">
        <w:t xml:space="preserve">, 2012; </w:t>
      </w:r>
      <w:proofErr w:type="spellStart"/>
      <w:r w:rsidRPr="00160DB3">
        <w:t>Sura</w:t>
      </w:r>
      <w:proofErr w:type="spellEnd"/>
      <w:r w:rsidRPr="00160DB3">
        <w:t>, 2011). Well-known ‘marine heat waves’ (MHWs) have occurred in the Mediterranean in 2003 (</w:t>
      </w:r>
      <w:proofErr w:type="spellStart"/>
      <w:r w:rsidRPr="00160DB3">
        <w:t>Garrabou</w:t>
      </w:r>
      <w:proofErr w:type="spellEnd"/>
      <w:r w:rsidRPr="00160DB3">
        <w:t xml:space="preserve"> et al., 2009; </w:t>
      </w:r>
      <w:proofErr w:type="spellStart"/>
      <w:r w:rsidRPr="00160DB3">
        <w:t>Olita</w:t>
      </w:r>
      <w:proofErr w:type="spellEnd"/>
      <w:r w:rsidRPr="00160DB3">
        <w:t xml:space="preserve"> et al., 2007), off the coast of Western Australia in 2011 (Feng et al., 2013; Pearce and Feng, 2013; </w:t>
      </w:r>
      <w:proofErr w:type="spellStart"/>
      <w:r w:rsidRPr="00160DB3">
        <w:t>Wernberg</w:t>
      </w:r>
      <w:proofErr w:type="spellEnd"/>
      <w:r w:rsidRPr="00160DB3">
        <w:t xml:space="preserve"> et al., 2013), in the north west Atlantic Ocean in 2012 (Chen et al., 2014, 2015; Mills et al., 2012) and more recently the ‘Blob’ in the north east Pacific Ocean (Bond et al., 2015). The extreme temperatures from these events have had negative impacts on the local ecology for the regions in which they occur. For example, the 2003 Mediterranean MHW may have affected up to 80% of the gorgonian fan colonies in some areas (</w:t>
      </w:r>
      <w:proofErr w:type="spellStart"/>
      <w:r w:rsidRPr="00160DB3">
        <w:t>Garrabou</w:t>
      </w:r>
      <w:proofErr w:type="spellEnd"/>
      <w:r w:rsidRPr="00160DB3">
        <w:t xml:space="preserve"> et al., 2009), and the 2011 event off the west coast of Australia is now known to have caused substantial loss of temperate seaweeds and a </w:t>
      </w:r>
      <w:proofErr w:type="spellStart"/>
      <w:r w:rsidRPr="00160DB3">
        <w:t>tropicalisation</w:t>
      </w:r>
      <w:proofErr w:type="spellEnd"/>
      <w:r w:rsidRPr="00160DB3">
        <w:t xml:space="preserve"> of reef fishes (</w:t>
      </w:r>
      <w:proofErr w:type="spellStart"/>
      <w:r w:rsidRPr="00160DB3">
        <w:t>Wernberg</w:t>
      </w:r>
      <w:proofErr w:type="spellEnd"/>
      <w:r w:rsidRPr="00160DB3">
        <w:t xml:space="preserve"> et al., 2013).</w:t>
      </w:r>
    </w:p>
    <w:p w14:paraId="7121C261" w14:textId="77777777" w:rsidR="00363D90" w:rsidRPr="00160DB3" w:rsidRDefault="00363D90" w:rsidP="00AC68AB">
      <w:pPr>
        <w:jc w:val="left"/>
      </w:pPr>
    </w:p>
    <w:p w14:paraId="372AE445" w14:textId="77777777" w:rsidR="00363D90" w:rsidRPr="00160DB3" w:rsidRDefault="00363D90" w:rsidP="00AC68AB">
      <w:pPr>
        <w:jc w:val="left"/>
      </w:pPr>
      <w:commentRangeStart w:id="4"/>
      <w:r w:rsidRPr="00160DB3">
        <w:rPr>
          <w:strike/>
        </w:rPr>
        <w:t>The marine heat wave definition of (Hobday et al., 2016) finds ‘extreme thermal events’ within a long-term (typically &gt;30 years) daily time series of sea surface temperatures (SSTs). It does so by finding the occasions that SST exceeds a threshold in the probability distribution of the data (</w:t>
      </w:r>
      <w:r w:rsidRPr="00160DB3">
        <w:rPr>
          <w:i/>
          <w:iCs/>
          <w:strike/>
        </w:rPr>
        <w:t>i.e.</w:t>
      </w:r>
      <w:r w:rsidRPr="00160DB3">
        <w:rPr>
          <w:strike/>
        </w:rPr>
        <w:t xml:space="preserve"> relative to the 10th or 90th percentiles) calculated based on an 11-day wide moving mean smoother </w:t>
      </w:r>
      <w:proofErr w:type="spellStart"/>
      <w:r w:rsidRPr="00160DB3">
        <w:rPr>
          <w:strike/>
        </w:rPr>
        <w:t>centered</w:t>
      </w:r>
      <w:proofErr w:type="spellEnd"/>
      <w:r w:rsidRPr="00160DB3">
        <w:rPr>
          <w:strike/>
        </w:rPr>
        <w:t xml:space="preserve"> on each day-of-the-year at each site (or pixel in the case of gridded data). These events are atypical relative to the normal climatology by definition, and various metrics that define their properties may be calculated, including, but not limited to, the number of events per year, their duration, and the mean, maximum and cumulative intensity above (below) the threshold (Hobday et al., 2016).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commentRangeEnd w:id="4"/>
      <w:r w:rsidR="00304FCD" w:rsidRPr="00160DB3">
        <w:rPr>
          <w:rStyle w:val="CommentReference"/>
          <w:rFonts w:ascii="Myriad Pro" w:hAnsi="Myriad Pro"/>
        </w:rPr>
        <w:commentReference w:id="4"/>
      </w:r>
      <w:r w:rsidRPr="00160DB3">
        <w:t>Combined with measurements of decadal trends in the mean SST, additional trend estimates involving the frequency, duration and intensity of extreme events will provide a deeper understanding of how climate change is unfolding, and perhaps add to a mechanistic understanding of the drivers of climate change. It is well established that, on average, Earth’s surface temperature is increasing. The theoretical understanding is that the frequency and intensity of extreme climatic events will increase (</w:t>
      </w:r>
      <w:r w:rsidRPr="00160DB3">
        <w:rPr>
          <w:i/>
          <w:iCs/>
        </w:rPr>
        <w:t>i.e.</w:t>
      </w:r>
      <w:r w:rsidRPr="00160DB3">
        <w:t xml:space="preserve"> pulses of unusually high temperatures) is also accepted (Alexander, 2016), but it remains poorly supported by empirical evidence. A quantification of extreme events using the framework provided by (Hobday et al., 2016) will give us this information.</w:t>
      </w:r>
    </w:p>
    <w:p w14:paraId="03840D9A" w14:textId="77777777" w:rsidR="00363D90" w:rsidRPr="00160DB3" w:rsidRDefault="00363D90" w:rsidP="00AC68AB">
      <w:pPr>
        <w:jc w:val="left"/>
      </w:pPr>
    </w:p>
    <w:p w14:paraId="7C0A7AF3" w14:textId="0D668581" w:rsidR="00363D90" w:rsidRPr="00160DB3" w:rsidRDefault="00363D90" w:rsidP="00AC68AB">
      <w:pPr>
        <w:jc w:val="left"/>
      </w:pPr>
      <w:r w:rsidRPr="00160DB3">
        <w:t>Although climate change is generally understood to result in a gradual long-term rise in global mean surface temperature (Pachauri et al., 2014), it is generally the associated increase in frequency and severity of extreme events that affect</w:t>
      </w:r>
      <w:del w:id="5" w:author="David Schoeman" w:date="2019-02-23T09:05:00Z">
        <w:r w:rsidRPr="00160DB3" w:rsidDel="007E6473">
          <w:delText>s</w:delText>
        </w:r>
      </w:del>
      <w:r w:rsidRPr="00160DB3">
        <w:t xml:space="preserve"> humans and ecosystems in the short-term (Easterling et al., 2000). Impacts of extreme events such as floods, wind storms, tropical cyclones, heatwaves and cold-spells may occur suddenly, often with catastrophic consequences (</w:t>
      </w:r>
      <w:r w:rsidRPr="00160DB3">
        <w:rPr>
          <w:i/>
          <w:iCs/>
        </w:rPr>
        <w:t>e.g.</w:t>
      </w:r>
      <w:r w:rsidRPr="00160DB3">
        <w:t xml:space="preserve"> </w:t>
      </w:r>
      <w:proofErr w:type="spellStart"/>
      <w:r w:rsidRPr="00160DB3">
        <w:t>Shongwe</w:t>
      </w:r>
      <w:proofErr w:type="spellEnd"/>
      <w:r w:rsidRPr="00160DB3">
        <w:t xml:space="preserve"> et al., 2009). The recognition </w:t>
      </w:r>
      <w:ins w:id="6" w:author="David Schoeman" w:date="2019-02-23T09:05:00Z">
        <w:r w:rsidR="007E6473">
          <w:t xml:space="preserve">of the need </w:t>
        </w:r>
      </w:ins>
      <w:r w:rsidRPr="00160DB3">
        <w:t xml:space="preserve">to focus more on the extremes and less on the background mean state has emerged as a critical direction of climate change research (Jentsch et al., 2007). In this light, the enhanced internal synoptic variability of the </w:t>
      </w:r>
      <w:r w:rsidR="00504C67" w:rsidRPr="00160DB3">
        <w:t>WBCs</w:t>
      </w:r>
      <w:r w:rsidRPr="00160DB3">
        <w:t xml:space="preserve"> has been conjectured to lead to changes in the </w:t>
      </w:r>
      <w:r w:rsidRPr="00160DB3">
        <w:lastRenderedPageBreak/>
        <w:t>amount of heat transported (</w:t>
      </w:r>
      <w:r w:rsidRPr="00160DB3">
        <w:rPr>
          <w:i/>
          <w:iCs/>
        </w:rPr>
        <w:t>i.e.</w:t>
      </w:r>
      <w:r w:rsidRPr="00160DB3">
        <w:t xml:space="preserve"> heating or cooling; Beal and </w:t>
      </w:r>
      <w:proofErr w:type="spellStart"/>
      <w:r w:rsidRPr="00160DB3">
        <w:t>Elipot</w:t>
      </w:r>
      <w:proofErr w:type="spellEnd"/>
      <w:r w:rsidRPr="00160DB3">
        <w:t xml:space="preserve">, 2016), and we </w:t>
      </w:r>
      <w:commentRangeStart w:id="7"/>
      <w:commentRangeStart w:id="8"/>
      <w:r w:rsidRPr="00160DB3">
        <w:t>hypothesise that this variability is associated with the development of extreme weather events</w:t>
      </w:r>
      <w:commentRangeEnd w:id="7"/>
      <w:r w:rsidRPr="00160DB3">
        <w:rPr>
          <w:rStyle w:val="CommentReference"/>
          <w:rFonts w:ascii="Myriad Pro" w:hAnsi="Myriad Pro"/>
        </w:rPr>
        <w:commentReference w:id="7"/>
      </w:r>
      <w:commentRangeEnd w:id="8"/>
      <w:r w:rsidR="007E6473">
        <w:rPr>
          <w:rStyle w:val="CommentReference"/>
        </w:rPr>
        <w:commentReference w:id="8"/>
      </w:r>
      <w:r w:rsidRPr="00160DB3">
        <w:t>.</w:t>
      </w:r>
    </w:p>
    <w:p w14:paraId="391BAA59" w14:textId="77777777" w:rsidR="00363D90" w:rsidRPr="00160DB3" w:rsidRDefault="00363D90" w:rsidP="00AC68AB">
      <w:pPr>
        <w:jc w:val="left"/>
      </w:pPr>
    </w:p>
    <w:p w14:paraId="7562EBB9" w14:textId="77777777" w:rsidR="00363D90" w:rsidRPr="00160DB3" w:rsidRDefault="00363D90" w:rsidP="00AC68AB">
      <w:pPr>
        <w:jc w:val="left"/>
      </w:pPr>
      <w:r w:rsidRPr="00160DB3">
        <w:t>An analysis of the right-hand tail of the extreme temperature value distribution (</w:t>
      </w:r>
      <w:r w:rsidRPr="00160DB3">
        <w:rPr>
          <w:i/>
          <w:iCs/>
        </w:rPr>
        <w:t>i.e.</w:t>
      </w:r>
      <w:r w:rsidRPr="00160DB3">
        <w:t xml:space="preserve"> temperature values above the 90th percentile relative to the seasonally-varying long-term climatology) of ocean regions could shed light on the evolution of the dynamics of heat transport that may be associated with the increased variability observed in the AC. Future conditions should be increasingly characterised by SSTs situated in the top-10% of hottest temperatures, in a manner similar to that found for extreme rainfall, which is also expected to occur in less frequently but more intense events (Pohl et al., 2017).</w:t>
      </w:r>
    </w:p>
    <w:p w14:paraId="6EFA1EC7" w14:textId="77777777" w:rsidR="00363D90" w:rsidRPr="00160DB3" w:rsidRDefault="00363D90" w:rsidP="00AC68AB">
      <w:pPr>
        <w:jc w:val="left"/>
      </w:pPr>
    </w:p>
    <w:p w14:paraId="0C7B9AD4" w14:textId="77777777" w:rsidR="00363D90" w:rsidRPr="00160DB3" w:rsidRDefault="00363D90" w:rsidP="00AC68AB">
      <w:pPr>
        <w:jc w:val="left"/>
      </w:pPr>
      <w:r w:rsidRPr="00160DB3">
        <w:rPr>
          <w:b/>
          <w:bCs/>
          <w:highlight w:val="yellow"/>
        </w:rPr>
        <w:t>Background</w:t>
      </w:r>
      <w:r w:rsidRPr="00160DB3">
        <w:rPr>
          <w:highlight w:val="yellow"/>
        </w:rPr>
        <w:t xml:space="preserve"> [the more important text that gives the background to this study]</w:t>
      </w:r>
    </w:p>
    <w:p w14:paraId="07063EC3" w14:textId="6978B41E" w:rsidR="00363D90" w:rsidRPr="00160DB3" w:rsidRDefault="00363D90" w:rsidP="00AC68AB">
      <w:pPr>
        <w:jc w:val="left"/>
      </w:pPr>
      <w:commentRangeStart w:id="9"/>
      <w:commentRangeStart w:id="10"/>
      <w:r w:rsidRPr="00160DB3">
        <w:t xml:space="preserve">The ocean’s mean temperature is continuing to warm as a result of anthropogenic forcing of the climate system. This warming is also resulting in prolonged periods (≥5 days) of extreme temperatures (≥90th percentile)—called ‘marine heat waves’ (MHWs, </w:t>
      </w:r>
      <w:proofErr w:type="spellStart"/>
      <w:r w:rsidRPr="00160DB3">
        <w:rPr>
          <w:i/>
          <w:iCs/>
        </w:rPr>
        <w:t>sensu</w:t>
      </w:r>
      <w:proofErr w:type="spellEnd"/>
      <w:r w:rsidRPr="00160DB3">
        <w:t xml:space="preserve"> Hobday et al., 2016) or ‘extreme thermal events’—that have become more frequent, last longer, and are more intense in several objective statistical metrics that relate to their potential impact. By definition, such events 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This has resulted in several well-documented catastrophic, large-scale reconfigurations of marine benthic ecosystems. As yet no permanent impact on pelagic ecosystems have been reported, raising questions around whether MHWs should be considered a threat to the world’s oceanic ecosystems.</w:t>
      </w:r>
      <w:commentRangeEnd w:id="9"/>
      <w:r w:rsidR="00504C67" w:rsidRPr="00160DB3">
        <w:rPr>
          <w:rStyle w:val="CommentReference"/>
          <w:rFonts w:ascii="Myriad Pro" w:hAnsi="Myriad Pro"/>
        </w:rPr>
        <w:commentReference w:id="9"/>
      </w:r>
      <w:commentRangeEnd w:id="10"/>
      <w:r w:rsidR="00AA2B5C">
        <w:rPr>
          <w:rStyle w:val="CommentReference"/>
        </w:rPr>
        <w:commentReference w:id="10"/>
      </w:r>
    </w:p>
    <w:p w14:paraId="15A267D4" w14:textId="77777777" w:rsidR="00363D90" w:rsidRPr="00160DB3" w:rsidRDefault="00363D90" w:rsidP="00AC68AB">
      <w:pPr>
        <w:jc w:val="left"/>
      </w:pPr>
    </w:p>
    <w:p w14:paraId="1275F135" w14:textId="5EC5F72D" w:rsidR="00363D90" w:rsidRPr="00160DB3" w:rsidRDefault="00363D90" w:rsidP="00AC68AB">
      <w:pPr>
        <w:jc w:val="left"/>
      </w:pPr>
      <w:r w:rsidRPr="00160DB3">
        <w:t>A recent analysis by Oliver et al. (2018) showed that “</w:t>
      </w:r>
      <w:r w:rsidRPr="00160DB3">
        <w:rPr>
          <w:rFonts w:ascii="Courier New" w:hAnsi="Courier New" w:cs="Courier New"/>
        </w:rPr>
        <w:t>﻿</w:t>
      </w:r>
      <w:r w:rsidRPr="00160DB3">
        <w:t xml:space="preserve">Hotspots of high intensity occurred in regions of large SST variability including the five [WBC] extension regions (+2–5 °C)…”. However, the analysis outlined below shows that it is not the WBCs that manifest the extreme thermal events, </w:t>
      </w:r>
      <w:commentRangeStart w:id="11"/>
      <w:r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Pr="00160DB3">
        <w:t>.</w:t>
      </w:r>
      <w:commentRangeEnd w:id="11"/>
      <w:r w:rsidR="005837FA">
        <w:rPr>
          <w:rStyle w:val="CommentReference"/>
        </w:rPr>
        <w:commentReference w:id="11"/>
      </w:r>
    </w:p>
    <w:p w14:paraId="51B332C7" w14:textId="77777777" w:rsidR="00363D90" w:rsidRPr="00160DB3" w:rsidRDefault="00363D90" w:rsidP="00AC68AB">
      <w:pPr>
        <w:jc w:val="left"/>
      </w:pPr>
    </w:p>
    <w:p w14:paraId="62AFE2CB" w14:textId="77777777" w:rsidR="00363D90" w:rsidRPr="00160DB3" w:rsidRDefault="00363D90" w:rsidP="00AC68AB">
      <w:pPr>
        <w:jc w:val="left"/>
      </w:pPr>
      <w:r w:rsidRPr="00160DB3">
        <w:t>This inquiry therefore undertakes an analysis of OISST</w:t>
      </w:r>
      <w:r w:rsidR="00504C67" w:rsidRPr="00160DB3">
        <w:t xml:space="preserve"> and</w:t>
      </w:r>
      <w:r w:rsidRPr="00160DB3">
        <w:t xml:space="preserve"> Aviso</w:t>
      </w:r>
      <w:r w:rsidR="00504C67" w:rsidRPr="00160DB3">
        <w:t xml:space="preserve">+ </w:t>
      </w:r>
      <w:r w:rsidRPr="00160DB3">
        <w:t xml:space="preserve">data to determine the drivers and/or mechanisms of MHWs that occur alongside the world’s </w:t>
      </w:r>
      <w:r w:rsidR="00504C67" w:rsidRPr="00160DB3">
        <w:t xml:space="preserve">five </w:t>
      </w:r>
      <w:r w:rsidRPr="00160DB3">
        <w:t>WBCs.</w:t>
      </w:r>
    </w:p>
    <w:p w14:paraId="109C722C" w14:textId="77777777" w:rsidR="00363D90" w:rsidRPr="00160DB3" w:rsidRDefault="00363D90" w:rsidP="00AC68AB">
      <w:pPr>
        <w:jc w:val="left"/>
      </w:pPr>
    </w:p>
    <w:p w14:paraId="5CD4AF17" w14:textId="77777777" w:rsidR="00363D90" w:rsidRPr="001336BC" w:rsidRDefault="00363D90" w:rsidP="00AC68AB">
      <w:pPr>
        <w:jc w:val="left"/>
        <w:rPr>
          <w:b/>
          <w:i/>
        </w:rPr>
      </w:pPr>
      <w:r w:rsidRPr="001336BC">
        <w:rPr>
          <w:b/>
          <w:i/>
        </w:rPr>
        <w:t>Aims</w:t>
      </w:r>
    </w:p>
    <w:p w14:paraId="378A0D5D" w14:textId="6DAA14B5" w:rsidR="00697336" w:rsidRDefault="00363D90" w:rsidP="001137EE">
      <w:pPr>
        <w:pStyle w:val="ListParagraph"/>
        <w:numPr>
          <w:ilvl w:val="0"/>
          <w:numId w:val="15"/>
        </w:numPr>
        <w:jc w:val="left"/>
      </w:pPr>
      <w:r w:rsidRPr="00160DB3">
        <w:t xml:space="preserve">Understand the role of MHW formation that is associated with </w:t>
      </w:r>
    </w:p>
    <w:p w14:paraId="701FB5CE" w14:textId="77777777" w:rsidR="00697336" w:rsidRDefault="00363D90" w:rsidP="00AC68AB">
      <w:pPr>
        <w:pStyle w:val="ListParagraph"/>
        <w:numPr>
          <w:ilvl w:val="0"/>
          <w:numId w:val="13"/>
        </w:numPr>
        <w:jc w:val="left"/>
      </w:pPr>
      <w:r w:rsidRPr="00697336">
        <w:t>the</w:t>
      </w:r>
      <w:r w:rsidR="001336BC" w:rsidRPr="00697336">
        <w:t xml:space="preserve"> </w:t>
      </w:r>
      <w:r w:rsidRPr="00697336">
        <w:t>large-scale circulation (</w:t>
      </w:r>
      <w:r w:rsidRPr="00697336">
        <w:rPr>
          <w:i/>
          <w:iCs/>
        </w:rPr>
        <w:t>i.e.</w:t>
      </w:r>
      <w:r w:rsidRPr="00697336">
        <w:t xml:space="preserve"> high laminar/bulk current transport) </w:t>
      </w:r>
      <w:r w:rsidRPr="00697336">
        <w:rPr>
          <w:i/>
        </w:rPr>
        <w:t>vs</w:t>
      </w:r>
      <w:r w:rsidRPr="00697336">
        <w:t>.</w:t>
      </w:r>
      <w:r w:rsidR="001336BC" w:rsidRPr="00697336">
        <w:t xml:space="preserve"> </w:t>
      </w:r>
    </w:p>
    <w:p w14:paraId="64B55E5D" w14:textId="77777777" w:rsidR="00697336" w:rsidRDefault="00363D90" w:rsidP="00AC68AB">
      <w:pPr>
        <w:pStyle w:val="ListParagraph"/>
        <w:numPr>
          <w:ilvl w:val="0"/>
          <w:numId w:val="13"/>
        </w:numPr>
        <w:jc w:val="left"/>
      </w:pPr>
      <w:r w:rsidRPr="00697336">
        <w:t>areas where instabilities result in the formation of mesoscale eddies (</w:t>
      </w:r>
      <w:r w:rsidRPr="00697336">
        <w:rPr>
          <w:i/>
          <w:iCs/>
        </w:rPr>
        <w:t>i.e.</w:t>
      </w:r>
      <w:r w:rsidRPr="00697336">
        <w:t xml:space="preserve"> areas where EKE increases)</w:t>
      </w:r>
      <w:r w:rsidR="00504C67" w:rsidRPr="00697336">
        <w:rPr>
          <w:i/>
        </w:rPr>
        <w:t xml:space="preserve"> vs</w:t>
      </w:r>
      <w:r w:rsidR="00697336" w:rsidRPr="00697336">
        <w:rPr>
          <w:i/>
        </w:rPr>
        <w:t>.</w:t>
      </w:r>
      <w:r w:rsidR="00697336">
        <w:t xml:space="preserve"> </w:t>
      </w:r>
    </w:p>
    <w:p w14:paraId="45576BAB" w14:textId="27864297" w:rsidR="00363D90" w:rsidRPr="00697336" w:rsidRDefault="00504C67" w:rsidP="00AC68AB">
      <w:pPr>
        <w:pStyle w:val="ListParagraph"/>
        <w:numPr>
          <w:ilvl w:val="0"/>
          <w:numId w:val="13"/>
        </w:numPr>
        <w:jc w:val="left"/>
      </w:pPr>
      <w:r w:rsidRPr="00697336">
        <w:t>areas that receive meanders from the WBCs</w:t>
      </w:r>
      <w:r w:rsidR="00363D90" w:rsidRPr="00697336">
        <w:t>.</w:t>
      </w:r>
    </w:p>
    <w:p w14:paraId="78417E1E" w14:textId="77777777" w:rsidR="00697336" w:rsidRDefault="00697336" w:rsidP="00AC68AB">
      <w:pPr>
        <w:jc w:val="left"/>
      </w:pPr>
    </w:p>
    <w:p w14:paraId="45CA6433" w14:textId="5EA139D4" w:rsidR="00363D90" w:rsidRPr="00160DB3" w:rsidRDefault="00363D90" w:rsidP="001137EE">
      <w:pPr>
        <w:pStyle w:val="ListParagraph"/>
        <w:numPr>
          <w:ilvl w:val="0"/>
          <w:numId w:val="15"/>
        </w:numPr>
        <w:jc w:val="left"/>
      </w:pPr>
      <w:r w:rsidRPr="00160DB3">
        <w:lastRenderedPageBreak/>
        <w:t xml:space="preserve">To quantitatively </w:t>
      </w:r>
      <w:commentRangeStart w:id="12"/>
      <w:del w:id="13" w:author="David Schoeman" w:date="2019-02-23T09:09:00Z">
        <w:r w:rsidRPr="00160DB3" w:rsidDel="00157A51">
          <w:delText>show that</w:delText>
        </w:r>
      </w:del>
      <w:ins w:id="14" w:author="David Schoeman" w:date="2019-02-23T09:09:00Z">
        <w:r w:rsidR="00157A51">
          <w:t>determine whether</w:t>
        </w:r>
        <w:commentRangeEnd w:id="12"/>
        <w:r w:rsidR="00157A51">
          <w:rPr>
            <w:rStyle w:val="CommentReference"/>
          </w:rPr>
          <w:commentReference w:id="12"/>
        </w:r>
      </w:ins>
      <w:r w:rsidRPr="00160DB3">
        <w:t xml:space="preserve"> there is a link between the number of meanders/rings produced by the WBCs and the MHW occurrences; specifically</w:t>
      </w:r>
      <w:r w:rsidR="005B7801" w:rsidRPr="00160DB3">
        <w:t>,</w:t>
      </w:r>
    </w:p>
    <w:p w14:paraId="715F95AE" w14:textId="77777777" w:rsidR="00697336" w:rsidRDefault="00363D90" w:rsidP="00AC68AB">
      <w:pPr>
        <w:pStyle w:val="ListParagraph"/>
        <w:numPr>
          <w:ilvl w:val="0"/>
          <w:numId w:val="14"/>
        </w:numPr>
        <w:jc w:val="left"/>
      </w:pPr>
      <w:r w:rsidRPr="00697336">
        <w:t>quantify and frequency of MHWs, and the frequency of the meanders/rings;</w:t>
      </w:r>
    </w:p>
    <w:p w14:paraId="323D743F" w14:textId="77777777" w:rsidR="00697336" w:rsidRDefault="00363D90" w:rsidP="00AC68AB">
      <w:pPr>
        <w:pStyle w:val="ListParagraph"/>
        <w:numPr>
          <w:ilvl w:val="0"/>
          <w:numId w:val="14"/>
        </w:numPr>
        <w:jc w:val="left"/>
      </w:pPr>
      <w:r w:rsidRPr="00697336">
        <w:t xml:space="preserve">relate some property of the meanders/rings to the metrics (duration, intensity, </w:t>
      </w:r>
      <w:r w:rsidRPr="006F1EC5">
        <w:rPr>
          <w:i/>
        </w:rPr>
        <w:t>etc.</w:t>
      </w:r>
      <w:r w:rsidRPr="00697336">
        <w:t>) of the MHWs;</w:t>
      </w:r>
    </w:p>
    <w:p w14:paraId="63FBC3E0" w14:textId="77777777" w:rsidR="00697336" w:rsidRDefault="00363D90" w:rsidP="00AC68AB">
      <w:pPr>
        <w:pStyle w:val="ListParagraph"/>
        <w:numPr>
          <w:ilvl w:val="0"/>
          <w:numId w:val="14"/>
        </w:numPr>
        <w:jc w:val="left"/>
      </w:pPr>
      <w:r w:rsidRPr="00697336">
        <w:t>to show that the trends in MHW dynamics (they are becoming more intense, last longer, happen more frequently) relate to some coupled dynamic of WBCs;</w:t>
      </w:r>
    </w:p>
    <w:p w14:paraId="3AA3D44F" w14:textId="77777777" w:rsidR="00697336" w:rsidRDefault="00363D90" w:rsidP="00AC68AB">
      <w:pPr>
        <w:pStyle w:val="ListParagraph"/>
        <w:numPr>
          <w:ilvl w:val="0"/>
          <w:numId w:val="14"/>
        </w:numPr>
        <w:jc w:val="left"/>
      </w:pPr>
      <w:r w:rsidRPr="00697336">
        <w:t>to show that the same pattern/mechanism generalises to all five WBCs</w:t>
      </w:r>
      <w:r w:rsidR="005B7801" w:rsidRPr="00697336">
        <w:t>;</w:t>
      </w:r>
    </w:p>
    <w:p w14:paraId="2B82C696" w14:textId="77777777" w:rsidR="00697336" w:rsidRDefault="005B7801" w:rsidP="00AC68AB">
      <w:pPr>
        <w:pStyle w:val="ListParagraph"/>
        <w:numPr>
          <w:ilvl w:val="0"/>
          <w:numId w:val="14"/>
        </w:numPr>
        <w:jc w:val="left"/>
      </w:pPr>
      <w:commentRangeStart w:id="15"/>
      <w:commentRangeStart w:id="16"/>
      <w:commentRangeStart w:id="17"/>
      <w:r w:rsidRPr="00697336">
        <w:t>t</w:t>
      </w:r>
      <w:r w:rsidR="00363D90" w:rsidRPr="00697336">
        <w:t xml:space="preserve">o find corresponding effects (at the same frequency of the MHWs) at ecosystem level—this might be most visible in </w:t>
      </w:r>
      <w:proofErr w:type="spellStart"/>
      <w:r w:rsidR="00363D90" w:rsidRPr="00697336">
        <w:t>chl</w:t>
      </w:r>
      <w:proofErr w:type="spellEnd"/>
      <w:r w:rsidR="00363D90" w:rsidRPr="00697336">
        <w:t>-</w:t>
      </w:r>
      <w:r w:rsidR="00363D90" w:rsidRPr="00697336">
        <w:rPr>
          <w:i/>
          <w:iCs/>
        </w:rPr>
        <w:t>a</w:t>
      </w:r>
      <w:r w:rsidR="00363D90" w:rsidRPr="00697336">
        <w:t xml:space="preserve"> data</w:t>
      </w:r>
      <w:r w:rsidRPr="00697336">
        <w:t>;</w:t>
      </w:r>
    </w:p>
    <w:p w14:paraId="32218A36" w14:textId="77777777" w:rsidR="00697336" w:rsidRDefault="005B7801" w:rsidP="00AC68AB">
      <w:pPr>
        <w:pStyle w:val="ListParagraph"/>
        <w:numPr>
          <w:ilvl w:val="0"/>
          <w:numId w:val="14"/>
        </w:numPr>
        <w:jc w:val="left"/>
      </w:pPr>
      <w:r w:rsidRPr="00697336">
        <w:t>t</w:t>
      </w:r>
      <w:r w:rsidR="00363D90" w:rsidRPr="00697336">
        <w:t xml:space="preserve">o relate some metrics of MHWs to the Coefficient of Variability (specifically, 1/CV) of </w:t>
      </w:r>
      <w:proofErr w:type="spellStart"/>
      <w:r w:rsidR="00363D90" w:rsidRPr="00697336">
        <w:t>chl</w:t>
      </w:r>
      <w:proofErr w:type="spellEnd"/>
      <w:r w:rsidR="00363D90" w:rsidRPr="00697336">
        <w:t>-</w:t>
      </w:r>
      <w:r w:rsidR="00363D90" w:rsidRPr="00697336">
        <w:rPr>
          <w:i/>
          <w:iCs/>
        </w:rPr>
        <w:t>a</w:t>
      </w:r>
      <w:r w:rsidR="00363D90" w:rsidRPr="00697336">
        <w:t xml:space="preserve"> in regions that experience increased exposure to HMWs </w:t>
      </w:r>
      <w:r w:rsidR="00363D90" w:rsidRPr="00697336">
        <w:rPr>
          <w:i/>
          <w:iCs/>
        </w:rPr>
        <w:t>vs</w:t>
      </w:r>
      <w:r w:rsidR="00363D90" w:rsidRPr="00697336">
        <w:t>. areas that are exposed to such pulses less often, and to explore ideas around the concept of ecosystem stability</w:t>
      </w:r>
      <w:r w:rsidRPr="00697336">
        <w:t>;</w:t>
      </w:r>
    </w:p>
    <w:p w14:paraId="59C8A513" w14:textId="1BF571F5" w:rsidR="00363D90" w:rsidRPr="00697336" w:rsidRDefault="005B7801" w:rsidP="00AC68AB">
      <w:pPr>
        <w:pStyle w:val="ListParagraph"/>
        <w:numPr>
          <w:ilvl w:val="0"/>
          <w:numId w:val="14"/>
        </w:numPr>
        <w:jc w:val="left"/>
      </w:pPr>
      <w:r w:rsidRPr="00697336">
        <w:t>t</w:t>
      </w:r>
      <w:r w:rsidR="00363D90" w:rsidRPr="00697336">
        <w:t>o explore ideas around whether or not MHWs are actually meaningful phenomena in the context of pelagic ecosystems (we do know that benthic ecosystems are severely impacted).</w:t>
      </w:r>
      <w:commentRangeEnd w:id="15"/>
      <w:r w:rsidRPr="00160DB3">
        <w:rPr>
          <w:rStyle w:val="CommentReference"/>
          <w:rFonts w:ascii="Myriad Pro" w:hAnsi="Myriad Pro"/>
        </w:rPr>
        <w:commentReference w:id="15"/>
      </w:r>
      <w:commentRangeEnd w:id="16"/>
      <w:r w:rsidR="00157A51">
        <w:rPr>
          <w:rStyle w:val="CommentReference"/>
        </w:rPr>
        <w:commentReference w:id="16"/>
      </w:r>
      <w:commentRangeEnd w:id="17"/>
      <w:r w:rsidR="00157A51">
        <w:rPr>
          <w:rStyle w:val="CommentReference"/>
        </w:rPr>
        <w:commentReference w:id="17"/>
      </w:r>
    </w:p>
    <w:p w14:paraId="0171A445" w14:textId="77777777" w:rsidR="00363D90" w:rsidRPr="00160DB3" w:rsidRDefault="00363D90" w:rsidP="00AC68AB">
      <w:pPr>
        <w:jc w:val="left"/>
      </w:pPr>
    </w:p>
    <w:p w14:paraId="7FB7A0C9" w14:textId="77777777" w:rsidR="00363D90" w:rsidRPr="00697336" w:rsidRDefault="00363D90" w:rsidP="00AC68AB">
      <w:pPr>
        <w:jc w:val="left"/>
        <w:rPr>
          <w:b/>
          <w:i/>
        </w:rPr>
      </w:pPr>
      <w:r w:rsidRPr="00697336">
        <w:rPr>
          <w:b/>
          <w:i/>
        </w:rPr>
        <w:t>Notes</w:t>
      </w:r>
    </w:p>
    <w:p w14:paraId="42A0484A" w14:textId="77777777" w:rsidR="00363D90" w:rsidRPr="00160DB3" w:rsidRDefault="00363D90" w:rsidP="00AC68AB">
      <w:pPr>
        <w:jc w:val="left"/>
      </w:pPr>
      <w:r w:rsidRPr="00160DB3">
        <w:t>EKE in the northern Agulhas Current is less pronounced than the southern regions near the retroflection, which is expected (</w:t>
      </w:r>
      <w:proofErr w:type="spellStart"/>
      <w:r w:rsidRPr="00160DB3">
        <w:t>Ducet</w:t>
      </w:r>
      <w:proofErr w:type="spellEnd"/>
      <w:r w:rsidRPr="00160DB3">
        <w:t xml:space="preserve"> et al., 2000), since the southward-flowing Agulhas Current proper maintains a stable current trajectory while it is topographically constrained east of South Africa offshore of the 2000 m isobath.</w:t>
      </w:r>
    </w:p>
    <w:p w14:paraId="1A021B46" w14:textId="0E7018D2" w:rsidR="00363D90" w:rsidRPr="00160DB3" w:rsidRDefault="00363D90" w:rsidP="00AC68AB">
      <w:pPr>
        <w:jc w:val="left"/>
      </w:pPr>
    </w:p>
    <w:p w14:paraId="7D74F525" w14:textId="73E95BFA" w:rsidR="00854DAA" w:rsidRPr="00160DB3" w:rsidRDefault="00854DAA" w:rsidP="00AC68AB">
      <w:pPr>
        <w:jc w:val="left"/>
        <w:rPr>
          <w:b/>
        </w:rPr>
      </w:pPr>
      <w:r w:rsidRPr="00160DB3">
        <w:rPr>
          <w:b/>
        </w:rPr>
        <w:t>Methods</w:t>
      </w:r>
    </w:p>
    <w:p w14:paraId="3CAD95B6" w14:textId="13C7AE89" w:rsidR="00A811D9" w:rsidRPr="00A811D9" w:rsidRDefault="00A811D9" w:rsidP="00AC68AB">
      <w:pPr>
        <w:jc w:val="left"/>
        <w:rPr>
          <w:b/>
          <w:i/>
        </w:rPr>
      </w:pPr>
      <w:r w:rsidRPr="00A811D9">
        <w:rPr>
          <w:b/>
          <w:i/>
        </w:rPr>
        <w:t>Data</w:t>
      </w:r>
    </w:p>
    <w:p w14:paraId="4BBEF5D3" w14:textId="619B2E6F" w:rsidR="00854DAA" w:rsidRPr="00160DB3" w:rsidRDefault="004F4C1F" w:rsidP="00AC68AB">
      <w:pPr>
        <w:jc w:val="left"/>
      </w:pPr>
      <w:r w:rsidRPr="00160DB3">
        <w:t>T</w:t>
      </w:r>
      <w:r w:rsidR="00424AEA" w:rsidRPr="00160DB3">
        <w:t>hree</w:t>
      </w:r>
      <w:r w:rsidRPr="00160DB3">
        <w:t xml:space="preserve"> sources of data were used for this analysis. The first is the </w:t>
      </w:r>
      <w:r w:rsidR="006867E3" w:rsidRPr="00160DB3">
        <w:t xml:space="preserve">global </w:t>
      </w:r>
      <w:r w:rsidRPr="00160DB3">
        <w:t>1/4° National Oceanic and Atmospheric Administration (NOAA) daily Optimally-Interpolated Sea Surface Temperature (</w:t>
      </w:r>
      <w:proofErr w:type="spellStart"/>
      <w:r w:rsidRPr="00160DB3">
        <w:t>d</w:t>
      </w:r>
      <w:r w:rsidR="00D104F8" w:rsidRPr="00160DB3">
        <w:t>OISST</w:t>
      </w:r>
      <w:proofErr w:type="spellEnd"/>
      <w:r w:rsidRPr="00160DB3">
        <w:t>, v.2) (</w:t>
      </w:r>
      <w:r w:rsidR="00073444" w:rsidRPr="00160DB3">
        <w:t xml:space="preserve">Reynolds et al., 2007; </w:t>
      </w:r>
      <w:proofErr w:type="spellStart"/>
      <w:r w:rsidR="00D104F8" w:rsidRPr="00160DB3">
        <w:t>Banzon</w:t>
      </w:r>
      <w:proofErr w:type="spellEnd"/>
      <w:r w:rsidR="00D104F8" w:rsidRPr="00160DB3">
        <w:t xml:space="preserve"> et al., 2016)</w:t>
      </w:r>
      <w:r w:rsidR="006867E3" w:rsidRPr="00160DB3">
        <w:t>. The second data set is the</w:t>
      </w:r>
      <w:r w:rsidR="00690E93" w:rsidRPr="00160DB3">
        <w:t xml:space="preserve"> </w:t>
      </w:r>
      <w:proofErr w:type="spellStart"/>
      <w:r w:rsidR="00E96997" w:rsidRPr="00160DB3">
        <w:t>Ssalto</w:t>
      </w:r>
      <w:proofErr w:type="spellEnd"/>
      <w:r w:rsidR="00E96997" w:rsidRPr="00160DB3">
        <w:t>/</w:t>
      </w:r>
      <w:proofErr w:type="spellStart"/>
      <w:r w:rsidR="00E96997" w:rsidRPr="00160DB3">
        <w:t>Duacs</w:t>
      </w:r>
      <w:proofErr w:type="spellEnd"/>
      <w:r w:rsidR="00E96997" w:rsidRPr="00160DB3">
        <w:t xml:space="preserve"> g</w:t>
      </w:r>
      <w:r w:rsidR="00690E93" w:rsidRPr="00160DB3">
        <w:t xml:space="preserve">lobal </w:t>
      </w:r>
      <w:r w:rsidR="00E96997" w:rsidRPr="00160DB3">
        <w:t>o</w:t>
      </w:r>
      <w:r w:rsidR="00690E93" w:rsidRPr="00160DB3">
        <w:t xml:space="preserve">cean </w:t>
      </w:r>
      <w:r w:rsidR="006867E3" w:rsidRPr="00160DB3">
        <w:t>gridded multi-mission (</w:t>
      </w:r>
      <w:r w:rsidR="003F009A" w:rsidRPr="00160DB3">
        <w:rPr>
          <w:bCs/>
        </w:rPr>
        <w:t>‘</w:t>
      </w:r>
      <w:proofErr w:type="spellStart"/>
      <w:r w:rsidR="006867E3" w:rsidRPr="00160DB3">
        <w:rPr>
          <w:bCs/>
        </w:rPr>
        <w:t>allsat</w:t>
      </w:r>
      <w:proofErr w:type="spellEnd"/>
      <w:r w:rsidR="003F009A" w:rsidRPr="00160DB3">
        <w:rPr>
          <w:bCs/>
        </w:rPr>
        <w:t>’</w:t>
      </w:r>
      <w:r w:rsidR="006867E3" w:rsidRPr="00160DB3">
        <w:t>) altimeter product from the Copernicus Marine Environment Monitoring Service (CMEMS)</w:t>
      </w:r>
      <w:r w:rsidR="00CD7914" w:rsidRPr="00160DB3">
        <w:t xml:space="preserve"> </w:t>
      </w:r>
      <w:r w:rsidR="006F1EC5">
        <w:t>(</w:t>
      </w:r>
      <w:r w:rsidR="006F1EC5" w:rsidRPr="006F1EC5">
        <w:rPr>
          <w:color w:val="FF0000"/>
        </w:rPr>
        <w:t>refs.</w:t>
      </w:r>
      <w:r w:rsidR="006F1EC5">
        <w:t>)</w:t>
      </w:r>
      <w:r w:rsidR="0066003E" w:rsidRPr="00160DB3">
        <w:t xml:space="preserve">, which was </w:t>
      </w:r>
      <w:proofErr w:type="spellStart"/>
      <w:r w:rsidR="0066003E" w:rsidRPr="00160DB3">
        <w:t>regridded</w:t>
      </w:r>
      <w:proofErr w:type="spellEnd"/>
      <w:r w:rsidR="0066003E" w:rsidRPr="00160DB3">
        <w:t xml:space="preserve"> to</w:t>
      </w:r>
      <w:r w:rsidR="00F355A1" w:rsidRPr="00160DB3">
        <w:t xml:space="preserve"> the 1/4° </w:t>
      </w:r>
      <w:proofErr w:type="spellStart"/>
      <w:r w:rsidR="00F355A1" w:rsidRPr="00160DB3">
        <w:t>dOISST</w:t>
      </w:r>
      <w:proofErr w:type="spellEnd"/>
      <w:r w:rsidR="00F355A1" w:rsidRPr="00160DB3">
        <w:t xml:space="preserve"> grid</w:t>
      </w:r>
      <w:r w:rsidR="00CD7914" w:rsidRPr="00160DB3">
        <w:t>. The last data set, derived from the above altimeter product, is the Aviso+ Mesoscale Eddy Trajectory Atlas version 2.0 Experimental (Dudley et al., 2011).</w:t>
      </w:r>
      <w:r w:rsidR="00E96997" w:rsidRPr="00160DB3">
        <w:t xml:space="preserve"> All data were </w:t>
      </w:r>
      <w:del w:id="18" w:author="David Schoeman" w:date="2019-02-23T09:15:00Z">
        <w:r w:rsidR="00E96997" w:rsidRPr="00160DB3" w:rsidDel="00357E20">
          <w:delText xml:space="preserve">subsetted </w:delText>
        </w:r>
      </w:del>
      <w:ins w:id="19" w:author="David Schoeman" w:date="2019-02-23T09:15:00Z">
        <w:r w:rsidR="00357E20">
          <w:t>cropped</w:t>
        </w:r>
        <w:r w:rsidR="00357E20" w:rsidRPr="00160DB3">
          <w:t xml:space="preserve"> </w:t>
        </w:r>
      </w:ins>
      <w:r w:rsidR="00E96997" w:rsidRPr="00160DB3">
        <w:t xml:space="preserve">to regions encompassing the WBCs and their meanders, </w:t>
      </w:r>
      <w:proofErr w:type="spellStart"/>
      <w:r w:rsidR="00E96997" w:rsidRPr="00160DB3">
        <w:t>retroflections</w:t>
      </w:r>
      <w:proofErr w:type="spellEnd"/>
      <w:r w:rsidR="00E96997" w:rsidRPr="00160DB3">
        <w:t>, and extensions.</w:t>
      </w:r>
    </w:p>
    <w:p w14:paraId="1BF88F62" w14:textId="6E7F7A75" w:rsidR="00F355A1" w:rsidRDefault="00F355A1" w:rsidP="00AC68AB">
      <w:pPr>
        <w:jc w:val="left"/>
      </w:pPr>
    </w:p>
    <w:p w14:paraId="2B89DFA7" w14:textId="0F084A17" w:rsidR="00A811D9" w:rsidRPr="00A811D9" w:rsidRDefault="00A811D9" w:rsidP="00AC68AB">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00CAA91" w14:textId="49ADBC8F" w:rsidR="00854DAA" w:rsidRPr="00160DB3" w:rsidRDefault="00F355A1" w:rsidP="00AC68AB">
      <w:pPr>
        <w:jc w:val="left"/>
      </w:pPr>
      <w:r w:rsidRPr="00160DB3">
        <w:rPr>
          <w:rFonts w:ascii="Courier New" w:hAnsi="Courier New" w:cs="Courier New"/>
        </w:rPr>
        <w:t>﻿</w:t>
      </w:r>
      <w:r w:rsidRPr="00160DB3">
        <w:t xml:space="preserve">Mean kinetic energy (MKE) and eddy kinetic energy </w:t>
      </w:r>
      <w:r w:rsidR="003A343B" w:rsidRPr="00160DB3">
        <w:t>(</w:t>
      </w:r>
      <w:r w:rsidRPr="00160DB3">
        <w:t>EKE</w:t>
      </w:r>
      <w:r w:rsidR="003A343B" w:rsidRPr="00160DB3">
        <w:t>)</w:t>
      </w:r>
      <w:r w:rsidRPr="00160DB3">
        <w:t xml:space="preserve"> were calculated from </w:t>
      </w:r>
      <w:r w:rsidR="003A343B" w:rsidRPr="00160DB3">
        <w:t>altimeter</w:t>
      </w:r>
      <w:r w:rsidRPr="00160DB3">
        <w:t>-derived</w:t>
      </w:r>
      <w:r w:rsidR="002427C4" w:rsidRPr="00160DB3">
        <w:t xml:space="preserve"> zonal</w:t>
      </w:r>
      <w:r w:rsidR="004C7C99" w:rsidRPr="00160DB3">
        <w:t xml:space="preserve"> (</w:t>
      </w:r>
      <w:r w:rsidR="004C7C99" w:rsidRPr="00160DB3">
        <w:rPr>
          <w:i/>
        </w:rPr>
        <w:t>u</w:t>
      </w:r>
      <w:r w:rsidR="004C7C99" w:rsidRPr="00160DB3">
        <w:t>)</w:t>
      </w:r>
      <w:r w:rsidR="002427C4" w:rsidRPr="00160DB3">
        <w:t xml:space="preserve"> and meridional </w:t>
      </w:r>
      <w:r w:rsidR="004C7C99" w:rsidRPr="00160DB3">
        <w:t>(</w:t>
      </w:r>
      <w:r w:rsidR="004C7C99" w:rsidRPr="00160DB3">
        <w:rPr>
          <w:i/>
        </w:rPr>
        <w:t>v</w:t>
      </w:r>
      <w:r w:rsidR="004C7C99" w:rsidRPr="00160DB3">
        <w:t xml:space="preserve">) </w:t>
      </w:r>
      <w:r w:rsidR="002427C4" w:rsidRPr="00160DB3">
        <w:t xml:space="preserve">components of </w:t>
      </w:r>
      <w:r w:rsidRPr="00160DB3">
        <w:t xml:space="preserve">geostrophic velocities. </w:t>
      </w:r>
      <w:r w:rsidR="00274067" w:rsidRPr="00160DB3">
        <w:t xml:space="preserve">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t>
      </w:r>
      <w:r w:rsidR="00274067" w:rsidRPr="00160DB3">
        <w:t xml:space="preserve">with </w:t>
      </w:r>
      <m:oMath>
        <m:bar>
          <m:barPr>
            <m:pos m:val="top"/>
            <m:ctrlPr>
              <w:rPr>
                <w:rFonts w:ascii="Cambria Math" w:hAnsi="Cambria Math"/>
                <w:i/>
              </w:rPr>
            </m:ctrlPr>
          </m:barPr>
          <m:e>
            <m:r>
              <w:rPr>
                <w:rFonts w:ascii="Cambria Math" w:hAnsi="Cambria Math"/>
              </w:rPr>
              <m:t>u</m:t>
            </m:r>
          </m:e>
        </m:bar>
      </m:oMath>
      <w:r w:rsidR="00274067" w:rsidRPr="00160DB3">
        <w:t xml:space="preserve"> </w:t>
      </w:r>
      <w:r w:rsidRPr="00160DB3">
        <w:t>and</w:t>
      </w:r>
      <w:r w:rsidR="00274067" w:rsidRPr="00160DB3">
        <w:t xml:space="preserve"> </w:t>
      </w:r>
      <m:oMath>
        <m:bar>
          <m:barPr>
            <m:pos m:val="top"/>
            <m:ctrlPr>
              <w:rPr>
                <w:rFonts w:ascii="Cambria Math" w:hAnsi="Cambria Math"/>
                <w:i/>
              </w:rPr>
            </m:ctrlPr>
          </m:barPr>
          <m:e>
            <m:r>
              <w:rPr>
                <w:rFonts w:ascii="Cambria Math" w:hAnsi="Cambria Math"/>
              </w:rPr>
              <m:t>v</m:t>
            </m:r>
          </m:e>
        </m:bar>
      </m:oMath>
      <w:r w:rsidR="00274067" w:rsidRPr="00160DB3">
        <w:t xml:space="preserve"> being </w:t>
      </w:r>
      <w:r w:rsidRPr="00160DB3">
        <w:t xml:space="preserve">the </w:t>
      </w:r>
      <w:r w:rsidR="00274067" w:rsidRPr="00160DB3">
        <w:t xml:space="preserve">overall </w:t>
      </w:r>
      <w:r w:rsidRPr="00160DB3">
        <w:t xml:space="preserve">mean </w:t>
      </w:r>
      <w:r w:rsidR="0031198D" w:rsidRPr="00160DB3">
        <w:t xml:space="preserve">of each component </w:t>
      </w:r>
      <w:r w:rsidRPr="00160DB3">
        <w:t xml:space="preserve">for </w:t>
      </w:r>
      <w:r w:rsidR="00274067" w:rsidRPr="00160DB3">
        <w:t>the full period</w:t>
      </w:r>
      <w:r w:rsidR="0031198D" w:rsidRPr="00160DB3">
        <w:t xml:space="preserve"> (</w:t>
      </w:r>
      <w:r w:rsidR="00E96997" w:rsidRPr="00160DB3">
        <w:t>hence-forth ‘</w:t>
      </w:r>
      <w:r w:rsidR="00103A32" w:rsidRPr="00160DB3">
        <w:t>long-term</w:t>
      </w:r>
      <w:r w:rsidR="00E96997" w:rsidRPr="00160DB3">
        <w:t>’</w:t>
      </w:r>
      <w:r w:rsidR="00103A32" w:rsidRPr="00160DB3">
        <w:t>; 1981-09-01 to 2018-09-30</w:t>
      </w:r>
      <w:r w:rsidR="0031198D" w:rsidRPr="00160DB3">
        <w:t>)</w:t>
      </w:r>
      <w:r w:rsidR="002427C4" w:rsidRPr="00160DB3">
        <w:t>;</w:t>
      </w:r>
      <w:r w:rsidR="00274067" w:rsidRPr="00160DB3">
        <w:t xml:space="preserve"> used here</w:t>
      </w:r>
      <w:r w:rsidR="002427C4" w:rsidRPr="00160DB3">
        <w:t xml:space="preserve">, it </w:t>
      </w:r>
      <w:r w:rsidR="00274067" w:rsidRPr="00160DB3">
        <w:t>define</w:t>
      </w:r>
      <w:r w:rsidR="002427C4" w:rsidRPr="00160DB3">
        <w:t>s</w:t>
      </w:r>
      <w:r w:rsidR="00274067" w:rsidRPr="00160DB3">
        <w:t xml:space="preserve"> the </w:t>
      </w:r>
      <w:r w:rsidR="00D468EC" w:rsidRPr="00160DB3">
        <w:t xml:space="preserve">mean </w:t>
      </w:r>
      <w:r w:rsidR="00E919C4">
        <w:t>boundary current</w:t>
      </w:r>
      <w:r w:rsidR="00D468EC" w:rsidRPr="00160DB3">
        <w:t xml:space="preserve"> trajectory</w:t>
      </w:r>
      <w:r w:rsidR="003F009A" w:rsidRPr="00160DB3">
        <w:t xml:space="preserve"> in the long term</w:t>
      </w:r>
      <w:r w:rsidR="002427C4" w:rsidRPr="00160DB3">
        <w:t>.</w:t>
      </w:r>
      <w:r w:rsidRPr="00160DB3">
        <w:t xml:space="preserve"> </w:t>
      </w:r>
      <w:r w:rsidR="00274067" w:rsidRPr="00160DB3">
        <w:t xml:space="preserve">EKE </w:t>
      </w:r>
      <w:r w:rsidR="0031198D" w:rsidRPr="00160DB3">
        <w:t xml:space="preserve">was </w:t>
      </w:r>
      <w:r w:rsidR="002427C4" w:rsidRPr="00160DB3">
        <w:t xml:space="preserve">calculated </w:t>
      </w:r>
      <w:r w:rsidR="00274067" w:rsidRPr="00160DB3">
        <w:t xml:space="preserve">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002427C4" w:rsidRPr="00160DB3">
        <w:t>,</w:t>
      </w:r>
      <w:r w:rsidR="00274067" w:rsidRPr="00160DB3">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00274067" w:rsidRPr="00160DB3">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00C20059" w:rsidRPr="00160DB3">
        <w:t>, and</w:t>
      </w:r>
      <w:r w:rsidR="00D468EC" w:rsidRPr="00160DB3">
        <w:t xml:space="preserve"> </w:t>
      </w:r>
      <w:r w:rsidR="00E919C4">
        <w:t xml:space="preserve">because it is calculated as an anomaly with respect to the long-term mean, </w:t>
      </w:r>
      <w:r w:rsidR="00C20059" w:rsidRPr="00160DB3">
        <w:t>indicates</w:t>
      </w:r>
      <w:r w:rsidR="00D468EC" w:rsidRPr="00160DB3">
        <w:t xml:space="preserve"> the ‘field’ of eddy propagation around the mean trajectory.</w:t>
      </w:r>
      <w:r w:rsidR="002427C4" w:rsidRPr="00160DB3">
        <w:t xml:space="preserve"> K</w:t>
      </w:r>
      <w:r w:rsidR="00E919C4">
        <w:t>inetic energy</w:t>
      </w:r>
      <w:r w:rsidR="002427C4" w:rsidRPr="00160DB3">
        <w:t xml:space="preserve"> </w:t>
      </w:r>
      <w:r w:rsidR="00D90DC0">
        <w:t xml:space="preserve">(KE) </w:t>
      </w:r>
      <w:r w:rsidR="002427C4"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427C4" w:rsidRPr="00160DB3">
        <w:t>,</w:t>
      </w:r>
      <w:r w:rsidR="00C20059"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00C20059" w:rsidRPr="00160DB3">
        <w:t>.</w:t>
      </w:r>
    </w:p>
    <w:p w14:paraId="0CA89A7B" w14:textId="7D67E945" w:rsidR="00103A32" w:rsidRPr="00160DB3" w:rsidRDefault="00103A32" w:rsidP="00AC68AB">
      <w:pPr>
        <w:jc w:val="left"/>
      </w:pPr>
    </w:p>
    <w:p w14:paraId="5765EAA2" w14:textId="148DE1FE" w:rsidR="00304FCD" w:rsidRDefault="00304FCD" w:rsidP="00512079">
      <w:pPr>
        <w:jc w:val="left"/>
      </w:pPr>
      <w:r w:rsidRPr="00160DB3">
        <w:lastRenderedPageBreak/>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 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w:t>
      </w:r>
      <w:commentRangeStart w:id="20"/>
      <w:r w:rsidRPr="00160DB3">
        <w:t>Since there are surprisingly many such ‘extreme’ events</w:t>
      </w:r>
      <w:commentRangeEnd w:id="20"/>
      <w:r w:rsidR="00D17115">
        <w:rPr>
          <w:rStyle w:val="CommentReference"/>
        </w:rPr>
        <w:commentReference w:id="20"/>
      </w:r>
      <w:r w:rsidRPr="00160DB3">
        <w:t xml:space="preserve">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Out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512079">
      <w:pPr>
        <w:jc w:val="left"/>
      </w:pPr>
    </w:p>
    <w:p w14:paraId="60A4ADCF" w14:textId="0601B32B" w:rsidR="008D28FD" w:rsidRPr="008D28FD" w:rsidRDefault="008D28FD" w:rsidP="00512079">
      <w:pPr>
        <w:jc w:val="left"/>
        <w:rPr>
          <w:b/>
          <w:i/>
        </w:rPr>
      </w:pPr>
      <w:r w:rsidRPr="008D28FD">
        <w:rPr>
          <w:b/>
          <w:i/>
        </w:rPr>
        <w:t>Linear decadal trends</w:t>
      </w:r>
    </w:p>
    <w:p w14:paraId="0A432C7A" w14:textId="039D0111" w:rsidR="008D28FD" w:rsidRDefault="00512079" w:rsidP="00512079">
      <w:pPr>
        <w:jc w:val="left"/>
      </w:pPr>
      <w:r>
        <w:t xml:space="preserve">Linear decadal trends in mean SST and selected thermal event metric were </w:t>
      </w:r>
      <w:r w:rsidR="004F6078">
        <w:t xml:space="preserve">calculated using </w:t>
      </w:r>
      <w:r>
        <w:t xml:space="preserve">a </w:t>
      </w:r>
      <w:r w:rsidR="004F6078" w:rsidRPr="00512079">
        <w:t>G</w:t>
      </w:r>
      <w:r w:rsidR="004F6078">
        <w:t xml:space="preserve">eneralized </w:t>
      </w:r>
      <w:r w:rsidR="004F6078" w:rsidRPr="00512079">
        <w:t>L</w:t>
      </w:r>
      <w:r w:rsidR="004F6078">
        <w:t xml:space="preserve">east </w:t>
      </w:r>
      <w:r w:rsidR="004F6078" w:rsidRPr="00512079">
        <w:t>S</w:t>
      </w:r>
      <w:r w:rsidR="004F6078">
        <w:t>quares</w:t>
      </w:r>
      <w:r w:rsidR="004F6078" w:rsidRPr="00512079">
        <w:t xml:space="preserve"> </w:t>
      </w:r>
      <w:r w:rsidR="004F6078">
        <w:t xml:space="preserve">(GLS) fitted with </w:t>
      </w:r>
      <w:r w:rsidR="004F6078" w:rsidRPr="00512079">
        <w:t>restricted maximum likelihood (REML; Pinheiro and Bates 2006)</w:t>
      </w:r>
      <w:r w:rsidR="004F6078">
        <w:t xml:space="preserve"> and an error structure that accommodates</w:t>
      </w:r>
      <w:r w:rsidRPr="00512079">
        <w:t xml:space="preserve"> serially</w:t>
      </w:r>
      <w:r w:rsidR="004F6078">
        <w:t>-</w:t>
      </w:r>
      <w:r w:rsidRPr="00512079">
        <w:t>correlated residuals</w:t>
      </w:r>
      <w:r w:rsidR="004F6078">
        <w:t xml:space="preserve"> (ARMA).</w:t>
      </w:r>
      <w:r w:rsidR="0046057F">
        <w:t xml:space="preserve"> </w:t>
      </w:r>
      <w:proofErr w:type="spellStart"/>
      <w:r w:rsidR="0046057F">
        <w:t>dOISST</w:t>
      </w:r>
      <w:proofErr w:type="spellEnd"/>
      <w:r w:rsidR="0046057F">
        <w:t xml:space="preserve"> time series that had been converted to monthly means</w:t>
      </w:r>
      <w:r w:rsidR="004F6078">
        <w:t xml:space="preserve"> were used for this purpose</w:t>
      </w:r>
      <w:r w:rsidR="0046057F">
        <w:t>. For the thermal event metrics</w:t>
      </w:r>
      <w:r w:rsidR="004F6078">
        <w:t xml:space="preserve">, </w:t>
      </w:r>
      <w:r w:rsidR="004F6078" w:rsidRPr="004F6078">
        <w:rPr>
          <w:i/>
        </w:rPr>
        <w:t>viz</w:t>
      </w:r>
      <w:r w:rsidR="004F6078">
        <w:t>.</w:t>
      </w:r>
      <w:r w:rsidR="0046057F">
        <w:t xml:space="preserve"> mean intensity, maximum intensity, cumulative intensity, and event duration, we first calculated annual averages over the time series duration and then fitted a simple linear model. In the case of event count per annum, we used the linear model with a Poisson (</w:t>
      </w:r>
      <w:r w:rsidR="0046057F" w:rsidRPr="0046057F">
        <w:rPr>
          <w:i/>
        </w:rPr>
        <w:t>log</w:t>
      </w:r>
      <w:r w:rsidR="0046057F">
        <w:t>-link) error distribution.</w:t>
      </w:r>
    </w:p>
    <w:p w14:paraId="68A17B42" w14:textId="4EF8421A" w:rsidR="00485B08" w:rsidRDefault="00485B08" w:rsidP="00512079">
      <w:pPr>
        <w:jc w:val="left"/>
      </w:pPr>
    </w:p>
    <w:p w14:paraId="250CCABF" w14:textId="43188BCD" w:rsidR="00A811D9" w:rsidRPr="00A811D9" w:rsidRDefault="00A811D9" w:rsidP="00512079">
      <w:pPr>
        <w:jc w:val="left"/>
        <w:rPr>
          <w:b/>
          <w:i/>
        </w:rPr>
      </w:pPr>
      <w:r w:rsidRPr="00A811D9">
        <w:rPr>
          <w:b/>
          <w:i/>
        </w:rPr>
        <w:t>Associations between MKE, EKE</w:t>
      </w:r>
      <w:r w:rsidR="008D28FD">
        <w:rPr>
          <w:b/>
          <w:i/>
        </w:rPr>
        <w:t>,</w:t>
      </w:r>
      <w:r w:rsidRPr="00A811D9">
        <w:rPr>
          <w:b/>
          <w:i/>
        </w:rPr>
        <w:t xml:space="preserve"> and thermal events</w:t>
      </w:r>
    </w:p>
    <w:p w14:paraId="72986D65" w14:textId="0DD1B3BC" w:rsidR="008C1804" w:rsidRDefault="00485B08" w:rsidP="00AC68AB">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the </w:t>
      </w:r>
      <w:commentRangeStart w:id="21"/>
      <w:commentRangeStart w:id="22"/>
      <w:r w:rsidR="00A105E0">
        <w:t>spatial patterns in MKE, EKE, and mean event intensity</w:t>
      </w:r>
      <w:commentRangeEnd w:id="21"/>
      <w:r w:rsidR="00A811D9">
        <w:rPr>
          <w:rStyle w:val="CommentReference"/>
        </w:rPr>
        <w:commentReference w:id="21"/>
      </w:r>
      <w:commentRangeEnd w:id="22"/>
      <w:r w:rsidR="00570CDB">
        <w:rPr>
          <w:rStyle w:val="CommentReference"/>
        </w:rPr>
        <w:commentReference w:id="22"/>
      </w:r>
      <w:r w:rsidR="00A105E0">
        <w:t xml:space="preserve"> into matching 1D vectors, and performing </w:t>
      </w:r>
      <w:commentRangeStart w:id="23"/>
      <w:r w:rsidR="00A105E0">
        <w:t>Pearson’s Product Moment correlations</w:t>
      </w:r>
      <w:commentRangeEnd w:id="23"/>
      <w:r w:rsidR="00665425">
        <w:rPr>
          <w:rStyle w:val="CommentReference"/>
        </w:rPr>
        <w:commentReference w:id="23"/>
      </w:r>
      <w:r w:rsidR="00A105E0">
        <w:t xml:space="preserve"> of MKE and EKE with respect to mean </w:t>
      </w:r>
      <w:r w:rsidR="008C1804">
        <w:t xml:space="preserve">event </w:t>
      </w:r>
      <w:r w:rsidR="00A105E0">
        <w:t>intensity.</w:t>
      </w:r>
      <w:r w:rsidR="00A811D9">
        <w:t xml:space="preserve"> </w:t>
      </w:r>
      <w:r w:rsidR="00665425">
        <w:t xml:space="preserve">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w:t>
      </w:r>
      <w:commentRangeStart w:id="24"/>
      <w:r w:rsidR="00665425">
        <w:t>first averaging the daily MKE, EKE, and mean event intensity data into monthly means</w:t>
      </w:r>
      <w:commentRangeEnd w:id="24"/>
      <w:r w:rsidR="00570CDB">
        <w:rPr>
          <w:rStyle w:val="CommentReference"/>
        </w:rPr>
        <w:commentReference w:id="24"/>
      </w:r>
      <w:r w:rsidR="00665425">
        <w:t xml:space="preserve"> over the 1993-01-01 to 2018-09-</w:t>
      </w:r>
      <w:r w:rsidR="00A811D9">
        <w:t xml:space="preserve">31 period,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AC68AB">
      <w:pPr>
        <w:jc w:val="left"/>
      </w:pPr>
    </w:p>
    <w:p w14:paraId="68F33721" w14:textId="1F7AFD4F" w:rsidR="00A811D9" w:rsidRDefault="00A811D9" w:rsidP="00AC68AB">
      <w:pPr>
        <w:jc w:val="left"/>
      </w:pPr>
      <w:r w:rsidRPr="00160DB3">
        <w:t xml:space="preserve">To </w:t>
      </w:r>
      <w:r w:rsidR="005007A5">
        <w:t xml:space="preserve">evaluate whether </w:t>
      </w:r>
      <w:r w:rsidRPr="00160DB3">
        <w:t xml:space="preserve">mesoscale eddies </w:t>
      </w:r>
      <w:r w:rsidR="005007A5">
        <w:t xml:space="preserve">might contribute towards the development of </w:t>
      </w:r>
      <w:r w:rsidRPr="00160DB3">
        <w:t xml:space="preserve">thermal event in the regions surrounding the long-term WBC trajectories, we </w:t>
      </w:r>
      <w:commentRangeStart w:id="25"/>
      <w:commentRangeStart w:id="26"/>
      <w:r w:rsidR="005007A5">
        <w:t xml:space="preserve">defined </w:t>
      </w:r>
      <w:r w:rsidRPr="00160DB3">
        <w:t xml:space="preserve">the WBC paths as </w:t>
      </w:r>
      <w:r>
        <w:t xml:space="preserve">the </w:t>
      </w:r>
      <w:r w:rsidRPr="00160DB3">
        <w:t>ocean regions dominated by ≥90th percentile MKE</w:t>
      </w:r>
      <w:commentRangeEnd w:id="25"/>
      <w:r w:rsidR="0092331C">
        <w:rPr>
          <w:rStyle w:val="CommentReference"/>
        </w:rPr>
        <w:commentReference w:id="25"/>
      </w:r>
      <w:commentRangeEnd w:id="26"/>
      <w:r w:rsidR="00BC4A1E">
        <w:rPr>
          <w:rStyle w:val="CommentReference"/>
        </w:rPr>
        <w:commentReference w:id="26"/>
      </w:r>
      <w:r w:rsidRPr="00160DB3">
        <w:t xml:space="preserve"> and selected only those eddy trajectories that originated from within these regions. All such eddies over the temporal extent of the eddy database (1993-01-01 to 2018-01-18) were plotted together</w:t>
      </w:r>
      <w:r w:rsidR="00D36C79">
        <w:t xml:space="preserve"> to visualise</w:t>
      </w:r>
      <w:r w:rsidR="00D36C79" w:rsidRPr="00160DB3">
        <w:t xml:space="preserve"> how far they ‘disperse’ from the </w:t>
      </w:r>
      <w:r w:rsidR="00D36C79">
        <w:t xml:space="preserve">boundary </w:t>
      </w:r>
      <w:r w:rsidR="00D36C79" w:rsidRPr="00160DB3">
        <w:t xml:space="preserve">current </w:t>
      </w:r>
      <w:r w:rsidR="00D36C79" w:rsidRPr="00160DB3">
        <w:lastRenderedPageBreak/>
        <w:t>cores</w:t>
      </w:r>
      <w:r w:rsidRPr="00160DB3">
        <w:t xml:space="preserve">; additionally, eddies that occurred during periods of </w:t>
      </w:r>
      <w:r w:rsidR="005007A5">
        <w:t xml:space="preserve">the top three most </w:t>
      </w:r>
      <w:r w:rsidRPr="00160DB3">
        <w:t>intense thermal events were tagged.</w:t>
      </w:r>
    </w:p>
    <w:p w14:paraId="37191F3B" w14:textId="3A15160F" w:rsidR="005007A5" w:rsidRDefault="005007A5" w:rsidP="00AC68AB">
      <w:pPr>
        <w:jc w:val="left"/>
      </w:pPr>
    </w:p>
    <w:p w14:paraId="769F6BC7" w14:textId="71D89933" w:rsidR="00A811D9" w:rsidRDefault="005007A5" w:rsidP="000D59C6">
      <w:pPr>
        <w:jc w:val="left"/>
      </w:pPr>
      <w:r>
        <w:t>Lastly, we were also interested in whether larger WBC meanders might transport warm water into the ocean regions flanking the field dominated by high EKE. This was accomplished by creating animations of daily geostrophic velocities and exceedances of daily SST (</w:t>
      </w:r>
      <w:commentRangeStart w:id="27"/>
      <w:r>
        <w:t xml:space="preserve">previously subjected to a five-day moving average smoother to ensure that only events </w:t>
      </w:r>
      <w:r w:rsidR="004D634A">
        <w:t>with lasting five days or longer were flagged</w:t>
      </w:r>
      <w:commentRangeEnd w:id="27"/>
      <w:r w:rsidR="00E00F8E">
        <w:rPr>
          <w:rStyle w:val="CommentReference"/>
        </w:rPr>
        <w:commentReference w:id="27"/>
      </w:r>
      <w:r>
        <w:t xml:space="preserve">) above the </w:t>
      </w:r>
      <w:r w:rsidR="000D59C6">
        <w:t>90</w:t>
      </w:r>
      <w:r w:rsidR="000D59C6" w:rsidRPr="000D59C6">
        <w:t>th</w:t>
      </w:r>
      <w:r>
        <w:t xml:space="preserve"> percentile climatological SST threshold</w:t>
      </w:r>
      <w:r w:rsidR="004D634A">
        <w:t xml:space="preserve">. </w:t>
      </w:r>
      <w:commentRangeStart w:id="28"/>
      <w:commentRangeStart w:id="29"/>
      <w:r w:rsidR="004D634A">
        <w:t>These animations were manually examined for co-occurrences of meanders and thermal events.</w:t>
      </w:r>
      <w:commentRangeEnd w:id="28"/>
      <w:r w:rsidR="004D634A">
        <w:rPr>
          <w:rStyle w:val="CommentReference"/>
        </w:rPr>
        <w:commentReference w:id="28"/>
      </w:r>
      <w:commentRangeEnd w:id="29"/>
      <w:r w:rsidR="00E00F8E">
        <w:rPr>
          <w:rStyle w:val="CommentReference"/>
        </w:rPr>
        <w:commentReference w:id="29"/>
      </w:r>
    </w:p>
    <w:p w14:paraId="267A3729" w14:textId="40C1D3BD" w:rsidR="003A64B4" w:rsidRDefault="003A64B4" w:rsidP="000D59C6">
      <w:pPr>
        <w:jc w:val="left"/>
      </w:pPr>
    </w:p>
    <w:p w14:paraId="66E4DA9E" w14:textId="351D49E3" w:rsidR="003A64B4" w:rsidRPr="000D59C6" w:rsidRDefault="003A64B4" w:rsidP="000D59C6">
      <w:pPr>
        <w:jc w:val="left"/>
        <w:rPr>
          <w:rFonts w:ascii="Times New Roman" w:hAnsi="Times New Roman"/>
          <w:sz w:val="24"/>
        </w:rPr>
      </w:pPr>
      <w:r w:rsidRPr="003A64B4">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2018). The script</w:t>
      </w:r>
      <w:r w:rsidR="000D59C6">
        <w:t>s</w:t>
      </w:r>
      <w:r w:rsidRPr="003A64B4">
        <w:t xml:space="preserve"> used to </w:t>
      </w:r>
      <w:r w:rsidR="000D59C6">
        <w:t>perform</w:t>
      </w:r>
      <w:r w:rsidRPr="003A64B4">
        <w:t xml:space="preserve"> the analyses and </w:t>
      </w:r>
      <w:r w:rsidR="000D59C6">
        <w:t xml:space="preserve">draw </w:t>
      </w:r>
      <w:r w:rsidRPr="003A64B4">
        <w:t xml:space="preserve">the figures in this paper </w:t>
      </w:r>
      <w:r w:rsidR="000D59C6">
        <w:t>are available</w:t>
      </w:r>
      <w:r w:rsidRPr="003A64B4">
        <w:t xml:space="preserve"> at </w:t>
      </w:r>
      <w:r w:rsidR="000D59C6" w:rsidRPr="000D59C6">
        <w:rPr>
          <w:rFonts w:eastAsiaTheme="majorEastAsia"/>
        </w:rPr>
        <w:t>https://github.com/ajsmit/Western_Boundary_Current_MHWs</w:t>
      </w:r>
      <w:r w:rsidRPr="003A64B4">
        <w:t xml:space="preserve">. </w:t>
      </w:r>
    </w:p>
    <w:p w14:paraId="5B9CE38C" w14:textId="77777777" w:rsidR="00854DAA" w:rsidRPr="00160DB3" w:rsidRDefault="00854DAA" w:rsidP="000D59C6">
      <w:pPr>
        <w:jc w:val="left"/>
      </w:pPr>
    </w:p>
    <w:p w14:paraId="5DDCFE7B" w14:textId="6BA794AA" w:rsidR="005B7801" w:rsidRPr="00160DB3" w:rsidRDefault="00854DAA" w:rsidP="00AC68AB">
      <w:pPr>
        <w:jc w:val="left"/>
        <w:rPr>
          <w:b/>
        </w:rPr>
      </w:pPr>
      <w:commentRangeStart w:id="30"/>
      <w:r w:rsidRPr="00160DB3">
        <w:rPr>
          <w:b/>
        </w:rPr>
        <w:t>Results</w:t>
      </w:r>
      <w:commentRangeEnd w:id="30"/>
      <w:r w:rsidR="001137EE">
        <w:rPr>
          <w:rStyle w:val="CommentReference"/>
        </w:rPr>
        <w:commentReference w:id="30"/>
      </w:r>
    </w:p>
    <w:p w14:paraId="2645A40B" w14:textId="77777777" w:rsidR="00854DAA" w:rsidRPr="00160DB3" w:rsidRDefault="00854DAA" w:rsidP="00AC68AB">
      <w:pPr>
        <w:jc w:val="left"/>
        <w:rPr>
          <w:b/>
          <w:i/>
        </w:rPr>
      </w:pPr>
      <w:r w:rsidRPr="00160DB3">
        <w:rPr>
          <w:b/>
          <w:i/>
        </w:rPr>
        <w:t>Correlations of spatial patterns</w:t>
      </w:r>
    </w:p>
    <w:p w14:paraId="58B2FCD5" w14:textId="77777777" w:rsidR="00854DAA" w:rsidRPr="00160DB3" w:rsidRDefault="00854DAA" w:rsidP="00AC68AB">
      <w:pPr>
        <w:jc w:val="left"/>
      </w:pPr>
    </w:p>
    <w:p w14:paraId="659A521D" w14:textId="036098F6" w:rsidR="00854DAA" w:rsidRPr="00160DB3" w:rsidRDefault="00854DAA" w:rsidP="00AC68AB">
      <w:pPr>
        <w:jc w:val="left"/>
      </w:pPr>
      <w:commentRangeStart w:id="31"/>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31"/>
      <w:r w:rsidR="008D28FD">
        <w:rPr>
          <w:rStyle w:val="CommentReference"/>
        </w:rPr>
        <w:commentReference w:id="31"/>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AC68AB">
            <w:pPr>
              <w:jc w:val="left"/>
              <w:rPr>
                <w:sz w:val="20"/>
                <w:szCs w:val="20"/>
              </w:rPr>
            </w:pPr>
          </w:p>
        </w:tc>
        <w:tc>
          <w:tcPr>
            <w:tcW w:w="3231" w:type="dxa"/>
            <w:gridSpan w:val="3"/>
          </w:tcPr>
          <w:p w14:paraId="6609A087" w14:textId="77777777" w:rsidR="00854DAA" w:rsidRPr="00697336" w:rsidRDefault="00854DAA" w:rsidP="00AC68AB">
            <w:pPr>
              <w:jc w:val="center"/>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AC68AB">
            <w:pPr>
              <w:jc w:val="center"/>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AC68AB">
            <w:pPr>
              <w:jc w:val="left"/>
              <w:rPr>
                <w:sz w:val="20"/>
                <w:szCs w:val="20"/>
              </w:rPr>
            </w:pPr>
          </w:p>
        </w:tc>
        <w:tc>
          <w:tcPr>
            <w:tcW w:w="1077" w:type="dxa"/>
          </w:tcPr>
          <w:p w14:paraId="143FC8D9"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6E08F164" w14:textId="77777777" w:rsidR="00854DAA" w:rsidRPr="00697336" w:rsidRDefault="00854DAA" w:rsidP="00AC68AB">
            <w:pPr>
              <w:jc w:val="center"/>
              <w:rPr>
                <w:sz w:val="20"/>
                <w:szCs w:val="20"/>
              </w:rPr>
            </w:pPr>
            <w:r w:rsidRPr="00697336">
              <w:rPr>
                <w:sz w:val="20"/>
                <w:szCs w:val="20"/>
              </w:rPr>
              <w:t>Mean intensity</w:t>
            </w:r>
          </w:p>
        </w:tc>
        <w:tc>
          <w:tcPr>
            <w:tcW w:w="1077" w:type="dxa"/>
          </w:tcPr>
          <w:p w14:paraId="68216AE2" w14:textId="77777777" w:rsidR="00854DAA" w:rsidRPr="00697336" w:rsidRDefault="00854DAA" w:rsidP="00AC68AB">
            <w:pPr>
              <w:jc w:val="center"/>
              <w:rPr>
                <w:sz w:val="20"/>
                <w:szCs w:val="20"/>
              </w:rPr>
            </w:pPr>
            <w:r w:rsidRPr="00697336">
              <w:rPr>
                <w:sz w:val="20"/>
                <w:szCs w:val="20"/>
              </w:rPr>
              <w:t>Event count</w:t>
            </w:r>
          </w:p>
        </w:tc>
        <w:tc>
          <w:tcPr>
            <w:tcW w:w="1077" w:type="dxa"/>
          </w:tcPr>
          <w:p w14:paraId="650E4D1F"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70B1831D" w14:textId="77777777" w:rsidR="00854DAA" w:rsidRPr="00697336" w:rsidRDefault="00854DAA" w:rsidP="00AC68AB">
            <w:pPr>
              <w:jc w:val="center"/>
              <w:rPr>
                <w:sz w:val="20"/>
                <w:szCs w:val="20"/>
              </w:rPr>
            </w:pPr>
            <w:r w:rsidRPr="00697336">
              <w:rPr>
                <w:sz w:val="20"/>
                <w:szCs w:val="20"/>
              </w:rPr>
              <w:t>Mean intensity</w:t>
            </w:r>
          </w:p>
        </w:tc>
        <w:tc>
          <w:tcPr>
            <w:tcW w:w="1078" w:type="dxa"/>
          </w:tcPr>
          <w:p w14:paraId="64FFDC1B" w14:textId="77777777" w:rsidR="00854DAA" w:rsidRPr="00697336" w:rsidRDefault="00854DAA" w:rsidP="00AC68AB">
            <w:pPr>
              <w:jc w:val="center"/>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AC68AB">
            <w:pPr>
              <w:jc w:val="left"/>
              <w:rPr>
                <w:sz w:val="20"/>
                <w:szCs w:val="20"/>
              </w:rPr>
            </w:pPr>
            <w:r w:rsidRPr="00697336">
              <w:rPr>
                <w:sz w:val="20"/>
                <w:szCs w:val="20"/>
              </w:rPr>
              <w:t>Agulhas Current</w:t>
            </w:r>
          </w:p>
        </w:tc>
        <w:tc>
          <w:tcPr>
            <w:tcW w:w="1077" w:type="dxa"/>
          </w:tcPr>
          <w:p w14:paraId="456BE70F" w14:textId="77777777" w:rsidR="00854DAA" w:rsidRPr="00697336" w:rsidRDefault="00854DAA" w:rsidP="00AC68AB">
            <w:pPr>
              <w:jc w:val="center"/>
              <w:rPr>
                <w:sz w:val="20"/>
                <w:szCs w:val="20"/>
              </w:rPr>
            </w:pPr>
            <w:r w:rsidRPr="00697336">
              <w:rPr>
                <w:sz w:val="20"/>
                <w:szCs w:val="20"/>
              </w:rPr>
              <w:t>0.185</w:t>
            </w:r>
          </w:p>
        </w:tc>
        <w:tc>
          <w:tcPr>
            <w:tcW w:w="1077" w:type="dxa"/>
          </w:tcPr>
          <w:p w14:paraId="578BF886" w14:textId="77777777" w:rsidR="00854DAA" w:rsidRPr="00697336" w:rsidRDefault="00854DAA" w:rsidP="00AC68AB">
            <w:pPr>
              <w:jc w:val="center"/>
              <w:rPr>
                <w:sz w:val="20"/>
                <w:szCs w:val="20"/>
              </w:rPr>
            </w:pPr>
            <w:r w:rsidRPr="00697336">
              <w:rPr>
                <w:sz w:val="20"/>
                <w:szCs w:val="20"/>
              </w:rPr>
              <w:t>0.079</w:t>
            </w:r>
          </w:p>
        </w:tc>
        <w:tc>
          <w:tcPr>
            <w:tcW w:w="1077" w:type="dxa"/>
          </w:tcPr>
          <w:p w14:paraId="2FCA10DC" w14:textId="77777777" w:rsidR="00854DAA" w:rsidRPr="00697336" w:rsidRDefault="00854DAA" w:rsidP="00AC68AB">
            <w:pPr>
              <w:jc w:val="center"/>
              <w:rPr>
                <w:sz w:val="20"/>
                <w:szCs w:val="20"/>
              </w:rPr>
            </w:pPr>
            <w:r w:rsidRPr="00697336">
              <w:rPr>
                <w:sz w:val="20"/>
                <w:szCs w:val="20"/>
              </w:rPr>
              <w:t>0.291</w:t>
            </w:r>
          </w:p>
        </w:tc>
        <w:tc>
          <w:tcPr>
            <w:tcW w:w="1077" w:type="dxa"/>
          </w:tcPr>
          <w:p w14:paraId="75F59C23" w14:textId="77777777" w:rsidR="00854DAA" w:rsidRPr="00697336" w:rsidRDefault="00854DAA" w:rsidP="00AC68AB">
            <w:pPr>
              <w:jc w:val="center"/>
              <w:rPr>
                <w:sz w:val="20"/>
                <w:szCs w:val="20"/>
              </w:rPr>
            </w:pPr>
            <w:r w:rsidRPr="00697336">
              <w:rPr>
                <w:sz w:val="20"/>
                <w:szCs w:val="20"/>
              </w:rPr>
              <w:t>0.250</w:t>
            </w:r>
          </w:p>
        </w:tc>
        <w:tc>
          <w:tcPr>
            <w:tcW w:w="1077" w:type="dxa"/>
          </w:tcPr>
          <w:p w14:paraId="6A73F135" w14:textId="77777777" w:rsidR="00854DAA" w:rsidRPr="00697336" w:rsidRDefault="00854DAA" w:rsidP="00AC68AB">
            <w:pPr>
              <w:jc w:val="center"/>
              <w:rPr>
                <w:sz w:val="20"/>
                <w:szCs w:val="20"/>
              </w:rPr>
            </w:pPr>
            <w:r w:rsidRPr="00697336">
              <w:rPr>
                <w:sz w:val="20"/>
                <w:szCs w:val="20"/>
              </w:rPr>
              <w:t>0.374</w:t>
            </w:r>
          </w:p>
        </w:tc>
        <w:tc>
          <w:tcPr>
            <w:tcW w:w="1078" w:type="dxa"/>
          </w:tcPr>
          <w:p w14:paraId="7CF98040" w14:textId="77777777" w:rsidR="00854DAA" w:rsidRPr="00697336" w:rsidRDefault="00854DAA" w:rsidP="00AC68AB">
            <w:pPr>
              <w:jc w:val="center"/>
              <w:rPr>
                <w:sz w:val="20"/>
                <w:szCs w:val="20"/>
              </w:rPr>
            </w:pPr>
            <w:r w:rsidRPr="00697336">
              <w:rPr>
                <w:sz w:val="20"/>
                <w:szCs w:val="20"/>
              </w:rPr>
              <w:t>0.576</w:t>
            </w:r>
          </w:p>
        </w:tc>
      </w:tr>
      <w:tr w:rsidR="00854DAA" w:rsidRPr="00697336" w14:paraId="1D881110" w14:textId="77777777" w:rsidTr="00274067">
        <w:tc>
          <w:tcPr>
            <w:tcW w:w="2547" w:type="dxa"/>
          </w:tcPr>
          <w:p w14:paraId="20FA2544" w14:textId="77777777" w:rsidR="00854DAA" w:rsidRPr="00697336" w:rsidRDefault="00854DAA" w:rsidP="00AC68AB">
            <w:pPr>
              <w:jc w:val="left"/>
              <w:rPr>
                <w:sz w:val="20"/>
                <w:szCs w:val="20"/>
              </w:rPr>
            </w:pPr>
            <w:r w:rsidRPr="00697336">
              <w:rPr>
                <w:sz w:val="20"/>
                <w:szCs w:val="20"/>
              </w:rPr>
              <w:t>Brazil Current</w:t>
            </w:r>
          </w:p>
        </w:tc>
        <w:tc>
          <w:tcPr>
            <w:tcW w:w="1077" w:type="dxa"/>
          </w:tcPr>
          <w:p w14:paraId="3774607E" w14:textId="77777777" w:rsidR="00854DAA" w:rsidRPr="00697336" w:rsidRDefault="00854DAA" w:rsidP="00AC68AB">
            <w:pPr>
              <w:jc w:val="center"/>
              <w:rPr>
                <w:sz w:val="20"/>
                <w:szCs w:val="20"/>
              </w:rPr>
            </w:pPr>
            <w:r w:rsidRPr="00697336">
              <w:rPr>
                <w:sz w:val="20"/>
                <w:szCs w:val="20"/>
              </w:rPr>
              <w:t>0.151</w:t>
            </w:r>
          </w:p>
        </w:tc>
        <w:tc>
          <w:tcPr>
            <w:tcW w:w="1077" w:type="dxa"/>
          </w:tcPr>
          <w:p w14:paraId="06A6A3DC" w14:textId="77777777" w:rsidR="00854DAA" w:rsidRPr="00697336" w:rsidRDefault="00854DAA" w:rsidP="00AC68AB">
            <w:pPr>
              <w:jc w:val="center"/>
              <w:rPr>
                <w:sz w:val="20"/>
                <w:szCs w:val="20"/>
              </w:rPr>
            </w:pPr>
            <w:r w:rsidRPr="00697336">
              <w:rPr>
                <w:sz w:val="20"/>
                <w:szCs w:val="20"/>
              </w:rPr>
              <w:t>0.386</w:t>
            </w:r>
          </w:p>
        </w:tc>
        <w:tc>
          <w:tcPr>
            <w:tcW w:w="1077" w:type="dxa"/>
          </w:tcPr>
          <w:p w14:paraId="41E8D97B" w14:textId="77777777" w:rsidR="00854DAA" w:rsidRPr="00697336" w:rsidRDefault="00854DAA" w:rsidP="00AC68AB">
            <w:pPr>
              <w:jc w:val="center"/>
              <w:rPr>
                <w:sz w:val="20"/>
                <w:szCs w:val="20"/>
              </w:rPr>
            </w:pPr>
            <w:r w:rsidRPr="00697336">
              <w:rPr>
                <w:sz w:val="20"/>
                <w:szCs w:val="20"/>
              </w:rPr>
              <w:t>0.128</w:t>
            </w:r>
          </w:p>
        </w:tc>
        <w:tc>
          <w:tcPr>
            <w:tcW w:w="1077" w:type="dxa"/>
          </w:tcPr>
          <w:p w14:paraId="1CEC241E" w14:textId="77777777" w:rsidR="00854DAA" w:rsidRPr="00697336" w:rsidRDefault="00854DAA" w:rsidP="00AC68AB">
            <w:pPr>
              <w:jc w:val="center"/>
              <w:rPr>
                <w:sz w:val="20"/>
                <w:szCs w:val="20"/>
              </w:rPr>
            </w:pPr>
            <w:r w:rsidRPr="00697336">
              <w:rPr>
                <w:sz w:val="20"/>
                <w:szCs w:val="20"/>
              </w:rPr>
              <w:t>0.394</w:t>
            </w:r>
          </w:p>
        </w:tc>
        <w:tc>
          <w:tcPr>
            <w:tcW w:w="1077" w:type="dxa"/>
          </w:tcPr>
          <w:p w14:paraId="2A3263F9" w14:textId="77777777" w:rsidR="00854DAA" w:rsidRPr="00697336" w:rsidRDefault="00854DAA" w:rsidP="00AC68AB">
            <w:pPr>
              <w:jc w:val="center"/>
              <w:rPr>
                <w:sz w:val="20"/>
                <w:szCs w:val="20"/>
              </w:rPr>
            </w:pPr>
            <w:r w:rsidRPr="00697336">
              <w:rPr>
                <w:sz w:val="20"/>
                <w:szCs w:val="20"/>
              </w:rPr>
              <w:t>0.688</w:t>
            </w:r>
          </w:p>
        </w:tc>
        <w:tc>
          <w:tcPr>
            <w:tcW w:w="1078" w:type="dxa"/>
          </w:tcPr>
          <w:p w14:paraId="6A320F76" w14:textId="77777777" w:rsidR="00854DAA" w:rsidRPr="00697336" w:rsidRDefault="00854DAA" w:rsidP="00AC68AB">
            <w:pPr>
              <w:jc w:val="center"/>
              <w:rPr>
                <w:sz w:val="20"/>
                <w:szCs w:val="20"/>
              </w:rPr>
            </w:pPr>
            <w:r w:rsidRPr="00697336">
              <w:rPr>
                <w:sz w:val="20"/>
                <w:szCs w:val="20"/>
              </w:rPr>
              <w:t>0.543</w:t>
            </w:r>
          </w:p>
        </w:tc>
      </w:tr>
      <w:tr w:rsidR="00854DAA" w:rsidRPr="00697336" w14:paraId="49499DA3" w14:textId="77777777" w:rsidTr="00274067">
        <w:tc>
          <w:tcPr>
            <w:tcW w:w="2547" w:type="dxa"/>
          </w:tcPr>
          <w:p w14:paraId="08035B92" w14:textId="77777777" w:rsidR="00854DAA" w:rsidRPr="00697336" w:rsidRDefault="00854DAA" w:rsidP="00AC68AB">
            <w:pPr>
              <w:jc w:val="left"/>
              <w:rPr>
                <w:sz w:val="20"/>
                <w:szCs w:val="20"/>
              </w:rPr>
            </w:pPr>
            <w:r w:rsidRPr="00697336">
              <w:rPr>
                <w:sz w:val="20"/>
                <w:szCs w:val="20"/>
              </w:rPr>
              <w:t>East Australian Current</w:t>
            </w:r>
          </w:p>
        </w:tc>
        <w:tc>
          <w:tcPr>
            <w:tcW w:w="1077" w:type="dxa"/>
          </w:tcPr>
          <w:p w14:paraId="03DCB1D5" w14:textId="77777777" w:rsidR="00854DAA" w:rsidRPr="00697336" w:rsidRDefault="00854DAA" w:rsidP="00AC68AB">
            <w:pPr>
              <w:jc w:val="center"/>
              <w:rPr>
                <w:sz w:val="20"/>
                <w:szCs w:val="20"/>
              </w:rPr>
            </w:pPr>
            <w:r w:rsidRPr="00697336">
              <w:rPr>
                <w:sz w:val="20"/>
                <w:szCs w:val="20"/>
              </w:rPr>
              <w:t>-0.027</w:t>
            </w:r>
          </w:p>
        </w:tc>
        <w:tc>
          <w:tcPr>
            <w:tcW w:w="1077" w:type="dxa"/>
          </w:tcPr>
          <w:p w14:paraId="449ED7EC" w14:textId="77777777" w:rsidR="00854DAA" w:rsidRPr="00697336" w:rsidRDefault="00854DAA" w:rsidP="00AC68AB">
            <w:pPr>
              <w:jc w:val="center"/>
              <w:rPr>
                <w:sz w:val="20"/>
                <w:szCs w:val="20"/>
              </w:rPr>
            </w:pPr>
            <w:r w:rsidRPr="00697336">
              <w:rPr>
                <w:sz w:val="20"/>
                <w:szCs w:val="20"/>
              </w:rPr>
              <w:t>0.070</w:t>
            </w:r>
          </w:p>
        </w:tc>
        <w:tc>
          <w:tcPr>
            <w:tcW w:w="1077" w:type="dxa"/>
          </w:tcPr>
          <w:p w14:paraId="1CCE64A2" w14:textId="77777777" w:rsidR="00854DAA" w:rsidRPr="00697336" w:rsidRDefault="00854DAA" w:rsidP="00AC68AB">
            <w:pPr>
              <w:jc w:val="center"/>
              <w:rPr>
                <w:sz w:val="20"/>
                <w:szCs w:val="20"/>
              </w:rPr>
            </w:pPr>
            <w:r w:rsidRPr="00697336">
              <w:rPr>
                <w:sz w:val="20"/>
                <w:szCs w:val="20"/>
              </w:rPr>
              <w:t>0.270</w:t>
            </w:r>
          </w:p>
        </w:tc>
        <w:tc>
          <w:tcPr>
            <w:tcW w:w="1077" w:type="dxa"/>
          </w:tcPr>
          <w:p w14:paraId="34F763E8" w14:textId="77777777" w:rsidR="00854DAA" w:rsidRPr="00697336" w:rsidRDefault="00854DAA" w:rsidP="00AC68AB">
            <w:pPr>
              <w:jc w:val="center"/>
              <w:rPr>
                <w:sz w:val="20"/>
                <w:szCs w:val="20"/>
              </w:rPr>
            </w:pPr>
            <w:r w:rsidRPr="00697336">
              <w:rPr>
                <w:sz w:val="20"/>
                <w:szCs w:val="20"/>
              </w:rPr>
              <w:t>0.027</w:t>
            </w:r>
          </w:p>
        </w:tc>
        <w:tc>
          <w:tcPr>
            <w:tcW w:w="1077" w:type="dxa"/>
          </w:tcPr>
          <w:p w14:paraId="11C098F2" w14:textId="77777777" w:rsidR="00854DAA" w:rsidRPr="00697336" w:rsidRDefault="00854DAA" w:rsidP="00AC68AB">
            <w:pPr>
              <w:jc w:val="center"/>
              <w:rPr>
                <w:sz w:val="20"/>
                <w:szCs w:val="20"/>
              </w:rPr>
            </w:pPr>
            <w:r w:rsidRPr="00697336">
              <w:rPr>
                <w:sz w:val="20"/>
                <w:szCs w:val="20"/>
              </w:rPr>
              <w:t>0.502</w:t>
            </w:r>
          </w:p>
        </w:tc>
        <w:tc>
          <w:tcPr>
            <w:tcW w:w="1078" w:type="dxa"/>
          </w:tcPr>
          <w:p w14:paraId="24B83157" w14:textId="77777777" w:rsidR="00854DAA" w:rsidRPr="00697336" w:rsidRDefault="00854DAA" w:rsidP="00AC68AB">
            <w:pPr>
              <w:jc w:val="center"/>
              <w:rPr>
                <w:sz w:val="20"/>
                <w:szCs w:val="20"/>
              </w:rPr>
            </w:pPr>
            <w:r w:rsidRPr="00697336">
              <w:rPr>
                <w:sz w:val="20"/>
                <w:szCs w:val="20"/>
              </w:rPr>
              <w:t>0.346</w:t>
            </w:r>
          </w:p>
        </w:tc>
      </w:tr>
      <w:tr w:rsidR="00854DAA" w:rsidRPr="00697336" w14:paraId="74CF9CDD" w14:textId="77777777" w:rsidTr="00274067">
        <w:tc>
          <w:tcPr>
            <w:tcW w:w="2547" w:type="dxa"/>
          </w:tcPr>
          <w:p w14:paraId="2831578C" w14:textId="77777777" w:rsidR="00854DAA" w:rsidRPr="00697336" w:rsidRDefault="00854DAA" w:rsidP="00AC68AB">
            <w:pPr>
              <w:jc w:val="left"/>
              <w:rPr>
                <w:sz w:val="20"/>
                <w:szCs w:val="20"/>
              </w:rPr>
            </w:pPr>
            <w:r w:rsidRPr="00697336">
              <w:rPr>
                <w:sz w:val="20"/>
                <w:szCs w:val="20"/>
              </w:rPr>
              <w:t>Gulf Stream</w:t>
            </w:r>
          </w:p>
        </w:tc>
        <w:tc>
          <w:tcPr>
            <w:tcW w:w="1077" w:type="dxa"/>
          </w:tcPr>
          <w:p w14:paraId="07F86DD4" w14:textId="77777777" w:rsidR="00854DAA" w:rsidRPr="00697336" w:rsidRDefault="00854DAA" w:rsidP="00AC68AB">
            <w:pPr>
              <w:jc w:val="center"/>
              <w:rPr>
                <w:sz w:val="20"/>
                <w:szCs w:val="20"/>
              </w:rPr>
            </w:pPr>
            <w:r w:rsidRPr="00697336">
              <w:rPr>
                <w:sz w:val="20"/>
                <w:szCs w:val="20"/>
              </w:rPr>
              <w:t>0.061</w:t>
            </w:r>
          </w:p>
        </w:tc>
        <w:tc>
          <w:tcPr>
            <w:tcW w:w="1077" w:type="dxa"/>
          </w:tcPr>
          <w:p w14:paraId="609A1AEE" w14:textId="77777777" w:rsidR="00854DAA" w:rsidRPr="00697336" w:rsidRDefault="00854DAA" w:rsidP="00AC68AB">
            <w:pPr>
              <w:jc w:val="center"/>
              <w:rPr>
                <w:sz w:val="20"/>
                <w:szCs w:val="20"/>
              </w:rPr>
            </w:pPr>
            <w:r w:rsidRPr="00697336">
              <w:rPr>
                <w:sz w:val="20"/>
                <w:szCs w:val="20"/>
              </w:rPr>
              <w:t>0.081</w:t>
            </w:r>
          </w:p>
        </w:tc>
        <w:tc>
          <w:tcPr>
            <w:tcW w:w="1077" w:type="dxa"/>
          </w:tcPr>
          <w:p w14:paraId="13081027" w14:textId="77777777" w:rsidR="00854DAA" w:rsidRPr="00697336" w:rsidRDefault="00854DAA" w:rsidP="00AC68AB">
            <w:pPr>
              <w:jc w:val="center"/>
              <w:rPr>
                <w:sz w:val="20"/>
                <w:szCs w:val="20"/>
              </w:rPr>
            </w:pPr>
            <w:r w:rsidRPr="00697336">
              <w:rPr>
                <w:sz w:val="20"/>
                <w:szCs w:val="20"/>
              </w:rPr>
              <w:t>0.268</w:t>
            </w:r>
          </w:p>
        </w:tc>
        <w:tc>
          <w:tcPr>
            <w:tcW w:w="1077" w:type="dxa"/>
          </w:tcPr>
          <w:p w14:paraId="37606D07" w14:textId="77777777" w:rsidR="00854DAA" w:rsidRPr="00697336" w:rsidRDefault="00854DAA" w:rsidP="00AC68AB">
            <w:pPr>
              <w:jc w:val="center"/>
              <w:rPr>
                <w:sz w:val="20"/>
                <w:szCs w:val="20"/>
              </w:rPr>
            </w:pPr>
            <w:r w:rsidRPr="00697336">
              <w:rPr>
                <w:sz w:val="20"/>
                <w:szCs w:val="20"/>
              </w:rPr>
              <w:t>0.048</w:t>
            </w:r>
          </w:p>
        </w:tc>
        <w:tc>
          <w:tcPr>
            <w:tcW w:w="1077" w:type="dxa"/>
          </w:tcPr>
          <w:p w14:paraId="09437C9D" w14:textId="77777777" w:rsidR="00854DAA" w:rsidRPr="00697336" w:rsidRDefault="00854DAA" w:rsidP="00AC68AB">
            <w:pPr>
              <w:jc w:val="center"/>
              <w:rPr>
                <w:sz w:val="20"/>
                <w:szCs w:val="20"/>
              </w:rPr>
            </w:pPr>
            <w:r w:rsidRPr="00697336">
              <w:rPr>
                <w:sz w:val="20"/>
                <w:szCs w:val="20"/>
              </w:rPr>
              <w:t>0.241</w:t>
            </w:r>
          </w:p>
        </w:tc>
        <w:tc>
          <w:tcPr>
            <w:tcW w:w="1078" w:type="dxa"/>
          </w:tcPr>
          <w:p w14:paraId="7D10490E" w14:textId="77777777" w:rsidR="00854DAA" w:rsidRPr="00697336" w:rsidRDefault="00854DAA" w:rsidP="00AC68AB">
            <w:pPr>
              <w:jc w:val="center"/>
              <w:rPr>
                <w:sz w:val="20"/>
                <w:szCs w:val="20"/>
              </w:rPr>
            </w:pPr>
            <w:r w:rsidRPr="00697336">
              <w:rPr>
                <w:sz w:val="20"/>
                <w:szCs w:val="20"/>
              </w:rPr>
              <w:t>0.566</w:t>
            </w:r>
          </w:p>
        </w:tc>
      </w:tr>
      <w:tr w:rsidR="00854DAA" w:rsidRPr="00697336" w14:paraId="7A8C2F21" w14:textId="77777777" w:rsidTr="00274067">
        <w:tc>
          <w:tcPr>
            <w:tcW w:w="2547" w:type="dxa"/>
          </w:tcPr>
          <w:p w14:paraId="5BC1B103" w14:textId="77777777" w:rsidR="00854DAA" w:rsidRPr="00697336" w:rsidRDefault="00854DAA" w:rsidP="00AC68AB">
            <w:pPr>
              <w:jc w:val="left"/>
              <w:rPr>
                <w:sz w:val="20"/>
                <w:szCs w:val="20"/>
              </w:rPr>
            </w:pPr>
            <w:r w:rsidRPr="00697336">
              <w:rPr>
                <w:sz w:val="20"/>
                <w:szCs w:val="20"/>
              </w:rPr>
              <w:t>Kuroshio Current</w:t>
            </w:r>
          </w:p>
        </w:tc>
        <w:tc>
          <w:tcPr>
            <w:tcW w:w="1077" w:type="dxa"/>
          </w:tcPr>
          <w:p w14:paraId="30B09B21" w14:textId="77777777" w:rsidR="00854DAA" w:rsidRPr="00697336" w:rsidRDefault="00854DAA" w:rsidP="00AC68AB">
            <w:pPr>
              <w:jc w:val="center"/>
              <w:rPr>
                <w:sz w:val="20"/>
                <w:szCs w:val="20"/>
              </w:rPr>
            </w:pPr>
            <w:r w:rsidRPr="00697336">
              <w:rPr>
                <w:sz w:val="20"/>
                <w:szCs w:val="20"/>
              </w:rPr>
              <w:t>0.077</w:t>
            </w:r>
          </w:p>
        </w:tc>
        <w:tc>
          <w:tcPr>
            <w:tcW w:w="1077" w:type="dxa"/>
          </w:tcPr>
          <w:p w14:paraId="023C0F11" w14:textId="77777777" w:rsidR="00854DAA" w:rsidRPr="00697336" w:rsidRDefault="00854DAA" w:rsidP="00AC68AB">
            <w:pPr>
              <w:jc w:val="center"/>
              <w:rPr>
                <w:sz w:val="20"/>
                <w:szCs w:val="20"/>
              </w:rPr>
            </w:pPr>
            <w:r w:rsidRPr="00697336">
              <w:rPr>
                <w:sz w:val="20"/>
                <w:szCs w:val="20"/>
              </w:rPr>
              <w:t>-0.017</w:t>
            </w:r>
          </w:p>
        </w:tc>
        <w:tc>
          <w:tcPr>
            <w:tcW w:w="1077" w:type="dxa"/>
          </w:tcPr>
          <w:p w14:paraId="551ABCFE" w14:textId="77777777" w:rsidR="00854DAA" w:rsidRPr="00697336" w:rsidRDefault="00854DAA" w:rsidP="00AC68AB">
            <w:pPr>
              <w:jc w:val="center"/>
              <w:rPr>
                <w:sz w:val="20"/>
                <w:szCs w:val="20"/>
              </w:rPr>
            </w:pPr>
            <w:r w:rsidRPr="00697336">
              <w:rPr>
                <w:sz w:val="20"/>
                <w:szCs w:val="20"/>
              </w:rPr>
              <w:t>0.176</w:t>
            </w:r>
          </w:p>
        </w:tc>
        <w:tc>
          <w:tcPr>
            <w:tcW w:w="1077" w:type="dxa"/>
          </w:tcPr>
          <w:p w14:paraId="7DD1307E" w14:textId="77777777" w:rsidR="00854DAA" w:rsidRPr="00697336" w:rsidRDefault="00854DAA" w:rsidP="00AC68AB">
            <w:pPr>
              <w:jc w:val="center"/>
              <w:rPr>
                <w:sz w:val="20"/>
                <w:szCs w:val="20"/>
              </w:rPr>
            </w:pPr>
            <w:r w:rsidRPr="00697336">
              <w:rPr>
                <w:sz w:val="20"/>
                <w:szCs w:val="20"/>
              </w:rPr>
              <w:t>-0.126</w:t>
            </w:r>
          </w:p>
        </w:tc>
        <w:tc>
          <w:tcPr>
            <w:tcW w:w="1077" w:type="dxa"/>
          </w:tcPr>
          <w:p w14:paraId="5D3E48E8" w14:textId="77777777" w:rsidR="00854DAA" w:rsidRPr="00697336" w:rsidRDefault="00854DAA" w:rsidP="00AC68AB">
            <w:pPr>
              <w:jc w:val="center"/>
              <w:rPr>
                <w:sz w:val="20"/>
                <w:szCs w:val="20"/>
              </w:rPr>
            </w:pPr>
            <w:r w:rsidRPr="00697336">
              <w:rPr>
                <w:sz w:val="20"/>
                <w:szCs w:val="20"/>
              </w:rPr>
              <w:t>0.004</w:t>
            </w:r>
          </w:p>
        </w:tc>
        <w:tc>
          <w:tcPr>
            <w:tcW w:w="1078" w:type="dxa"/>
          </w:tcPr>
          <w:p w14:paraId="397FE54B" w14:textId="77777777" w:rsidR="00854DAA" w:rsidRPr="00697336" w:rsidRDefault="00854DAA" w:rsidP="00AC68AB">
            <w:pPr>
              <w:jc w:val="center"/>
              <w:rPr>
                <w:sz w:val="20"/>
                <w:szCs w:val="20"/>
              </w:rPr>
            </w:pPr>
            <w:r w:rsidRPr="00697336">
              <w:rPr>
                <w:sz w:val="20"/>
                <w:szCs w:val="20"/>
              </w:rPr>
              <w:t>0.070</w:t>
            </w:r>
          </w:p>
        </w:tc>
      </w:tr>
    </w:tbl>
    <w:p w14:paraId="6EF910BA" w14:textId="77777777" w:rsidR="00854DAA" w:rsidRPr="00160DB3" w:rsidRDefault="00854DAA" w:rsidP="00AC68AB">
      <w:pPr>
        <w:jc w:val="left"/>
      </w:pPr>
    </w:p>
    <w:p w14:paraId="0AAD268C" w14:textId="695A6109" w:rsidR="00854DAA" w:rsidRPr="00160DB3" w:rsidRDefault="00854DAA" w:rsidP="00AC68AB">
      <w:pPr>
        <w:jc w:val="left"/>
      </w:pPr>
      <w:r w:rsidRPr="00160DB3">
        <w:t xml:space="preserve">The results in </w:t>
      </w:r>
      <w:commentRangeStart w:id="32"/>
      <w:commentRangeStart w:id="33"/>
      <w:r w:rsidRPr="00160DB3">
        <w:t>Table 1</w:t>
      </w:r>
      <w:commentRangeEnd w:id="32"/>
      <w:r w:rsidR="00750867">
        <w:rPr>
          <w:rStyle w:val="CommentReference"/>
        </w:rPr>
        <w:commentReference w:id="32"/>
      </w:r>
      <w:commentRangeEnd w:id="33"/>
      <w:r w:rsidR="00E00F8E">
        <w:rPr>
          <w:rStyle w:val="CommentReference"/>
        </w:rPr>
        <w:commentReference w:id="33"/>
      </w:r>
      <w:r w:rsidRPr="00160DB3">
        <w:t xml:space="preserve"> support the attached figure </w:t>
      </w:r>
      <w:r w:rsidR="00713DFD">
        <w:t>‘</w:t>
      </w:r>
      <w:commentRangeStart w:id="34"/>
      <w:r w:rsidRPr="00160DB3">
        <w:t>Combo_figs</w:t>
      </w:r>
      <w:r w:rsidR="008C1804">
        <w:t>3</w:t>
      </w:r>
      <w:r w:rsidRPr="00160DB3">
        <w:t>.png</w:t>
      </w:r>
      <w:commentRangeEnd w:id="34"/>
      <w:r w:rsidR="008C1804">
        <w:rPr>
          <w:rStyle w:val="CommentReference"/>
        </w:rPr>
        <w:commentReference w:id="34"/>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AC68AB">
      <w:pPr>
        <w:jc w:val="left"/>
      </w:pPr>
    </w:p>
    <w:p w14:paraId="09752689" w14:textId="77777777" w:rsidR="00854DAA" w:rsidRPr="00160DB3" w:rsidRDefault="00854DAA" w:rsidP="00AC68AB">
      <w:pPr>
        <w:jc w:val="left"/>
        <w:rPr>
          <w:b/>
          <w:i/>
        </w:rPr>
      </w:pPr>
      <w:r w:rsidRPr="00160DB3">
        <w:rPr>
          <w:b/>
          <w:i/>
        </w:rPr>
        <w:t>Pixel-by-pixel correlations between time series</w:t>
      </w:r>
    </w:p>
    <w:p w14:paraId="4C68DA69" w14:textId="1D26DFF4" w:rsidR="000B6E19" w:rsidRPr="00160DB3" w:rsidRDefault="00854DAA" w:rsidP="000B6E19">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 in the two columns of panels on the right.</w:t>
      </w:r>
    </w:p>
    <w:p w14:paraId="354B8989" w14:textId="77777777" w:rsidR="00854DAA" w:rsidRPr="00160DB3" w:rsidRDefault="00854DAA" w:rsidP="00AC68AB">
      <w:pPr>
        <w:jc w:val="left"/>
      </w:pPr>
    </w:p>
    <w:p w14:paraId="2DE82C28" w14:textId="16DEF403" w:rsidR="00854DAA" w:rsidRPr="00160DB3" w:rsidRDefault="00854DAA" w:rsidP="00AC68AB">
      <w:pPr>
        <w:jc w:val="left"/>
      </w:pPr>
      <w:commentRangeStart w:id="35"/>
      <w:commentRangeStart w:id="36"/>
      <w:r w:rsidRPr="00160DB3">
        <w:t xml:space="preserve">Looking at </w:t>
      </w:r>
      <w:r w:rsidR="000B6E19">
        <w:t xml:space="preserve">long-term </w:t>
      </w:r>
      <w:r w:rsidRPr="00160DB3">
        <w:t>mean kinetic energy and mean intensity first, we see that there is a negative correlation between them in the areas that are dominated by the fastest current speeds</w:t>
      </w:r>
      <w:commentRangeEnd w:id="35"/>
      <w:r w:rsidR="000B6E19">
        <w:rPr>
          <w:rStyle w:val="CommentReference"/>
        </w:rPr>
        <w:commentReference w:id="35"/>
      </w:r>
      <w:commentRangeEnd w:id="36"/>
      <w:r w:rsidR="002556FC">
        <w:rPr>
          <w:rStyle w:val="CommentReference"/>
        </w:rPr>
        <w:commentReference w:id="36"/>
      </w:r>
      <w:r w:rsidRPr="00160DB3">
        <w:t xml:space="preserve">. This is visible </w:t>
      </w:r>
      <w:r w:rsidRPr="00160DB3">
        <w:lastRenderedPageBreak/>
        <w:t xml:space="preserve">in the Agulhas Current, East Australian Current, Gulf Stream, and Kuroshio Current ‘jets,’ but not </w:t>
      </w:r>
      <w:r w:rsidR="000B6E19">
        <w:t xml:space="preserve">so clearly </w:t>
      </w:r>
      <w:r w:rsidRPr="00160DB3">
        <w:t xml:space="preserve">in the Brazil Current. </w:t>
      </w:r>
      <w:commentRangeStart w:id="37"/>
      <w:r w:rsidRPr="00160DB3">
        <w:t>In other words, when the current flows fastest along its path, thermal events tend to be of lower intensity (note that thermal events localised to these jets are not intense at all, and so they are not visible</w:t>
      </w:r>
      <w:r w:rsidR="000B6E19">
        <w:t xml:space="preserve"> or only faintly visible</w:t>
      </w:r>
      <w:r w:rsidRPr="00160DB3">
        <w:t xml:space="preserve"> in the panels showing mean intensity)</w:t>
      </w:r>
      <w:commentRangeEnd w:id="37"/>
      <w:r w:rsidR="002556FC">
        <w:rPr>
          <w:rStyle w:val="CommentReference"/>
        </w:rPr>
        <w:commentReference w:id="37"/>
      </w:r>
      <w:r w:rsidRPr="00160DB3">
        <w:t>. Additionally, in the Agulhas Current, the region of the return current where mean kinetic energy is high also produces less intense thermal events; this response in the return current</w:t>
      </w:r>
      <w:r w:rsidR="000B6E19">
        <w:t xml:space="preserve"> or extension</w:t>
      </w:r>
      <w:r w:rsidRPr="00160DB3">
        <w:t xml:space="preserve"> portion</w:t>
      </w:r>
      <w:r w:rsidR="000B6E19">
        <w:t>s</w:t>
      </w:r>
      <w:r w:rsidRPr="00160DB3">
        <w:t xml:space="preserve"> of the WBCs is not visible in the other four regions.</w:t>
      </w:r>
    </w:p>
    <w:p w14:paraId="3EF2C469" w14:textId="77777777" w:rsidR="00854DAA" w:rsidRPr="00160DB3" w:rsidRDefault="00854DAA" w:rsidP="00AC68AB">
      <w:pPr>
        <w:jc w:val="left"/>
      </w:pPr>
    </w:p>
    <w:p w14:paraId="0265CDBC" w14:textId="3E5C2753" w:rsidR="00854DAA" w:rsidRPr="00160DB3" w:rsidRDefault="00D36C79" w:rsidP="00AC68AB">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AC68AB">
      <w:pPr>
        <w:jc w:val="left"/>
      </w:pPr>
    </w:p>
    <w:p w14:paraId="06A3DE46" w14:textId="5A75B949" w:rsidR="00854DAA" w:rsidRPr="00160DB3" w:rsidRDefault="00D36C79" w:rsidP="00AC68AB">
      <w:pPr>
        <w:jc w:val="left"/>
        <w:rPr>
          <w:b/>
          <w:i/>
        </w:rPr>
      </w:pPr>
      <w:r>
        <w:rPr>
          <w:b/>
          <w:i/>
        </w:rPr>
        <w:t>Eddy trajectories</w:t>
      </w:r>
    </w:p>
    <w:p w14:paraId="7D9F110E" w14:textId="07755BB7" w:rsidR="00854DAA" w:rsidRPr="00160DB3" w:rsidRDefault="00D36C79" w:rsidP="00AC68AB">
      <w:pPr>
        <w:jc w:val="left"/>
      </w:pPr>
      <w:commentRangeStart w:id="38"/>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8">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38"/>
      <w:r>
        <w:rPr>
          <w:rStyle w:val="CommentReference"/>
        </w:rPr>
        <w:commentReference w:id="38"/>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‘space’ of greatest EKE… </w:t>
      </w:r>
      <w:commentRangeStart w:id="39"/>
      <w:r w:rsidR="00854DAA" w:rsidRPr="00160DB3">
        <w:t>so, eddies cause the regions of high EKE</w:t>
      </w:r>
      <w:commentRangeEnd w:id="39"/>
      <w:r w:rsidR="0092331C">
        <w:rPr>
          <w:rStyle w:val="CommentReference"/>
        </w:rPr>
        <w:commentReference w:id="39"/>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AC68AB">
      <w:pPr>
        <w:jc w:val="left"/>
      </w:pPr>
    </w:p>
    <w:p w14:paraId="6B908FA9" w14:textId="6EF20643" w:rsidR="00854DAA" w:rsidRPr="00160DB3" w:rsidRDefault="00854DAA" w:rsidP="00AC68AB">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40"/>
      <w:commentRangeStart w:id="41"/>
      <w:r w:rsidR="001137EE">
        <w:t xml:space="preserve">very frequently </w:t>
      </w:r>
      <w:r w:rsidRPr="00160DB3">
        <w:t xml:space="preserve">located </w:t>
      </w:r>
      <w:r w:rsidR="001137EE">
        <w:t xml:space="preserve">in time and space </w:t>
      </w:r>
      <w:commentRangeEnd w:id="40"/>
      <w:r w:rsidR="001137EE">
        <w:rPr>
          <w:rStyle w:val="CommentReference"/>
        </w:rPr>
        <w:commentReference w:id="40"/>
      </w:r>
      <w:commentRangeEnd w:id="41"/>
      <w:r w:rsidR="002556FC">
        <w:rPr>
          <w:rStyle w:val="CommentReference"/>
        </w:rPr>
        <w:commentReference w:id="41"/>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77777777" w:rsidR="005B7801" w:rsidRPr="00160DB3" w:rsidRDefault="005B7801" w:rsidP="00AC68AB">
      <w:pPr>
        <w:jc w:val="left"/>
      </w:pPr>
    </w:p>
    <w:p w14:paraId="60F98748" w14:textId="77777777" w:rsidR="00363D90" w:rsidRPr="00160DB3" w:rsidRDefault="00363D90" w:rsidP="00AC68AB">
      <w:pPr>
        <w:jc w:val="left"/>
        <w:rPr>
          <w:b/>
        </w:rPr>
      </w:pPr>
      <w:r w:rsidRPr="00160DB3">
        <w:rPr>
          <w:b/>
        </w:rPr>
        <w:t>References</w:t>
      </w:r>
    </w:p>
    <w:p w14:paraId="5FC7AE18" w14:textId="77777777" w:rsidR="00363D90" w:rsidRPr="00160DB3" w:rsidRDefault="00363D90" w:rsidP="00AC68AB">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AC68AB">
      <w:pPr>
        <w:jc w:val="left"/>
      </w:pPr>
    </w:p>
    <w:p w14:paraId="74835053" w14:textId="4A95CBB4" w:rsidR="00073444" w:rsidRPr="00160DB3" w:rsidRDefault="00073444" w:rsidP="00AC68AB">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AC68AB">
      <w:pPr>
        <w:jc w:val="left"/>
      </w:pPr>
    </w:p>
    <w:p w14:paraId="55C33F66" w14:textId="77777777" w:rsidR="00363D90" w:rsidRPr="00160DB3" w:rsidRDefault="00363D90" w:rsidP="00AC68AB">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AC68AB">
      <w:pPr>
        <w:jc w:val="left"/>
      </w:pPr>
    </w:p>
    <w:p w14:paraId="2198AD75" w14:textId="77777777" w:rsidR="00363D90" w:rsidRPr="00160DB3" w:rsidRDefault="00363D90" w:rsidP="00AC68AB">
      <w:pPr>
        <w:jc w:val="left"/>
      </w:pPr>
      <w:r w:rsidRPr="00160DB3">
        <w:t xml:space="preserve">Bond, N.A., Cronin, M.F., Freeland, H., Mantua, N., 2015. Causes and impacts of the 2014 warm anomaly in the NE Pacific. Geophysical Research Letters 42, 3414–3420. </w:t>
      </w:r>
    </w:p>
    <w:p w14:paraId="79431833" w14:textId="77777777" w:rsidR="00363D90" w:rsidRPr="00160DB3" w:rsidRDefault="00363D90" w:rsidP="00AC68AB">
      <w:pPr>
        <w:jc w:val="left"/>
      </w:pPr>
    </w:p>
    <w:p w14:paraId="1E044D4C" w14:textId="77777777" w:rsidR="00363D90" w:rsidRPr="00160DB3" w:rsidRDefault="00363D90" w:rsidP="00AC68AB">
      <w:pPr>
        <w:jc w:val="left"/>
      </w:pPr>
      <w:r w:rsidRPr="00160DB3">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AC68AB">
      <w:pPr>
        <w:jc w:val="left"/>
      </w:pPr>
    </w:p>
    <w:p w14:paraId="39961518" w14:textId="77777777" w:rsidR="00363D90" w:rsidRPr="00160DB3" w:rsidRDefault="00363D90" w:rsidP="00AC68AB">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AC68AB">
      <w:pPr>
        <w:jc w:val="left"/>
      </w:pPr>
    </w:p>
    <w:p w14:paraId="0DF2428F" w14:textId="77777777" w:rsidR="00363D90" w:rsidRPr="00160DB3" w:rsidRDefault="00363D90" w:rsidP="00AC68AB">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AC68AB">
      <w:pPr>
        <w:jc w:val="left"/>
      </w:pPr>
    </w:p>
    <w:p w14:paraId="1472A999" w14:textId="77777777" w:rsidR="00363D90" w:rsidRPr="00160DB3" w:rsidRDefault="00363D90" w:rsidP="00AC68AB">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AC68AB">
      <w:pPr>
        <w:jc w:val="left"/>
      </w:pPr>
    </w:p>
    <w:p w14:paraId="5728B46C" w14:textId="256CBF85" w:rsidR="00CD7914" w:rsidRPr="00160DB3" w:rsidRDefault="00CD7914" w:rsidP="00AC68AB">
      <w:pPr>
        <w:jc w:val="left"/>
      </w:pPr>
      <w:r w:rsidRPr="00160DB3">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xml:space="preserve">, R.M., 2011. Global observations of nonlinear mesoscale eddies, </w:t>
      </w:r>
      <w:proofErr w:type="spellStart"/>
      <w:r w:rsidRPr="00160DB3">
        <w:t>Progr</w:t>
      </w:r>
      <w:proofErr w:type="spellEnd"/>
      <w:r w:rsidRPr="00160DB3">
        <w:t xml:space="preserve">. </w:t>
      </w:r>
      <w:proofErr w:type="spellStart"/>
      <w:r w:rsidRPr="00160DB3">
        <w:t>Oceanogr</w:t>
      </w:r>
      <w:proofErr w:type="spellEnd"/>
      <w:r w:rsidRPr="00160DB3">
        <w:t>., 91, 167–216.</w:t>
      </w:r>
    </w:p>
    <w:p w14:paraId="677124F8" w14:textId="77777777" w:rsidR="00CD7914" w:rsidRPr="00160DB3" w:rsidRDefault="00CD7914" w:rsidP="00AC68AB">
      <w:pPr>
        <w:jc w:val="left"/>
      </w:pPr>
    </w:p>
    <w:p w14:paraId="0F58A09A" w14:textId="77777777" w:rsidR="00363D90" w:rsidRPr="00160DB3" w:rsidRDefault="00363D90" w:rsidP="00AC68AB">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AC68AB">
      <w:pPr>
        <w:jc w:val="left"/>
      </w:pPr>
    </w:p>
    <w:p w14:paraId="250501BF" w14:textId="77777777" w:rsidR="00363D90" w:rsidRPr="00160DB3" w:rsidRDefault="00363D90" w:rsidP="00AC68AB">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AC68AB">
      <w:pPr>
        <w:jc w:val="left"/>
      </w:pPr>
    </w:p>
    <w:p w14:paraId="229942D0" w14:textId="77777777" w:rsidR="00363D90" w:rsidRPr="00160DB3" w:rsidRDefault="00363D90" w:rsidP="00AC68AB">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AC68AB">
      <w:pPr>
        <w:jc w:val="left"/>
      </w:pPr>
    </w:p>
    <w:p w14:paraId="0F37B77E" w14:textId="77777777" w:rsidR="00363D90" w:rsidRPr="00160DB3" w:rsidRDefault="00363D90" w:rsidP="00AC68AB">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AC68AB">
      <w:pPr>
        <w:jc w:val="left"/>
      </w:pPr>
    </w:p>
    <w:p w14:paraId="441CB232" w14:textId="77777777" w:rsidR="00363D90" w:rsidRPr="00160DB3" w:rsidRDefault="00363D90" w:rsidP="00AC68AB">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AC68AB">
      <w:pPr>
        <w:jc w:val="left"/>
      </w:pPr>
    </w:p>
    <w:p w14:paraId="70C2D764" w14:textId="77777777" w:rsidR="00363D90" w:rsidRPr="00160DB3" w:rsidRDefault="00363D90" w:rsidP="00AC68AB">
      <w:pPr>
        <w:jc w:val="left"/>
      </w:pPr>
      <w:r w:rsidRPr="00160DB3">
        <w:t>Glickman, T.S., 2000. Glossary of Meteorology. American Meteorological Society, Boston, USA.</w:t>
      </w:r>
    </w:p>
    <w:p w14:paraId="7DCE1222" w14:textId="77777777" w:rsidR="00363D90" w:rsidRPr="00160DB3" w:rsidRDefault="00363D90" w:rsidP="00AC68AB">
      <w:pPr>
        <w:jc w:val="left"/>
      </w:pPr>
    </w:p>
    <w:p w14:paraId="659A9776" w14:textId="77777777" w:rsidR="00363D90" w:rsidRPr="00160DB3" w:rsidRDefault="00363D90" w:rsidP="00AC68AB">
      <w:pPr>
        <w:jc w:val="left"/>
      </w:pPr>
      <w:r w:rsidRPr="00160DB3">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lastRenderedPageBreak/>
        <w:t>Wernberg</w:t>
      </w:r>
      <w:proofErr w:type="spellEnd"/>
      <w:r w:rsidRPr="00160DB3">
        <w:t>, T., 2016. A hierarchical approach to defining marine heatwaves. Progress in Oceanography 141, 227–238.</w:t>
      </w:r>
    </w:p>
    <w:p w14:paraId="76B18678" w14:textId="77777777" w:rsidR="00363D90" w:rsidRPr="00160DB3" w:rsidRDefault="00363D90" w:rsidP="00AC68AB">
      <w:pPr>
        <w:jc w:val="left"/>
      </w:pPr>
    </w:p>
    <w:p w14:paraId="1380AC6C" w14:textId="77777777" w:rsidR="00363D90" w:rsidRPr="00160DB3" w:rsidRDefault="00363D90" w:rsidP="00AC68AB">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AC68AB">
      <w:pPr>
        <w:jc w:val="left"/>
      </w:pPr>
    </w:p>
    <w:p w14:paraId="620FB3F5" w14:textId="77777777" w:rsidR="00363D90" w:rsidRPr="00160DB3" w:rsidRDefault="00363D90" w:rsidP="00AC68AB">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AC68AB">
      <w:pPr>
        <w:jc w:val="left"/>
      </w:pPr>
    </w:p>
    <w:p w14:paraId="7EC61490" w14:textId="77777777" w:rsidR="00363D90" w:rsidRPr="00160DB3" w:rsidRDefault="00363D90" w:rsidP="00AC68AB">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AC68AB">
      <w:pPr>
        <w:jc w:val="left"/>
      </w:pPr>
    </w:p>
    <w:p w14:paraId="48F82876" w14:textId="77777777" w:rsidR="00363D90" w:rsidRPr="00160DB3" w:rsidRDefault="00363D90" w:rsidP="00AC68AB">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AC68AB">
      <w:pPr>
        <w:jc w:val="left"/>
      </w:pPr>
    </w:p>
    <w:p w14:paraId="563EDC62" w14:textId="77777777" w:rsidR="00363D90" w:rsidRPr="00160DB3" w:rsidRDefault="00363D90" w:rsidP="00AC68AB">
      <w:pPr>
        <w:jc w:val="left"/>
      </w:pPr>
      <w:r w:rsidRPr="00160DB3">
        <w:t xml:space="preserve">Mills, K.E., Pershing, A.J., Brown, C.J., Chen, Y., Chiang, F.-S., Holland, D.S., </w:t>
      </w:r>
      <w:proofErr w:type="spellStart"/>
      <w:r w:rsidRPr="00160DB3">
        <w:t>Lehuta</w:t>
      </w:r>
      <w:proofErr w:type="spellEnd"/>
      <w:r w:rsidRPr="00160DB3">
        <w:t xml:space="preserve">, S., Nye, </w:t>
      </w:r>
      <w:proofErr w:type="spellStart"/>
      <w:r w:rsidRPr="00160DB3">
        <w:t>J.a.</w:t>
      </w:r>
      <w:proofErr w:type="spellEnd"/>
      <w:r w:rsidRPr="00160DB3">
        <w:t xml:space="preserve">, Sun, J.C., Thomas, A.C., </w:t>
      </w:r>
      <w:proofErr w:type="spellStart"/>
      <w:r w:rsidRPr="00160DB3">
        <w:t>Wahle</w:t>
      </w:r>
      <w:proofErr w:type="spellEnd"/>
      <w:r w:rsidRPr="00160DB3">
        <w:t xml:space="preserve">, </w:t>
      </w:r>
      <w:proofErr w:type="spellStart"/>
      <w:r w:rsidRPr="00160DB3">
        <w:t>R.a.</w:t>
      </w:r>
      <w:proofErr w:type="spellEnd"/>
      <w:r w:rsidRPr="00160DB3">
        <w:t>, 2012. Lessons from the 2012 ocean heat wave in the Northwest Atlantic. Oceanography 26, 60–64.</w:t>
      </w:r>
    </w:p>
    <w:p w14:paraId="44996DCC" w14:textId="77777777" w:rsidR="00363D90" w:rsidRPr="00160DB3" w:rsidRDefault="00363D90" w:rsidP="00AC68AB">
      <w:pPr>
        <w:jc w:val="left"/>
      </w:pPr>
      <w:r w:rsidRPr="00160DB3">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AC68AB">
      <w:pPr>
        <w:jc w:val="left"/>
      </w:pPr>
    </w:p>
    <w:p w14:paraId="6246FEBF" w14:textId="77777777" w:rsidR="00363D90" w:rsidRPr="00160DB3" w:rsidRDefault="00363D90" w:rsidP="00AC68AB">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AC68AB">
      <w:pPr>
        <w:jc w:val="left"/>
      </w:pPr>
    </w:p>
    <w:p w14:paraId="3A67D751" w14:textId="77777777" w:rsidR="00363D90" w:rsidRPr="00160DB3" w:rsidRDefault="00363D90" w:rsidP="00AC68AB">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7777777" w:rsidR="00363D90" w:rsidRPr="00160DB3" w:rsidRDefault="00363D90" w:rsidP="00AC68AB">
      <w:pPr>
        <w:jc w:val="left"/>
      </w:pPr>
    </w:p>
    <w:p w14:paraId="13ABC087" w14:textId="77777777" w:rsidR="00363D90" w:rsidRPr="00160DB3" w:rsidRDefault="00363D90" w:rsidP="00AC68AB">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AC68AB">
      <w:pPr>
        <w:jc w:val="left"/>
      </w:pPr>
    </w:p>
    <w:p w14:paraId="5BEA691C" w14:textId="77777777" w:rsidR="00363D90" w:rsidRPr="00160DB3" w:rsidRDefault="00363D90" w:rsidP="00AC68AB">
      <w:pPr>
        <w:jc w:val="left"/>
      </w:pPr>
      <w:r w:rsidRPr="00160DB3">
        <w:t>Palter, J.B., 2015. The Role of the Gulf Stream in European Climate. Annual Review of Marine Science 7, 113–137.</w:t>
      </w:r>
    </w:p>
    <w:p w14:paraId="4ACF4C5C" w14:textId="77777777" w:rsidR="00363D90" w:rsidRPr="00160DB3" w:rsidRDefault="00363D90" w:rsidP="00AC68AB">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AC68AB">
      <w:pPr>
        <w:jc w:val="left"/>
      </w:pPr>
    </w:p>
    <w:p w14:paraId="64533952" w14:textId="77777777" w:rsidR="00363D90" w:rsidRPr="00160DB3" w:rsidRDefault="00363D90" w:rsidP="00AC68AB">
      <w:pPr>
        <w:jc w:val="left"/>
      </w:pPr>
      <w:r w:rsidRPr="00160DB3">
        <w:t xml:space="preserve">Perkins, S.E., Alexander, L.V., 2013. On the measurement of heat waves. Journal of Climate 26, 4500–4517. </w:t>
      </w:r>
    </w:p>
    <w:p w14:paraId="67CAE2AB" w14:textId="77777777" w:rsidR="00363D90" w:rsidRPr="00160DB3" w:rsidRDefault="00363D90" w:rsidP="00AC68AB">
      <w:pPr>
        <w:jc w:val="left"/>
      </w:pPr>
    </w:p>
    <w:p w14:paraId="6D6698D4" w14:textId="77777777" w:rsidR="00363D90" w:rsidRPr="00160DB3" w:rsidRDefault="00363D90" w:rsidP="00AC68AB">
      <w:pPr>
        <w:jc w:val="left"/>
      </w:pPr>
      <w:r w:rsidRPr="00160DB3">
        <w:lastRenderedPageBreak/>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2205D750" w:rsidR="00363D90" w:rsidRDefault="00363D90" w:rsidP="00AC68AB">
      <w:pPr>
        <w:jc w:val="left"/>
      </w:pPr>
    </w:p>
    <w:p w14:paraId="5521CF5C" w14:textId="0BA02FBD" w:rsidR="003A64B4" w:rsidRDefault="003A64B4" w:rsidP="003A64B4">
      <w:pPr>
        <w:jc w:val="left"/>
      </w:pPr>
      <w:r>
        <w:t xml:space="preserve">R Core Team, 2018. R: A language and environment for statistical computing. R Foundation for Statistical Computing, Vienna, Austria. URL </w:t>
      </w:r>
      <w:hyperlink r:id="rId9" w:history="1">
        <w:r w:rsidRPr="00F82BE8">
          <w:rPr>
            <w:rStyle w:val="Hyperlink"/>
          </w:rPr>
          <w:t>https://www.R-project.org/</w:t>
        </w:r>
      </w:hyperlink>
      <w:r>
        <w:t>.</w:t>
      </w:r>
    </w:p>
    <w:p w14:paraId="0C6E321E" w14:textId="77777777" w:rsidR="003A64B4" w:rsidRPr="00160DB3" w:rsidRDefault="003A64B4" w:rsidP="003A64B4">
      <w:pPr>
        <w:jc w:val="left"/>
      </w:pPr>
    </w:p>
    <w:p w14:paraId="6C38FEC0" w14:textId="002E4F54" w:rsidR="00073444" w:rsidRPr="00160DB3" w:rsidRDefault="00073444" w:rsidP="00AC68AB">
      <w:pPr>
        <w:jc w:val="left"/>
      </w:pPr>
      <w:r w:rsidRPr="00160DB3">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AC68AB">
      <w:pPr>
        <w:jc w:val="left"/>
      </w:pPr>
    </w:p>
    <w:p w14:paraId="290639FE" w14:textId="0EE4B0F8" w:rsidR="00363D90" w:rsidRPr="00160DB3" w:rsidRDefault="00363D90" w:rsidP="00AC68AB">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160DB3">
        <w:t>ww</w:t>
      </w:r>
      <w:proofErr w:type="spellEnd"/>
      <w:r w:rsidRPr="00160DB3">
        <w:t xml:space="preserve">, </w:t>
      </w:r>
      <w:proofErr w:type="spellStart"/>
      <w:r w:rsidRPr="00160DB3">
        <w:t>yyy</w:t>
      </w:r>
      <w:proofErr w:type="spellEnd"/>
      <w:r w:rsidRPr="00160DB3">
        <w:t>–</w:t>
      </w:r>
      <w:proofErr w:type="spellStart"/>
      <w:r w:rsidRPr="00160DB3">
        <w:t>zzz</w:t>
      </w:r>
      <w:proofErr w:type="spellEnd"/>
      <w:r w:rsidRPr="00160DB3">
        <w:t>.</w:t>
      </w:r>
    </w:p>
    <w:p w14:paraId="41F7121C" w14:textId="5BD9B228" w:rsidR="00304FCD" w:rsidRPr="00160DB3" w:rsidRDefault="00304FCD" w:rsidP="00AC68AB">
      <w:pPr>
        <w:jc w:val="left"/>
      </w:pPr>
    </w:p>
    <w:p w14:paraId="49948870" w14:textId="2ECA8C66" w:rsidR="00304FCD" w:rsidRPr="00160DB3" w:rsidRDefault="00304FCD" w:rsidP="00AC68AB">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AC68AB">
      <w:pPr>
        <w:jc w:val="left"/>
      </w:pPr>
    </w:p>
    <w:p w14:paraId="5D782D68" w14:textId="77777777" w:rsidR="00363D90" w:rsidRPr="00160DB3" w:rsidRDefault="00363D90" w:rsidP="00AC68AB">
      <w:pPr>
        <w:jc w:val="left"/>
      </w:pPr>
      <w:r w:rsidRPr="00160DB3">
        <w:t>Seager, R., Simpson, I.R., 2016. Western boundary currents and climate change. Journal of Geophysical Research: Oceans 121, 7212–7214.</w:t>
      </w:r>
    </w:p>
    <w:p w14:paraId="6672E4F1" w14:textId="77777777" w:rsidR="00363D90" w:rsidRPr="00160DB3" w:rsidRDefault="00363D90" w:rsidP="00AC68AB">
      <w:pPr>
        <w:jc w:val="left"/>
      </w:pPr>
    </w:p>
    <w:p w14:paraId="60C5DC8C" w14:textId="77777777" w:rsidR="00363D90" w:rsidRPr="00160DB3" w:rsidRDefault="00363D90" w:rsidP="00AC68AB">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AC68AB">
      <w:pPr>
        <w:jc w:val="left"/>
      </w:pPr>
    </w:p>
    <w:p w14:paraId="30E2CB5A" w14:textId="77777777" w:rsidR="00363D90" w:rsidRPr="00160DB3" w:rsidRDefault="00363D90" w:rsidP="00AC68AB">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AC68AB">
      <w:pPr>
        <w:jc w:val="left"/>
      </w:pPr>
    </w:p>
    <w:p w14:paraId="23053ED7" w14:textId="77777777" w:rsidR="00363D90" w:rsidRPr="00160DB3" w:rsidRDefault="00363D90" w:rsidP="00AC68AB">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77777777" w:rsidR="00363D90" w:rsidRPr="00160DB3" w:rsidRDefault="00363D90" w:rsidP="00AC68AB">
      <w:pPr>
        <w:jc w:val="left"/>
      </w:pPr>
    </w:p>
    <w:p w14:paraId="48E90862" w14:textId="77777777" w:rsidR="00363D90" w:rsidRPr="00160DB3" w:rsidRDefault="00363D90" w:rsidP="00AC68AB">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AC68AB">
      <w:pPr>
        <w:jc w:val="left"/>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18T18:27:00Z" w:initials="Office">
    <w:p w14:paraId="3AA862D1" w14:textId="77777777" w:rsidR="00512079" w:rsidRDefault="00512079">
      <w:pPr>
        <w:pStyle w:val="CommentText"/>
      </w:pPr>
      <w:r>
        <w:rPr>
          <w:rStyle w:val="CommentReference"/>
        </w:rPr>
        <w:annotationRef/>
      </w:r>
      <w:r>
        <w:t>A much too wordy Intro, comprised of some text that I have put together over the last year. It needs to be shortened significantly, but the gist of the background story is here.</w:t>
      </w:r>
    </w:p>
  </w:comment>
  <w:comment w:id="1" w:author="David Schoeman" w:date="2019-02-23T09:00:00Z" w:initials="DS">
    <w:p w14:paraId="746F7877" w14:textId="3CC21CEE" w:rsidR="007E6473" w:rsidRDefault="007E6473">
      <w:pPr>
        <w:pStyle w:val="CommentText"/>
      </w:pPr>
      <w:r>
        <w:rPr>
          <w:rStyle w:val="CommentReference"/>
        </w:rPr>
        <w:annotationRef/>
      </w:r>
      <w:r>
        <w:t xml:space="preserve">Do you mean that they are penetrating further towards the poles (seems unlikely for geographical reasons), or do you mean that their cores are shifting </w:t>
      </w:r>
      <w:proofErr w:type="spellStart"/>
      <w:r>
        <w:t>polewards</w:t>
      </w:r>
      <w:proofErr w:type="spellEnd"/>
      <w:r>
        <w:t xml:space="preserve">? I guess it could be </w:t>
      </w:r>
      <w:proofErr w:type="spellStart"/>
      <w:r>
        <w:t>eaither</w:t>
      </w:r>
      <w:proofErr w:type="spellEnd"/>
      <w:r>
        <w:t>/both, but not clear here…</w:t>
      </w:r>
    </w:p>
  </w:comment>
  <w:comment w:id="2" w:author="AJ Smit" w:date="2019-02-18T18:19:00Z" w:initials="Office">
    <w:p w14:paraId="68E3CCBB" w14:textId="77777777" w:rsidR="00512079" w:rsidRDefault="00512079">
      <w:pPr>
        <w:pStyle w:val="CommentText"/>
      </w:pPr>
      <w:r>
        <w:rPr>
          <w:rStyle w:val="CommentReference"/>
        </w:rPr>
        <w:annotationRef/>
      </w:r>
      <w:r>
        <w:t>Is this change associated with an increase in ‘MHWs’?</w:t>
      </w:r>
    </w:p>
  </w:comment>
  <w:comment w:id="3" w:author="David Schoeman" w:date="2019-02-23T09:02:00Z" w:initials="DS">
    <w:p w14:paraId="0887976C" w14:textId="6D9F025A" w:rsidR="007E6473" w:rsidRDefault="007E6473">
      <w:pPr>
        <w:pStyle w:val="CommentText"/>
      </w:pPr>
      <w:r>
        <w:rPr>
          <w:rStyle w:val="CommentReference"/>
        </w:rPr>
        <w:annotationRef/>
      </w:r>
      <w:r>
        <w:t>A statistic is a metric that estimates some or other population parameter. Are there other “metrics” in this context that are not statistics?</w:t>
      </w:r>
    </w:p>
  </w:comment>
  <w:comment w:id="4" w:author="AJ Smit" w:date="2019-02-18T22:13:00Z" w:initials="Office">
    <w:p w14:paraId="22001AB1" w14:textId="0282B1FB" w:rsidR="00512079" w:rsidRDefault="00512079">
      <w:pPr>
        <w:pStyle w:val="CommentText"/>
      </w:pPr>
      <w:r>
        <w:rPr>
          <w:rStyle w:val="CommentReference"/>
        </w:rPr>
        <w:annotationRef/>
      </w:r>
      <w:r>
        <w:t>Used below in Methods.</w:t>
      </w:r>
    </w:p>
  </w:comment>
  <w:comment w:id="7" w:author="AJ Smit" w:date="2019-02-18T18:23:00Z" w:initials="Office">
    <w:p w14:paraId="063215DA" w14:textId="77777777" w:rsidR="00512079" w:rsidRDefault="00512079">
      <w:pPr>
        <w:pStyle w:val="CommentText"/>
      </w:pPr>
      <w:r>
        <w:rPr>
          <w:rStyle w:val="CommentReference"/>
        </w:rPr>
        <w:annotationRef/>
      </w:r>
      <w:r>
        <w:t>Actually, my hypothesis thus far does not extend to weather generally; only to MHW phenomena.</w:t>
      </w:r>
    </w:p>
  </w:comment>
  <w:comment w:id="8" w:author="David Schoeman" w:date="2019-02-23T09:05:00Z" w:initials="DS">
    <w:p w14:paraId="53246A87" w14:textId="225898F2" w:rsidR="007E6473" w:rsidRDefault="007E6473">
      <w:pPr>
        <w:pStyle w:val="CommentText"/>
      </w:pPr>
      <w:r>
        <w:rPr>
          <w:rStyle w:val="CommentReference"/>
        </w:rPr>
        <w:annotationRef/>
      </w:r>
      <w:r>
        <w:t>Fair enough…easy to craft that meaning</w:t>
      </w:r>
    </w:p>
  </w:comment>
  <w:comment w:id="9" w:author="AJ Smit" w:date="2019-02-18T18:27:00Z" w:initials="Office">
    <w:p w14:paraId="4A7CFF99" w14:textId="77777777" w:rsidR="00512079" w:rsidRDefault="00512079">
      <w:pPr>
        <w:pStyle w:val="CommentText"/>
      </w:pPr>
      <w:r>
        <w:rPr>
          <w:rStyle w:val="CommentReference"/>
        </w:rPr>
        <w:annotationRef/>
      </w:r>
      <w:r>
        <w:t>This paragraph could probably be integrated early on, above.</w:t>
      </w:r>
    </w:p>
  </w:comment>
  <w:comment w:id="10" w:author="David Schoeman" w:date="2019-02-23T09:07:00Z" w:initials="DS">
    <w:p w14:paraId="1CED0E6C" w14:textId="4C514916" w:rsidR="00AA2B5C" w:rsidRDefault="00AA2B5C">
      <w:pPr>
        <w:pStyle w:val="CommentText"/>
      </w:pPr>
      <w:r>
        <w:rPr>
          <w:rStyle w:val="CommentReference"/>
        </w:rPr>
        <w:annotationRef/>
      </w:r>
      <w:r>
        <w:t>Interesting, and well balanced.</w:t>
      </w:r>
    </w:p>
  </w:comment>
  <w:comment w:id="11" w:author="David Schoeman" w:date="2019-02-23T09:08:00Z" w:initials="DS">
    <w:p w14:paraId="4EE19D38" w14:textId="72E4E460" w:rsidR="005837FA" w:rsidRDefault="005837FA">
      <w:pPr>
        <w:pStyle w:val="CommentText"/>
      </w:pPr>
      <w:r>
        <w:rPr>
          <w:rStyle w:val="CommentReference"/>
        </w:rPr>
        <w:annotationRef/>
      </w:r>
      <w:r>
        <w:t>Yes. Neat.</w:t>
      </w:r>
    </w:p>
  </w:comment>
  <w:comment w:id="12" w:author="David Schoeman" w:date="2019-02-23T09:09:00Z" w:initials="DS">
    <w:p w14:paraId="793913E9" w14:textId="4CDE7C6A" w:rsidR="00157A51" w:rsidRDefault="00157A51">
      <w:pPr>
        <w:pStyle w:val="CommentText"/>
      </w:pPr>
      <w:r>
        <w:rPr>
          <w:rStyle w:val="CommentReference"/>
        </w:rPr>
        <w:annotationRef/>
      </w:r>
      <w:r>
        <w:t>Science should not set out to demonstrate something presumed to be true, but to test hypotheses about those presumptions…or just to explore and describe the world…?</w:t>
      </w:r>
    </w:p>
  </w:comment>
  <w:comment w:id="15" w:author="AJ Smit" w:date="2019-02-18T18:34:00Z" w:initials="Office">
    <w:p w14:paraId="38665B49" w14:textId="77777777" w:rsidR="00512079" w:rsidRDefault="00512079">
      <w:pPr>
        <w:pStyle w:val="CommentText"/>
      </w:pPr>
      <w:r>
        <w:rPr>
          <w:rStyle w:val="CommentReference"/>
        </w:rPr>
        <w:annotationRef/>
      </w:r>
      <w:r>
        <w:t>Too ambitious for now considering the timeline of the study… I need to have a manuscript ready for submission by 14 March 2019!</w:t>
      </w:r>
    </w:p>
    <w:p w14:paraId="49C8DD08" w14:textId="77777777" w:rsidR="00512079" w:rsidRDefault="00512079">
      <w:pPr>
        <w:pStyle w:val="CommentText"/>
      </w:pPr>
    </w:p>
    <w:p w14:paraId="39D449C2" w14:textId="0647E1A6" w:rsidR="00512079" w:rsidRDefault="00512079">
      <w:pPr>
        <w:pStyle w:val="CommentText"/>
      </w:pPr>
      <w:r>
        <w:t>Maybe a follow-up study?</w:t>
      </w:r>
    </w:p>
  </w:comment>
  <w:comment w:id="16" w:author="David Schoeman" w:date="2019-02-23T09:11:00Z" w:initials="DS">
    <w:p w14:paraId="5FD3A688" w14:textId="6C63F05D" w:rsidR="00157A51" w:rsidRDefault="00157A51">
      <w:pPr>
        <w:pStyle w:val="CommentText"/>
      </w:pPr>
      <w:r>
        <w:rPr>
          <w:rStyle w:val="CommentReference"/>
        </w:rPr>
        <w:annotationRef/>
      </w:r>
      <w:r>
        <w:t>A colleague who is prepping a MS for the same edition has secured a 1-month extension…not saying you should do the same, but I think that the option might be there?</w:t>
      </w:r>
    </w:p>
  </w:comment>
  <w:comment w:id="17" w:author="David Schoeman" w:date="2019-02-23T09:12:00Z" w:initials="DS">
    <w:p w14:paraId="79B0601E" w14:textId="219851B3" w:rsidR="00157A51" w:rsidRDefault="00157A51">
      <w:pPr>
        <w:pStyle w:val="CommentText"/>
      </w:pPr>
      <w:r>
        <w:rPr>
          <w:rStyle w:val="CommentReference"/>
        </w:rPr>
        <w:annotationRef/>
      </w:r>
      <w:r>
        <w:t>Of course, an extension wouldn’t necessarily mean that you would need to do all of this…that is a BIG chunk of work, and would be difficult to describe everything in a single paper without shifting most of the work to the SOM. Better to focus on digestible chunks, I suspect.</w:t>
      </w:r>
    </w:p>
  </w:comment>
  <w:comment w:id="20" w:author="David Schoeman" w:date="2019-02-23T09:24:00Z" w:initials="DS">
    <w:p w14:paraId="139AE25D" w14:textId="62458ED2" w:rsidR="00D17115" w:rsidRDefault="00D17115">
      <w:pPr>
        <w:pStyle w:val="CommentText"/>
      </w:pPr>
      <w:r>
        <w:rPr>
          <w:rStyle w:val="CommentReference"/>
        </w:rPr>
        <w:annotationRef/>
      </w:r>
      <w:r>
        <w:t xml:space="preserve">Is it surprising? The definition (without requiring consecutive days of </w:t>
      </w:r>
      <w:r w:rsidR="00570CDB">
        <w:t>“heat-wave” conditions) means that 10% of days on any pixel will be classified as such…more or less?</w:t>
      </w:r>
    </w:p>
  </w:comment>
  <w:comment w:id="21" w:author="AJ Smit" w:date="2019-02-19T14:51:00Z" w:initials="Office">
    <w:p w14:paraId="5D96335A" w14:textId="77777777" w:rsidR="00512079" w:rsidRDefault="00512079">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p w14:paraId="3E6A2F3D" w14:textId="77777777" w:rsidR="00512079" w:rsidRDefault="00512079">
      <w:pPr>
        <w:pStyle w:val="CommentText"/>
      </w:pPr>
    </w:p>
    <w:p w14:paraId="568DB11B" w14:textId="1D6033D6" w:rsidR="00512079" w:rsidRDefault="00512079">
      <w:pPr>
        <w:pStyle w:val="CommentText"/>
      </w:pPr>
      <w:r>
        <w:t>The usefulness of this is questionable considering the same kind of finding is shown more convincingly elsewhere.</w:t>
      </w:r>
    </w:p>
  </w:comment>
  <w:comment w:id="22" w:author="David Schoeman" w:date="2019-02-23T09:27:00Z" w:initials="DS">
    <w:p w14:paraId="5E492D51" w14:textId="2DBF0A13" w:rsidR="00570CDB" w:rsidRDefault="00570CDB">
      <w:pPr>
        <w:pStyle w:val="CommentText"/>
      </w:pPr>
      <w:r>
        <w:rPr>
          <w:rStyle w:val="CommentReference"/>
        </w:rPr>
        <w:annotationRef/>
      </w:r>
      <w:r>
        <w:t>Doing correlations over the entire domain is problematic, because it doesn’t necessarily pick out patterns where strong positive anomalies coincide. Is there a way to “fix” this, though? I’ll have a think…</w:t>
      </w:r>
    </w:p>
  </w:comment>
  <w:comment w:id="23" w:author="AJ Smit" w:date="2019-02-19T14:37:00Z" w:initials="Office">
    <w:p w14:paraId="5A57F8B1" w14:textId="4CB24F34" w:rsidR="00512079" w:rsidRDefault="00512079">
      <w:pPr>
        <w:pStyle w:val="CommentText"/>
      </w:pPr>
      <w:r>
        <w:rPr>
          <w:rStyle w:val="CommentReference"/>
        </w:rPr>
        <w:annotationRef/>
      </w:r>
      <w:r>
        <w:t>The result is in Table 1.</w:t>
      </w:r>
    </w:p>
  </w:comment>
  <w:comment w:id="24" w:author="David Schoeman" w:date="2019-02-23T09:30:00Z" w:initials="DS">
    <w:p w14:paraId="10CEC476" w14:textId="595A3AB8" w:rsidR="00570CDB" w:rsidRDefault="00570CDB">
      <w:pPr>
        <w:pStyle w:val="CommentText"/>
      </w:pPr>
      <w:r>
        <w:rPr>
          <w:rStyle w:val="CommentReference"/>
        </w:rPr>
        <w:annotationRef/>
      </w:r>
      <w:r>
        <w:t>I’m still not convinced that chunking up continuous time like this is useful. Why not a 30-day running mean calculated every 5 days, or something like that. At least that would avoid severe “roll-over” effects at the boundaries between “months”?</w:t>
      </w:r>
    </w:p>
  </w:comment>
  <w:comment w:id="25" w:author="AJ Smit" w:date="2019-02-19T22:01:00Z" w:initials="Office">
    <w:p w14:paraId="0787F49D" w14:textId="133F7C94" w:rsidR="00512079" w:rsidRDefault="00512079">
      <w:pPr>
        <w:pStyle w:val="CommentText"/>
      </w:pPr>
      <w:r>
        <w:rPr>
          <w:rStyle w:val="CommentReference"/>
        </w:rPr>
        <w:annotationRef/>
      </w:r>
      <w:r w:rsidRPr="00160DB3">
        <w:t>I created masks of regions exhibiting peak MKE for all five WBCs</w:t>
      </w:r>
      <w:r>
        <w:t>…</w:t>
      </w:r>
    </w:p>
  </w:comment>
  <w:comment w:id="26" w:author="David Schoeman" w:date="2019-02-23T09:32:00Z" w:initials="DS">
    <w:p w14:paraId="54D440C6" w14:textId="0A69B0B9" w:rsidR="00BC4A1E" w:rsidRDefault="00BC4A1E">
      <w:pPr>
        <w:pStyle w:val="CommentText"/>
      </w:pPr>
      <w:r>
        <w:rPr>
          <w:rStyle w:val="CommentReference"/>
        </w:rPr>
        <w:annotationRef/>
      </w:r>
      <w:r>
        <w:t>Using this kind of masking in the first set of correlations might be useful in dumping out “uninteresting” pixels. Maybe not at 90</w:t>
      </w:r>
      <w:r w:rsidRPr="00BC4A1E">
        <w:rPr>
          <w:vertAlign w:val="superscript"/>
        </w:rPr>
        <w:t>th</w:t>
      </w:r>
      <w:r>
        <w:t xml:space="preserve"> percentile, but 75</w:t>
      </w:r>
      <w:r w:rsidRPr="00BC4A1E">
        <w:rPr>
          <w:vertAlign w:val="superscript"/>
        </w:rPr>
        <w:t>th</w:t>
      </w:r>
      <w:r>
        <w:t>, or something like that of the most interesting variable?</w:t>
      </w:r>
    </w:p>
  </w:comment>
  <w:comment w:id="27" w:author="David Schoeman" w:date="2019-02-23T09:34:00Z" w:initials="DS">
    <w:p w14:paraId="4B715FEC" w14:textId="5A1582E5" w:rsidR="00E00F8E" w:rsidRDefault="00E00F8E">
      <w:pPr>
        <w:pStyle w:val="CommentText"/>
      </w:pPr>
      <w:r>
        <w:rPr>
          <w:rStyle w:val="CommentReference"/>
        </w:rPr>
        <w:annotationRef/>
      </w:r>
      <w:r>
        <w:t>Nice!</w:t>
      </w:r>
    </w:p>
  </w:comment>
  <w:comment w:id="28" w:author="AJ Smit" w:date="2019-02-19T15:09:00Z" w:initials="Office">
    <w:p w14:paraId="5A402429" w14:textId="3939FDDA" w:rsidR="00512079" w:rsidRDefault="00512079">
      <w:pPr>
        <w:pStyle w:val="CommentText"/>
      </w:pPr>
      <w:r>
        <w:rPr>
          <w:rStyle w:val="CommentReference"/>
        </w:rPr>
        <w:annotationRef/>
      </w:r>
      <w:r>
        <w:t>Not happy about this. I can think of some ways to address this, maybe, but I’d rather invest time in writing now, not a couple more hours of coding.</w:t>
      </w:r>
    </w:p>
  </w:comment>
  <w:comment w:id="29" w:author="David Schoeman" w:date="2019-02-23T09:34:00Z" w:initials="DS">
    <w:p w14:paraId="48DFDF57" w14:textId="755C54BE" w:rsidR="00E00F8E" w:rsidRDefault="00E00F8E">
      <w:pPr>
        <w:pStyle w:val="CommentText"/>
      </w:pPr>
      <w:r>
        <w:rPr>
          <w:rStyle w:val="CommentReference"/>
        </w:rPr>
        <w:annotationRef/>
      </w:r>
      <w:r>
        <w:t>Yup…but something to think about…</w:t>
      </w:r>
    </w:p>
  </w:comment>
  <w:comment w:id="30" w:author="AJ Smit" w:date="2019-02-20T19:04:00Z" w:initials="Office">
    <w:p w14:paraId="00D0FAB6" w14:textId="667C1DEB" w:rsidR="001137EE" w:rsidRDefault="001137EE">
      <w:pPr>
        <w:pStyle w:val="CommentText"/>
      </w:pPr>
      <w:r>
        <w:rPr>
          <w:rStyle w:val="CommentReference"/>
        </w:rPr>
        <w:annotationRef/>
      </w:r>
      <w:r>
        <w:t>The main figures to refer to here are in ‘</w:t>
      </w:r>
      <w:r w:rsidRPr="00160DB3">
        <w:t>Combo_figs</w:t>
      </w:r>
      <w:r>
        <w:t>3</w:t>
      </w:r>
      <w:r w:rsidRPr="00160DB3">
        <w:t>.png</w:t>
      </w:r>
      <w:r>
        <w:t>.’</w:t>
      </w:r>
    </w:p>
    <w:p w14:paraId="59DDDC8C" w14:textId="77777777" w:rsidR="001137EE" w:rsidRDefault="001137EE">
      <w:pPr>
        <w:pStyle w:val="CommentText"/>
      </w:pPr>
    </w:p>
    <w:p w14:paraId="1DFBCFC0" w14:textId="6C2EC8E5" w:rsidR="001137EE" w:rsidRDefault="001137EE">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1137EE" w:rsidRDefault="001137EE">
      <w:pPr>
        <w:pStyle w:val="CommentText"/>
      </w:pPr>
    </w:p>
    <w:p w14:paraId="57BCAD78" w14:textId="6749DE75" w:rsidR="001137EE" w:rsidRDefault="001137EE">
      <w:pPr>
        <w:pStyle w:val="CommentText"/>
      </w:pPr>
      <w:r>
        <w:t>Can we please start think which figures to use in the main document, and which to put into the supplement?</w:t>
      </w:r>
    </w:p>
    <w:p w14:paraId="4A10D267" w14:textId="77777777" w:rsidR="001137EE" w:rsidRDefault="001137EE">
      <w:pPr>
        <w:pStyle w:val="CommentText"/>
      </w:pPr>
    </w:p>
    <w:p w14:paraId="316D9768" w14:textId="536B1BB0" w:rsidR="001137EE" w:rsidRDefault="001137EE">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31" w:author="AJ Smit" w:date="2019-02-19T21:46:00Z" w:initials="Office">
    <w:p w14:paraId="2A4824DA" w14:textId="0BBD0609" w:rsidR="00512079" w:rsidRDefault="00512079">
      <w:pPr>
        <w:pStyle w:val="CommentText"/>
      </w:pPr>
      <w:r>
        <w:rPr>
          <w:rStyle w:val="CommentReference"/>
        </w:rPr>
        <w:annotationRef/>
      </w:r>
      <w:r>
        <w:t>Maybe remove…</w:t>
      </w:r>
    </w:p>
  </w:comment>
  <w:comment w:id="32" w:author="AJ Smit" w:date="2019-02-20T18:25:00Z" w:initials="Office">
    <w:p w14:paraId="41330029" w14:textId="38E6F432" w:rsidR="00750867" w:rsidRDefault="00750867">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33" w:author="David Schoeman" w:date="2019-02-23T09:36:00Z" w:initials="DS">
    <w:p w14:paraId="4A9880C8" w14:textId="61055F8C" w:rsidR="00E00F8E" w:rsidRDefault="00E00F8E">
      <w:pPr>
        <w:pStyle w:val="CommentText"/>
      </w:pPr>
      <w:r>
        <w:rPr>
          <w:rStyle w:val="CommentReference"/>
        </w:rPr>
        <w:annotationRef/>
      </w:r>
      <w:r>
        <w:t xml:space="preserve">Maybe correlation is not the </w:t>
      </w:r>
      <w:r w:rsidR="00ED621F">
        <w:t>right tool here? Maybe the degree of spatial correspondence (intersections) of the distribution of the upper percentiles of the two variables you want to consider? Or something along those lines?</w:t>
      </w:r>
    </w:p>
  </w:comment>
  <w:comment w:id="34" w:author="AJ Smit" w:date="2019-02-19T13:10:00Z" w:initials="Office">
    <w:p w14:paraId="6B3AC0C8" w14:textId="0EC7E392" w:rsidR="00512079" w:rsidRDefault="00512079">
      <w:pPr>
        <w:pStyle w:val="CommentText"/>
      </w:pPr>
      <w:r>
        <w:rPr>
          <w:rStyle w:val="CommentReference"/>
        </w:rPr>
        <w:annotationRef/>
      </w:r>
      <w:r>
        <w:t xml:space="preserve">The correlation coefficients </w:t>
      </w:r>
      <w:r w:rsidR="000B6E19">
        <w:t>s</w:t>
      </w:r>
      <w:r>
        <w:t xml:space="preserve">how the matching of spatial patterns, </w:t>
      </w:r>
      <w:r w:rsidRPr="00AC68AB">
        <w:rPr>
          <w:i/>
        </w:rPr>
        <w:t>i.e.</w:t>
      </w:r>
      <w:r>
        <w:t xml:space="preserve"> MKE (figure panels in column 1 of ‘Combo_figs3.png’) </w:t>
      </w:r>
      <w:r w:rsidRPr="000B6E19">
        <w:rPr>
          <w:i/>
        </w:rPr>
        <w:t>vs.</w:t>
      </w:r>
      <w:r>
        <w:t xml:space="preserve"> mean event intensity (panels, column 4), and EKE (panels, column 2) </w:t>
      </w:r>
      <w:r w:rsidRPr="000B6E19">
        <w:rPr>
          <w:i/>
        </w:rPr>
        <w:t>vs.</w:t>
      </w:r>
      <w:r>
        <w:t xml:space="preserve"> mean event intensity.</w:t>
      </w:r>
    </w:p>
  </w:comment>
  <w:comment w:id="35" w:author="AJ Smit" w:date="2019-02-20T18:39:00Z" w:initials="Office">
    <w:p w14:paraId="0243DD4D" w14:textId="7F012FB8" w:rsidR="000B6E19" w:rsidRDefault="000B6E19">
      <w:pPr>
        <w:pStyle w:val="CommentText"/>
      </w:pPr>
      <w:r>
        <w:rPr>
          <w:rStyle w:val="CommentReference"/>
        </w:rPr>
        <w:annotationRef/>
      </w:r>
      <w:r>
        <w:t>Would someone please double-check this</w:t>
      </w:r>
      <w:r w:rsidR="00D36C79">
        <w:t>? My eyes are going squint because I’ve been looking at these figures too long.</w:t>
      </w:r>
    </w:p>
  </w:comment>
  <w:comment w:id="36" w:author="David Schoeman" w:date="2019-02-23T09:38:00Z" w:initials="DS">
    <w:p w14:paraId="4EE97A2E" w14:textId="5107B025" w:rsidR="002556FC" w:rsidRDefault="002556FC">
      <w:pPr>
        <w:pStyle w:val="CommentText"/>
      </w:pPr>
      <w:r>
        <w:rPr>
          <w:rStyle w:val="CommentReference"/>
        </w:rPr>
        <w:annotationRef/>
      </w:r>
      <w:r>
        <w:t>Looks like a reasonable statement to me…</w:t>
      </w:r>
    </w:p>
  </w:comment>
  <w:comment w:id="37" w:author="David Schoeman" w:date="2019-02-23T09:39:00Z" w:initials="DS">
    <w:p w14:paraId="7013FFCA" w14:textId="4A85264F" w:rsidR="002556FC" w:rsidRDefault="002556FC">
      <w:pPr>
        <w:pStyle w:val="CommentText"/>
      </w:pPr>
      <w:r>
        <w:rPr>
          <w:rStyle w:val="CommentReference"/>
        </w:rPr>
        <w:annotationRef/>
      </w:r>
      <w:r>
        <w:t>I’m no oceanographer, but doesn’t it make sense that a fast-flowing current is well-defined, so unlikely to shed rings/eddies?</w:t>
      </w:r>
    </w:p>
  </w:comment>
  <w:comment w:id="38" w:author="AJ Smit" w:date="2019-02-20T18:48:00Z" w:initials="Office">
    <w:p w14:paraId="74558BE4" w14:textId="77777777" w:rsidR="00D36C79" w:rsidRDefault="00D36C79">
      <w:pPr>
        <w:pStyle w:val="CommentText"/>
      </w:pPr>
      <w:r>
        <w:rPr>
          <w:rStyle w:val="CommentReference"/>
        </w:rPr>
        <w:annotationRef/>
      </w:r>
      <w:r w:rsidRPr="00160DB3">
        <w:t>This refers to the plots of the eddy trajectories (version 2.0exp: </w:t>
      </w:r>
      <w:hyperlink r:id="rId1" w:history="1">
        <w:r w:rsidRPr="00160DB3">
          <w:rPr>
            <w:rStyle w:val="Hyperlink"/>
            <w:rFonts w:ascii="Myriad Pro" w:hAnsi="Myriad Pro"/>
            <w:sz w:val="20"/>
          </w:rPr>
          <w:t>Mesoscale Eddy Trajectory Atlas Product Handbook, SALP-MU-P-EA-23126, issue 2.0</w:t>
        </w:r>
      </w:hyperlink>
      <w:r w:rsidRPr="00160DB3">
        <w:t>) seen in ‘WBC_eddies.jpg’</w:t>
      </w:r>
      <w:r>
        <w:t xml:space="preserve"> and in the third column of panels from the left in ‘</w:t>
      </w:r>
      <w:r w:rsidRPr="00160DB3">
        <w:t>Combo_figs</w:t>
      </w:r>
      <w:r>
        <w:t>3</w:t>
      </w:r>
      <w:r w:rsidRPr="00160DB3">
        <w:t>.png</w:t>
      </w:r>
      <w:r>
        <w:t>.’</w:t>
      </w:r>
    </w:p>
    <w:p w14:paraId="2DCF1880" w14:textId="77777777" w:rsidR="009316FA" w:rsidRDefault="009316FA">
      <w:pPr>
        <w:pStyle w:val="CommentText"/>
      </w:pPr>
    </w:p>
    <w:p w14:paraId="1DED9636" w14:textId="2BB58264" w:rsidR="009316FA" w:rsidRDefault="009316FA">
      <w:pPr>
        <w:pStyle w:val="CommentText"/>
      </w:pPr>
      <w:r>
        <w:t>Note that these are closed eddies (as necessitated by the eddy-detection algorithm); the database therefor excludes meanders, and they need to be examined separately.</w:t>
      </w:r>
    </w:p>
  </w:comment>
  <w:comment w:id="39" w:author="AJ Smit" w:date="2019-02-19T21:59:00Z" w:initials="Office">
    <w:p w14:paraId="22F7660B" w14:textId="77777777" w:rsidR="00512079" w:rsidRDefault="00512079">
      <w:pPr>
        <w:pStyle w:val="CommentText"/>
      </w:pPr>
      <w:r>
        <w:rPr>
          <w:rStyle w:val="CommentReference"/>
        </w:rPr>
        <w:annotationRef/>
      </w:r>
      <w:r>
        <w:t>W</w:t>
      </w:r>
      <w:r w:rsidRPr="00160DB3">
        <w:t>e know this already, but this plot is quite reassuring</w:t>
      </w:r>
      <w:r>
        <w:t>.</w:t>
      </w:r>
      <w:r w:rsidR="009316FA">
        <w:t xml:space="preserve"> Also fairly obvious, but I like the plots!</w:t>
      </w:r>
    </w:p>
    <w:p w14:paraId="487F5771" w14:textId="77777777" w:rsidR="009316FA" w:rsidRDefault="009316FA">
      <w:pPr>
        <w:pStyle w:val="CommentText"/>
      </w:pPr>
    </w:p>
    <w:p w14:paraId="78CF6B91" w14:textId="7EF10702" w:rsidR="009316FA" w:rsidRDefault="009316FA">
      <w:pPr>
        <w:pStyle w:val="CommentText"/>
      </w:pPr>
      <w:r w:rsidRPr="00160DB3">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40" w:author="AJ Smit" w:date="2019-02-20T19:02:00Z" w:initials="Office">
    <w:p w14:paraId="697A5B73" w14:textId="217A789D" w:rsidR="001137EE" w:rsidRDefault="001137EE" w:rsidP="001137EE">
      <w:pPr>
        <w:jc w:val="left"/>
      </w:pPr>
      <w:r>
        <w:rPr>
          <w:rStyle w:val="CommentReference"/>
        </w:rPr>
        <w:annotationRef/>
      </w:r>
      <w:bookmarkStart w:id="42" w:name="_GoBack"/>
      <w:r w:rsidRPr="00160DB3">
        <w:t>How can we quantify this relationship, and add some reassuring stats?</w:t>
      </w:r>
      <w:bookmarkEnd w:id="42"/>
    </w:p>
  </w:comment>
  <w:comment w:id="41" w:author="David Schoeman" w:date="2019-02-23T09:41:00Z" w:initials="DS">
    <w:p w14:paraId="4E23A49F" w14:textId="15FD0222" w:rsidR="002556FC" w:rsidRDefault="002556FC">
      <w:pPr>
        <w:pStyle w:val="CommentText"/>
      </w:pPr>
      <w:r>
        <w:rPr>
          <w:rStyle w:val="CommentReference"/>
        </w:rPr>
        <w:annotationRef/>
      </w:r>
      <w:r>
        <w:t xml:space="preserve">As I suggested above, “mask” SST anomalies to meanders, and then correlate? Or mask both meanders and high SST </w:t>
      </w:r>
      <w:proofErr w:type="spellStart"/>
      <w:r>
        <w:t>anlomalies</w:t>
      </w:r>
      <w:proofErr w:type="spellEnd"/>
      <w:r>
        <w:t xml:space="preserve"> and compute the spatial intersection (as a proportion of the max possible for the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62D1" w15:done="0"/>
  <w15:commentEx w15:paraId="746F7877" w15:done="1"/>
  <w15:commentEx w15:paraId="68E3CCBB" w15:done="0"/>
  <w15:commentEx w15:paraId="0887976C" w15:done="1"/>
  <w15:commentEx w15:paraId="22001AB1" w15:done="0"/>
  <w15:commentEx w15:paraId="063215DA" w15:done="1"/>
  <w15:commentEx w15:paraId="53246A87" w15:paraIdParent="063215DA" w15:done="1"/>
  <w15:commentEx w15:paraId="4A7CFF99" w15:done="1"/>
  <w15:commentEx w15:paraId="1CED0E6C" w15:paraIdParent="4A7CFF99" w15:done="1"/>
  <w15:commentEx w15:paraId="4EE19D38" w15:done="1"/>
  <w15:commentEx w15:paraId="793913E9" w15:done="1"/>
  <w15:commentEx w15:paraId="39D449C2" w15:done="0"/>
  <w15:commentEx w15:paraId="5FD3A688" w15:paraIdParent="39D449C2" w15:done="0"/>
  <w15:commentEx w15:paraId="79B0601E" w15:paraIdParent="39D449C2" w15:done="0"/>
  <w15:commentEx w15:paraId="139AE25D" w15:done="1"/>
  <w15:commentEx w15:paraId="568DB11B" w15:done="1"/>
  <w15:commentEx w15:paraId="5E492D51" w15:paraIdParent="568DB11B" w15:done="1"/>
  <w15:commentEx w15:paraId="5A57F8B1" w15:done="0"/>
  <w15:commentEx w15:paraId="10CEC476" w15:done="1"/>
  <w15:commentEx w15:paraId="0787F49D" w15:done="1"/>
  <w15:commentEx w15:paraId="54D440C6" w15:paraIdParent="0787F49D" w15:done="1"/>
  <w15:commentEx w15:paraId="4B715FEC" w15:done="1"/>
  <w15:commentEx w15:paraId="5A402429" w15:done="1"/>
  <w15:commentEx w15:paraId="48DFDF57" w15:paraIdParent="5A402429" w15:done="1"/>
  <w15:commentEx w15:paraId="316D9768" w15:done="0"/>
  <w15:commentEx w15:paraId="2A4824DA" w15:done="0"/>
  <w15:commentEx w15:paraId="41330029" w15:done="1"/>
  <w15:commentEx w15:paraId="4A9880C8" w15:paraIdParent="41330029" w15:done="1"/>
  <w15:commentEx w15:paraId="6B3AC0C8" w15:done="0"/>
  <w15:commentEx w15:paraId="0243DD4D" w15:done="1"/>
  <w15:commentEx w15:paraId="4EE97A2E" w15:paraIdParent="0243DD4D" w15:done="1"/>
  <w15:commentEx w15:paraId="7013FFCA" w15:done="1"/>
  <w15:commentEx w15:paraId="1DED9636" w15:done="0"/>
  <w15:commentEx w15:paraId="78CF6B91" w15:done="0"/>
  <w15:commentEx w15:paraId="697A5B73" w15:done="1"/>
  <w15:commentEx w15:paraId="4E23A49F" w15:paraIdParent="697A5B7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62D1" w16cid:durableId="2015779B"/>
  <w16cid:commentId w16cid:paraId="746F7877" w16cid:durableId="201B8A3B"/>
  <w16cid:commentId w16cid:paraId="68E3CCBB" w16cid:durableId="201575AB"/>
  <w16cid:commentId w16cid:paraId="0887976C" w16cid:durableId="201B8AAA"/>
  <w16cid:commentId w16cid:paraId="22001AB1" w16cid:durableId="2015ACA5"/>
  <w16cid:commentId w16cid:paraId="063215DA" w16cid:durableId="201576A3"/>
  <w16cid:commentId w16cid:paraId="53246A87" w16cid:durableId="201B8B6D"/>
  <w16cid:commentId w16cid:paraId="4A7CFF99" w16cid:durableId="20157785"/>
  <w16cid:commentId w16cid:paraId="1CED0E6C" w16cid:durableId="201B8BEA"/>
  <w16cid:commentId w16cid:paraId="4EE19D38" w16cid:durableId="201B8C15"/>
  <w16cid:commentId w16cid:paraId="793913E9" w16cid:durableId="201B8C63"/>
  <w16cid:commentId w16cid:paraId="39D449C2" w16cid:durableId="2015794A"/>
  <w16cid:commentId w16cid:paraId="5FD3A688" w16cid:durableId="201B8CC2"/>
  <w16cid:commentId w16cid:paraId="79B0601E" w16cid:durableId="201B8CF9"/>
  <w16cid:commentId w16cid:paraId="139AE25D" w16cid:durableId="201B8FD7"/>
  <w16cid:commentId w16cid:paraId="568DB11B" w16cid:durableId="2016965D"/>
  <w16cid:commentId w16cid:paraId="5E492D51" w16cid:durableId="201B9094"/>
  <w16cid:commentId w16cid:paraId="5A57F8B1" w16cid:durableId="2016933B"/>
  <w16cid:commentId w16cid:paraId="10CEC476" w16cid:durableId="201B912A"/>
  <w16cid:commentId w16cid:paraId="0787F49D" w16cid:durableId="2016FB43"/>
  <w16cid:commentId w16cid:paraId="54D440C6" w16cid:durableId="201B91A1"/>
  <w16cid:commentId w16cid:paraId="4B715FEC" w16cid:durableId="201B921C"/>
  <w16cid:commentId w16cid:paraId="5A402429" w16cid:durableId="20169AC2"/>
  <w16cid:commentId w16cid:paraId="48DFDF57" w16cid:durableId="201B9231"/>
  <w16cid:commentId w16cid:paraId="316D9768" w16cid:durableId="2018232A"/>
  <w16cid:commentId w16cid:paraId="2A4824DA" w16cid:durableId="2016F7B6"/>
  <w16cid:commentId w16cid:paraId="41330029" w16cid:durableId="20181A1E"/>
  <w16cid:commentId w16cid:paraId="4A9880C8" w16cid:durableId="201B9289"/>
  <w16cid:commentId w16cid:paraId="6B3AC0C8" w16cid:durableId="20167ED9"/>
  <w16cid:commentId w16cid:paraId="0243DD4D" w16cid:durableId="20181D5C"/>
  <w16cid:commentId w16cid:paraId="4EE97A2E" w16cid:durableId="201B9308"/>
  <w16cid:commentId w16cid:paraId="7013FFCA" w16cid:durableId="201B933C"/>
  <w16cid:commentId w16cid:paraId="1DED9636" w16cid:durableId="20181F99"/>
  <w16cid:commentId w16cid:paraId="78CF6B91" w16cid:durableId="2016FAD3"/>
  <w16cid:commentId w16cid:paraId="697A5B73" w16cid:durableId="201822E2"/>
  <w16cid:commentId w16cid:paraId="4E23A49F" w16cid:durableId="201B9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2"/>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num>
  <w:num w:numId="8">
    <w:abstractNumId w:val="6"/>
  </w:num>
  <w:num w:numId="9">
    <w:abstractNumId w:val="1"/>
  </w:num>
  <w:num w:numId="10">
    <w:abstractNumId w:val="10"/>
  </w:num>
  <w:num w:numId="11">
    <w:abstractNumId w:val="8"/>
  </w:num>
  <w:num w:numId="12">
    <w:abstractNumId w:val="11"/>
  </w:num>
  <w:num w:numId="13">
    <w:abstractNumId w:val="3"/>
  </w:num>
  <w:num w:numId="14">
    <w:abstractNumId w:val="7"/>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Smit">
    <w15:presenceInfo w15:providerId="None" w15:userId="AJ Smit"/>
  </w15:person>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73444"/>
    <w:rsid w:val="000764F1"/>
    <w:rsid w:val="000B6E19"/>
    <w:rsid w:val="000D59C6"/>
    <w:rsid w:val="00103A32"/>
    <w:rsid w:val="001137EE"/>
    <w:rsid w:val="001336BC"/>
    <w:rsid w:val="001441D9"/>
    <w:rsid w:val="00157A51"/>
    <w:rsid w:val="00160DB3"/>
    <w:rsid w:val="0019384A"/>
    <w:rsid w:val="001E561C"/>
    <w:rsid w:val="002427C4"/>
    <w:rsid w:val="002556FC"/>
    <w:rsid w:val="0025777B"/>
    <w:rsid w:val="00274067"/>
    <w:rsid w:val="002B3330"/>
    <w:rsid w:val="00304FCD"/>
    <w:rsid w:val="0031198D"/>
    <w:rsid w:val="00357E20"/>
    <w:rsid w:val="00363D90"/>
    <w:rsid w:val="003A343B"/>
    <w:rsid w:val="003A64B4"/>
    <w:rsid w:val="003F009A"/>
    <w:rsid w:val="00415745"/>
    <w:rsid w:val="00424AEA"/>
    <w:rsid w:val="0046057F"/>
    <w:rsid w:val="00485B08"/>
    <w:rsid w:val="004B06CE"/>
    <w:rsid w:val="004C7C99"/>
    <w:rsid w:val="004D634A"/>
    <w:rsid w:val="004F4C1F"/>
    <w:rsid w:val="004F6078"/>
    <w:rsid w:val="005007A5"/>
    <w:rsid w:val="00504C67"/>
    <w:rsid w:val="00512079"/>
    <w:rsid w:val="00570CDB"/>
    <w:rsid w:val="005837FA"/>
    <w:rsid w:val="005901E5"/>
    <w:rsid w:val="005B7801"/>
    <w:rsid w:val="005E0370"/>
    <w:rsid w:val="005E521F"/>
    <w:rsid w:val="0066003E"/>
    <w:rsid w:val="00665425"/>
    <w:rsid w:val="006713DF"/>
    <w:rsid w:val="006867E3"/>
    <w:rsid w:val="00690E93"/>
    <w:rsid w:val="00697336"/>
    <w:rsid w:val="006F1EC5"/>
    <w:rsid w:val="00713DFD"/>
    <w:rsid w:val="00750867"/>
    <w:rsid w:val="00756DA2"/>
    <w:rsid w:val="007D10AB"/>
    <w:rsid w:val="007E6473"/>
    <w:rsid w:val="00814D7C"/>
    <w:rsid w:val="00846608"/>
    <w:rsid w:val="00854DAA"/>
    <w:rsid w:val="008A2EF2"/>
    <w:rsid w:val="008C1804"/>
    <w:rsid w:val="008D28FD"/>
    <w:rsid w:val="0092331C"/>
    <w:rsid w:val="009316FA"/>
    <w:rsid w:val="00951621"/>
    <w:rsid w:val="00A105E0"/>
    <w:rsid w:val="00A53C56"/>
    <w:rsid w:val="00A811D9"/>
    <w:rsid w:val="00AA2B5C"/>
    <w:rsid w:val="00AC68AB"/>
    <w:rsid w:val="00AD2E8E"/>
    <w:rsid w:val="00B6068B"/>
    <w:rsid w:val="00BC4A1E"/>
    <w:rsid w:val="00BD07AA"/>
    <w:rsid w:val="00BE0A07"/>
    <w:rsid w:val="00C20059"/>
    <w:rsid w:val="00C67F86"/>
    <w:rsid w:val="00CB6711"/>
    <w:rsid w:val="00CC14A7"/>
    <w:rsid w:val="00CD7914"/>
    <w:rsid w:val="00D104F8"/>
    <w:rsid w:val="00D17115"/>
    <w:rsid w:val="00D36C79"/>
    <w:rsid w:val="00D468EC"/>
    <w:rsid w:val="00D63C27"/>
    <w:rsid w:val="00D71971"/>
    <w:rsid w:val="00D727A1"/>
    <w:rsid w:val="00D90DC0"/>
    <w:rsid w:val="00E00F8E"/>
    <w:rsid w:val="00E404F1"/>
    <w:rsid w:val="00E768A7"/>
    <w:rsid w:val="00E919C4"/>
    <w:rsid w:val="00E96997"/>
    <w:rsid w:val="00EA7A6E"/>
    <w:rsid w:val="00ED621F"/>
    <w:rsid w:val="00F355A1"/>
    <w:rsid w:val="00FA4E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semiHidden/>
    <w:unhideWhenUsed/>
    <w:rsid w:val="00363D90"/>
    <w:rPr>
      <w:szCs w:val="20"/>
    </w:rPr>
  </w:style>
  <w:style w:type="character" w:customStyle="1" w:styleId="CommentTextChar">
    <w:name w:val="Comment Text Char"/>
    <w:basedOn w:val="DefaultParagraphFont"/>
    <w:link w:val="CommentText"/>
    <w:uiPriority w:val="99"/>
    <w:semiHidden/>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viso.altimetry.fr/fileadmin/documents/data/tools/hdbk_eddytrajectory_2.0exp.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12</cp:revision>
  <dcterms:created xsi:type="dcterms:W3CDTF">2019-02-22T22:57:00Z</dcterms:created>
  <dcterms:modified xsi:type="dcterms:W3CDTF">2019-02-25T09:56:00Z</dcterms:modified>
</cp:coreProperties>
</file>