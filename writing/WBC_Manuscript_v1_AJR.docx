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90AA5" w14:textId="77777777" w:rsidR="00363D90" w:rsidRPr="00160DB3" w:rsidRDefault="00363D90" w:rsidP="00AC68AB">
      <w:pPr>
        <w:jc w:val="left"/>
      </w:pPr>
      <w:commentRangeStart w:id="0"/>
      <w:commentRangeStart w:id="1"/>
      <w:r w:rsidRPr="00160DB3">
        <w:rPr>
          <w:b/>
          <w:bCs/>
        </w:rPr>
        <w:t>Introduction</w:t>
      </w:r>
      <w:r w:rsidRPr="00160DB3">
        <w:t xml:space="preserve"> [some early text I wrote that might be useful]</w:t>
      </w:r>
      <w:commentRangeEnd w:id="0"/>
      <w:r w:rsidR="00504C67" w:rsidRPr="00160DB3">
        <w:rPr>
          <w:rStyle w:val="CommentReference"/>
          <w:rFonts w:ascii="Myriad Pro" w:hAnsi="Myriad Pro"/>
        </w:rPr>
        <w:commentReference w:id="0"/>
      </w:r>
      <w:commentRangeEnd w:id="1"/>
      <w:r w:rsidR="00B3653D">
        <w:rPr>
          <w:rStyle w:val="CommentReference"/>
        </w:rPr>
        <w:commentReference w:id="1"/>
      </w:r>
    </w:p>
    <w:p w14:paraId="6B7A35C7" w14:textId="77777777" w:rsidR="00504C67" w:rsidRPr="00160DB3" w:rsidRDefault="00504C67" w:rsidP="00AC68AB">
      <w:pPr>
        <w:jc w:val="left"/>
      </w:pPr>
    </w:p>
    <w:p w14:paraId="4A6E0B54" w14:textId="2110F6FE" w:rsidR="00504C67" w:rsidRDefault="00504C67" w:rsidP="00AC68AB">
      <w:pPr>
        <w:jc w:val="left"/>
        <w:rPr>
          <w:ins w:id="2" w:author="Anthony J. Richardson" w:date="2019-03-21T06:44:00Z"/>
          <w:highlight w:val="yellow"/>
        </w:rPr>
      </w:pPr>
      <w:r w:rsidRPr="00160DB3">
        <w:rPr>
          <w:highlight w:val="yellow"/>
        </w:rPr>
        <w:t>Rather read the text under the yellow highlighted heading on the next page</w:t>
      </w:r>
      <w:r w:rsidR="001137EE">
        <w:rPr>
          <w:highlight w:val="yellow"/>
        </w:rPr>
        <w:t>; I’ll keep some of the text immediately below, but it is too verbose right now. Please feel free to help me pull this text into shape!</w:t>
      </w:r>
    </w:p>
    <w:p w14:paraId="32ABB1B3" w14:textId="77777777" w:rsidR="00B3653D" w:rsidRDefault="00B3653D" w:rsidP="00AC68AB">
      <w:pPr>
        <w:jc w:val="left"/>
        <w:rPr>
          <w:ins w:id="3" w:author="Anthony J. Richardson" w:date="2019-03-21T06:45:00Z"/>
        </w:rPr>
      </w:pPr>
    </w:p>
    <w:p w14:paraId="779E802D" w14:textId="7F26F725" w:rsidR="00B3653D" w:rsidRPr="00405D36" w:rsidRDefault="00B3653D" w:rsidP="00AC68AB">
      <w:pPr>
        <w:jc w:val="left"/>
        <w:rPr>
          <w:ins w:id="4" w:author="Anthony J. Richardson" w:date="2019-03-21T08:09:00Z"/>
          <w:b/>
          <w:rPrChange w:id="5" w:author="Anthony J. Richardson" w:date="2019-03-21T13:15:00Z">
            <w:rPr>
              <w:ins w:id="6" w:author="Anthony J. Richardson" w:date="2019-03-21T08:09:00Z"/>
            </w:rPr>
          </w:rPrChange>
        </w:rPr>
      </w:pPr>
      <w:ins w:id="7" w:author="Anthony J. Richardson" w:date="2019-03-21T08:09:00Z">
        <w:r w:rsidRPr="00405D36">
          <w:rPr>
            <w:b/>
            <w:rPrChange w:id="8" w:author="Anthony J. Richardson" w:date="2019-03-21T13:15:00Z">
              <w:rPr/>
            </w:rPrChange>
          </w:rPr>
          <w:t>A s</w:t>
        </w:r>
      </w:ins>
      <w:ins w:id="9" w:author="Anthony J. Richardson" w:date="2019-03-21T06:45:00Z">
        <w:r w:rsidRPr="00405D36">
          <w:rPr>
            <w:b/>
            <w:rPrChange w:id="10" w:author="Anthony J. Richardson" w:date="2019-03-21T13:15:00Z">
              <w:rPr/>
            </w:rPrChange>
          </w:rPr>
          <w:t>uggested structure</w:t>
        </w:r>
      </w:ins>
      <w:ins w:id="11" w:author="Anthony J. Richardson" w:date="2019-03-21T08:03:00Z">
        <w:r w:rsidRPr="00405D36">
          <w:rPr>
            <w:b/>
            <w:rPrChange w:id="12" w:author="Anthony J. Richardson" w:date="2019-03-21T13:15:00Z">
              <w:rPr/>
            </w:rPrChange>
          </w:rPr>
          <w:t xml:space="preserve"> for Introduction</w:t>
        </w:r>
      </w:ins>
      <w:ins w:id="13" w:author="Anthony J. Richardson" w:date="2019-03-21T08:09:00Z">
        <w:r w:rsidRPr="00405D36">
          <w:rPr>
            <w:b/>
            <w:rPrChange w:id="14" w:author="Anthony J. Richardson" w:date="2019-03-21T13:15:00Z">
              <w:rPr/>
            </w:rPrChange>
          </w:rPr>
          <w:t xml:space="preserve"> based on your notes:</w:t>
        </w:r>
      </w:ins>
    </w:p>
    <w:p w14:paraId="14E43470" w14:textId="77777777" w:rsidR="00B3653D" w:rsidRDefault="00B3653D" w:rsidP="00AC68AB">
      <w:pPr>
        <w:jc w:val="left"/>
        <w:rPr>
          <w:ins w:id="15" w:author="Anthony J. Richardson" w:date="2019-03-21T08:03:00Z"/>
        </w:rPr>
      </w:pPr>
    </w:p>
    <w:p w14:paraId="38BCB7DE" w14:textId="77777777" w:rsidR="00405D36" w:rsidRDefault="00B3653D" w:rsidP="00B3653D">
      <w:pPr>
        <w:rPr>
          <w:ins w:id="16" w:author="Anthony J. Richardson" w:date="2019-03-21T13:09:00Z"/>
        </w:rPr>
      </w:pPr>
      <w:ins w:id="17" w:author="Anthony J. Richardson" w:date="2019-03-21T08:03:00Z">
        <w:r w:rsidRPr="00160DB3">
          <w:t xml:space="preserve">Although climate change is generally understood to </w:t>
        </w:r>
      </w:ins>
      <w:ins w:id="18" w:author="Anthony J. Richardson" w:date="2019-03-21T08:04:00Z">
        <w:r>
          <w:t>manifest as</w:t>
        </w:r>
      </w:ins>
      <w:ins w:id="19" w:author="Anthony J. Richardson" w:date="2019-03-21T08:03:00Z">
        <w:r w:rsidRPr="00160DB3">
          <w:t xml:space="preserve"> a gradual long-term </w:t>
        </w:r>
      </w:ins>
      <w:ins w:id="20" w:author="Anthony J. Richardson" w:date="2019-03-21T08:04:00Z">
        <w:r>
          <w:t>warming</w:t>
        </w:r>
      </w:ins>
      <w:ins w:id="21" w:author="Anthony J. Richardson" w:date="2019-03-21T08:03:00Z">
        <w:r w:rsidRPr="00160DB3">
          <w:t xml:space="preserve"> in global mean surface temperature (Pachauri et al., 2014), it is </w:t>
        </w:r>
      </w:ins>
      <w:ins w:id="22" w:author="Anthony J. Richardson" w:date="2019-03-21T08:39:00Z">
        <w:r>
          <w:t xml:space="preserve">also </w:t>
        </w:r>
      </w:ins>
      <w:ins w:id="23" w:author="Anthony J. Richardson" w:date="2019-03-21T08:03:00Z">
        <w:r w:rsidRPr="00160DB3">
          <w:t xml:space="preserve">associated </w:t>
        </w:r>
      </w:ins>
      <w:ins w:id="24" w:author="Anthony J. Richardson" w:date="2019-03-21T08:06:00Z">
        <w:r>
          <w:t xml:space="preserve">with an </w:t>
        </w:r>
      </w:ins>
      <w:ins w:id="25" w:author="Anthony J. Richardson" w:date="2019-03-21T08:03:00Z">
        <w:r w:rsidRPr="00160DB3">
          <w:t>increase in frequency and severity of extreme events (Easterling et al., 2000). Impacts of extreme events such as floods, wind storms, tropical cyclones, heatwaves and cold-spells occur suddenly, often with catastrophic consequences (</w:t>
        </w:r>
        <w:r w:rsidRPr="00160DB3">
          <w:rPr>
            <w:i/>
            <w:iCs/>
          </w:rPr>
          <w:t>e.g.</w:t>
        </w:r>
        <w:r w:rsidRPr="00160DB3">
          <w:t xml:space="preserve"> </w:t>
        </w:r>
        <w:proofErr w:type="spellStart"/>
        <w:r w:rsidRPr="00160DB3">
          <w:t>Shongwe</w:t>
        </w:r>
        <w:proofErr w:type="spellEnd"/>
        <w:r w:rsidRPr="00160DB3">
          <w:t xml:space="preserve"> et al., 2009). The </w:t>
        </w:r>
      </w:ins>
      <w:ins w:id="26" w:author="Anthony J. Richardson" w:date="2019-03-21T11:47:00Z">
        <w:r w:rsidR="000A17B9">
          <w:t>increased</w:t>
        </w:r>
      </w:ins>
      <w:ins w:id="27" w:author="Anthony J. Richardson" w:date="2019-03-21T08:03:00Z">
        <w:r w:rsidRPr="00160DB3">
          <w:t xml:space="preserve"> focus on extreme</w:t>
        </w:r>
      </w:ins>
      <w:ins w:id="28" w:author="Anthony J. Richardson" w:date="2019-03-21T11:47:00Z">
        <w:r w:rsidR="000A17B9">
          <w:t xml:space="preserve"> event</w:t>
        </w:r>
      </w:ins>
      <w:ins w:id="29" w:author="Anthony J. Richardson" w:date="2019-03-21T08:03:00Z">
        <w:r w:rsidRPr="00160DB3">
          <w:t xml:space="preserve">s </w:t>
        </w:r>
      </w:ins>
      <w:ins w:id="30" w:author="Anthony J. Richardson" w:date="2019-03-21T11:47:00Z">
        <w:r w:rsidR="000A17B9">
          <w:t>relative in addition to the</w:t>
        </w:r>
      </w:ins>
      <w:ins w:id="31" w:author="Anthony J. Richardson" w:date="2019-03-21T08:03:00Z">
        <w:r w:rsidRPr="00160DB3">
          <w:t xml:space="preserve"> background mean state has emerged as a critical direction </w:t>
        </w:r>
      </w:ins>
      <w:ins w:id="32" w:author="Anthony J. Richardson" w:date="2019-03-21T08:08:00Z">
        <w:r>
          <w:t>in</w:t>
        </w:r>
      </w:ins>
      <w:ins w:id="33" w:author="Anthony J. Richardson" w:date="2019-03-21T08:03:00Z">
        <w:r w:rsidRPr="00160DB3">
          <w:t xml:space="preserve"> climate change research (Jentsch et al., 2007). </w:t>
        </w:r>
      </w:ins>
    </w:p>
    <w:p w14:paraId="4ED5C400" w14:textId="77777777" w:rsidR="00405D36" w:rsidRDefault="00405D36" w:rsidP="00B3653D">
      <w:pPr>
        <w:rPr>
          <w:ins w:id="34" w:author="Anthony J. Richardson" w:date="2019-03-21T13:09:00Z"/>
        </w:rPr>
      </w:pPr>
    </w:p>
    <w:p w14:paraId="176B81C1" w14:textId="4CE58139" w:rsidR="00405D36" w:rsidRDefault="00405D36" w:rsidP="00405D36">
      <w:pPr>
        <w:rPr>
          <w:ins w:id="35" w:author="Anthony J. Richardson" w:date="2019-03-21T13:14:00Z"/>
        </w:rPr>
      </w:pPr>
      <w:ins w:id="36" w:author="Anthony J. Richardson" w:date="2019-03-21T13:16:00Z">
        <w:r>
          <w:t>A</w:t>
        </w:r>
      </w:ins>
      <w:ins w:id="37" w:author="Anthony J. Richardson" w:date="2019-03-21T13:15:00Z">
        <w:r>
          <w:t xml:space="preserve"> </w:t>
        </w:r>
      </w:ins>
      <w:ins w:id="38" w:author="Anthony J. Richardson" w:date="2019-03-21T13:16:00Z">
        <w:r>
          <w:t>common</w:t>
        </w:r>
      </w:ins>
      <w:ins w:id="39" w:author="Anthony J. Richardson" w:date="2019-03-21T13:15:00Z">
        <w:r>
          <w:t xml:space="preserve"> extreme event is </w:t>
        </w:r>
      </w:ins>
      <w:ins w:id="40" w:author="Anthony J. Richardson" w:date="2019-03-21T13:10:00Z">
        <w:r>
          <w:t>a ‘h</w:t>
        </w:r>
        <w:r w:rsidRPr="00160DB3">
          <w:t>eatwave’</w:t>
        </w:r>
      </w:ins>
      <w:ins w:id="41" w:author="Anthony J. Richardson" w:date="2019-03-21T13:16:00Z">
        <w:r>
          <w:t xml:space="preserve">, which </w:t>
        </w:r>
      </w:ins>
      <w:ins w:id="42" w:author="Anthony J. Richardson" w:date="2019-03-21T13:10:00Z">
        <w:r>
          <w:t>has</w:t>
        </w:r>
        <w:r w:rsidRPr="00160DB3">
          <w:t xml:space="preserve"> </w:t>
        </w:r>
      </w:ins>
      <w:ins w:id="43" w:author="Anthony J. Richardson" w:date="2019-03-21T13:16:00Z">
        <w:r>
          <w:t>traditionally had</w:t>
        </w:r>
        <w:r>
          <w:t xml:space="preserve"> </w:t>
        </w:r>
        <w:r w:rsidRPr="00160DB3">
          <w:t>vague definitions</w:t>
        </w:r>
      </w:ins>
      <w:ins w:id="44" w:author="Anthony J. Richardson" w:date="2019-03-21T13:10:00Z">
        <w:r>
          <w:t xml:space="preserve">, </w:t>
        </w:r>
        <w:r w:rsidRPr="00160DB3">
          <w:t>such as “a period of abnormally and uncomfortably hot […] weather” (Glickman, 2000)</w:t>
        </w:r>
        <w:r>
          <w:t xml:space="preserve">, but this is changing. In recent years, there are an increasing number of studies </w:t>
        </w:r>
      </w:ins>
      <w:ins w:id="45" w:author="Anthony J. Richardson" w:date="2019-03-21T13:17:00Z">
        <w:r w:rsidRPr="00160DB3">
          <w:t xml:space="preserve">more objective definitions based on statistical properties of the temperature record </w:t>
        </w:r>
        <w:r>
          <w:t>have been used</w:t>
        </w:r>
        <w:r w:rsidRPr="00160DB3">
          <w:t xml:space="preserve"> (Fischer et al., 2011; Fischer and </w:t>
        </w:r>
        <w:proofErr w:type="spellStart"/>
        <w:r w:rsidRPr="00160DB3">
          <w:t>Schär</w:t>
        </w:r>
        <w:proofErr w:type="spellEnd"/>
        <w:r w:rsidRPr="00160DB3">
          <w:t>, 2010; Perkins and Alexander, 2013).</w:t>
        </w:r>
        <w:r>
          <w:t xml:space="preserve"> Further, the concept of heatwaves has been extended to include those in the oceans, termed </w:t>
        </w:r>
      </w:ins>
      <w:ins w:id="46" w:author="Anthony J. Richardson" w:date="2019-03-21T13:10:00Z">
        <w:r w:rsidRPr="00160DB3">
          <w:t>‘</w:t>
        </w:r>
      </w:ins>
      <w:ins w:id="47" w:author="Anthony J. Richardson" w:date="2019-03-21T13:11:00Z">
        <w:r>
          <w:t>M</w:t>
        </w:r>
      </w:ins>
      <w:ins w:id="48" w:author="Anthony J. Richardson" w:date="2019-03-21T13:10:00Z">
        <w:r>
          <w:t xml:space="preserve">arine </w:t>
        </w:r>
      </w:ins>
      <w:ins w:id="49" w:author="Anthony J. Richardson" w:date="2019-03-21T13:11:00Z">
        <w:r>
          <w:t>H</w:t>
        </w:r>
      </w:ins>
      <w:ins w:id="50" w:author="Anthony J. Richardson" w:date="2019-03-21T13:10:00Z">
        <w:r w:rsidRPr="00160DB3">
          <w:t>eat</w:t>
        </w:r>
      </w:ins>
      <w:ins w:id="51" w:author="Anthony J. Richardson" w:date="2019-03-21T13:13:00Z">
        <w:r>
          <w:t xml:space="preserve"> </w:t>
        </w:r>
      </w:ins>
      <w:ins w:id="52" w:author="Anthony J. Richardson" w:date="2019-03-21T13:11:00Z">
        <w:r>
          <w:t>W</w:t>
        </w:r>
      </w:ins>
      <w:ins w:id="53" w:author="Anthony J. Richardson" w:date="2019-03-21T13:10:00Z">
        <w:r w:rsidRPr="00160DB3">
          <w:t xml:space="preserve">aves’ </w:t>
        </w:r>
      </w:ins>
      <w:ins w:id="54" w:author="Anthony J. Richardson" w:date="2019-03-21T13:11:00Z">
        <w:r>
          <w:t>(MHWs)</w:t>
        </w:r>
      </w:ins>
      <w:ins w:id="55" w:author="Anthony J. Richardson" w:date="2019-03-21T13:17:00Z">
        <w:r>
          <w:t>.</w:t>
        </w:r>
      </w:ins>
    </w:p>
    <w:p w14:paraId="48654419" w14:textId="77777777" w:rsidR="00405D36" w:rsidRDefault="00405D36" w:rsidP="00405D36">
      <w:pPr>
        <w:rPr>
          <w:ins w:id="56" w:author="Anthony J. Richardson" w:date="2019-03-21T13:13:00Z"/>
        </w:rPr>
      </w:pPr>
    </w:p>
    <w:p w14:paraId="5C8C549A" w14:textId="5B1EE1F1" w:rsidR="00B3653D" w:rsidRDefault="00405D36" w:rsidP="00405D36">
      <w:pPr>
        <w:rPr>
          <w:ins w:id="57" w:author="Anthony J. Richardson" w:date="2019-03-21T08:53:00Z"/>
        </w:rPr>
      </w:pPr>
      <w:ins w:id="58" w:author="Anthony J. Richardson" w:date="2019-03-21T13:14:00Z">
        <w:r>
          <w:t xml:space="preserve">MHWs </w:t>
        </w:r>
      </w:ins>
      <w:ins w:id="59" w:author="Anthony J. Richardson" w:date="2019-03-21T13:11:00Z">
        <w:r>
          <w:t xml:space="preserve">are </w:t>
        </w:r>
      </w:ins>
      <w:ins w:id="60" w:author="Anthony J. Richardson" w:date="2019-03-21T08:09:00Z">
        <w:r w:rsidR="00B3653D" w:rsidRPr="00160DB3">
          <w:t>becoming more frequent (</w:t>
        </w:r>
        <w:proofErr w:type="spellStart"/>
        <w:r w:rsidR="00B3653D" w:rsidRPr="00160DB3">
          <w:t>DeCastro</w:t>
        </w:r>
        <w:proofErr w:type="spellEnd"/>
        <w:r w:rsidR="00B3653D" w:rsidRPr="00160DB3">
          <w:t xml:space="preserve"> et al., 2014; Lima and </w:t>
        </w:r>
        <w:proofErr w:type="spellStart"/>
        <w:r w:rsidR="00B3653D" w:rsidRPr="00160DB3">
          <w:t>Wethey</w:t>
        </w:r>
        <w:proofErr w:type="spellEnd"/>
        <w:r w:rsidR="00B3653D" w:rsidRPr="00160DB3">
          <w:t xml:space="preserve">, 2012; </w:t>
        </w:r>
        <w:proofErr w:type="spellStart"/>
        <w:r w:rsidR="00B3653D" w:rsidRPr="00160DB3">
          <w:t>Sura</w:t>
        </w:r>
        <w:proofErr w:type="spellEnd"/>
        <w:r w:rsidR="00B3653D" w:rsidRPr="00160DB3">
          <w:t>, 2011)</w:t>
        </w:r>
      </w:ins>
      <w:ins w:id="61" w:author="Anthony J. Richardson" w:date="2019-03-21T08:50:00Z">
        <w:r w:rsidR="00B3653D">
          <w:t xml:space="preserve">, and </w:t>
        </w:r>
      </w:ins>
      <w:ins w:id="62" w:author="Anthony J. Richardson" w:date="2019-03-21T08:52:00Z">
        <w:r w:rsidR="00B3653D">
          <w:t xml:space="preserve">can have devastating </w:t>
        </w:r>
      </w:ins>
      <w:ins w:id="63" w:author="Anthony J. Richardson" w:date="2019-03-21T08:51:00Z">
        <w:r w:rsidR="00B3653D">
          <w:t>ecosystem</w:t>
        </w:r>
      </w:ins>
      <w:ins w:id="64" w:author="Anthony J. Richardson" w:date="2019-03-21T08:40:00Z">
        <w:r w:rsidR="00B3653D">
          <w:t xml:space="preserve"> </w:t>
        </w:r>
      </w:ins>
      <w:ins w:id="65" w:author="Anthony J. Richardson" w:date="2019-03-21T08:09:00Z">
        <w:r w:rsidR="00B3653D" w:rsidRPr="00160DB3">
          <w:t xml:space="preserve">impacts. </w:t>
        </w:r>
      </w:ins>
      <w:ins w:id="66" w:author="Anthony J. Richardson" w:date="2019-03-21T13:12:00Z">
        <w:r>
          <w:t>There have been w</w:t>
        </w:r>
        <w:r w:rsidRPr="00160DB3">
          <w:t xml:space="preserve">ell-known ‘marine heat waves’ (MHWs) in the Mediterranean </w:t>
        </w:r>
        <w:r>
          <w:t xml:space="preserve">Sea </w:t>
        </w:r>
        <w:r w:rsidRPr="00160DB3">
          <w:t>in 2003 (</w:t>
        </w:r>
        <w:proofErr w:type="spellStart"/>
        <w:r w:rsidRPr="00160DB3">
          <w:t>Garrabou</w:t>
        </w:r>
        <w:proofErr w:type="spellEnd"/>
        <w:r w:rsidRPr="00160DB3">
          <w:t xml:space="preserve"> et al., 2009; </w:t>
        </w:r>
        <w:proofErr w:type="spellStart"/>
        <w:r w:rsidRPr="00160DB3">
          <w:t>Olita</w:t>
        </w:r>
        <w:proofErr w:type="spellEnd"/>
        <w:r w:rsidRPr="00160DB3">
          <w:t xml:space="preserve"> et al., 2007), off the coast of Western Australia in 2011 (Feng et al., 2013; Pearce and Feng, 2013; </w:t>
        </w:r>
        <w:proofErr w:type="spellStart"/>
        <w:r w:rsidRPr="00160DB3">
          <w:t>Wernberg</w:t>
        </w:r>
        <w:proofErr w:type="spellEnd"/>
        <w:r w:rsidRPr="00160DB3">
          <w:t xml:space="preserve"> et al., 2013), in the north west Atlantic Ocean in 2012 (Chen et al., 2014, 2015; Mills et al., 2012)</w:t>
        </w:r>
        <w:r>
          <w:t>,</w:t>
        </w:r>
        <w:r w:rsidRPr="00160DB3">
          <w:t xml:space="preserve"> and more recently the ‘Blob’ in the north east Pacific Ocean (Bond et al., 2015). </w:t>
        </w:r>
        <w:r>
          <w:t>These can have devastating ecosystem conseque</w:t>
        </w:r>
      </w:ins>
      <w:ins w:id="67" w:author="Anthony J. Richardson" w:date="2019-03-21T13:15:00Z">
        <w:r>
          <w:t>n</w:t>
        </w:r>
      </w:ins>
      <w:ins w:id="68" w:author="Anthony J. Richardson" w:date="2019-03-21T13:12:00Z">
        <w:r>
          <w:t xml:space="preserve">ces: </w:t>
        </w:r>
      </w:ins>
      <w:ins w:id="69" w:author="Anthony J. Richardson" w:date="2019-03-21T08:09:00Z">
        <w:r w:rsidR="00B3653D" w:rsidRPr="00160DB3">
          <w:t>the 2003 Mediterranean MHW may have affected up to 80% of the gorgonian fan colonies in some areas (</w:t>
        </w:r>
        <w:proofErr w:type="spellStart"/>
        <w:r w:rsidR="00B3653D" w:rsidRPr="00160DB3">
          <w:t>Garrabou</w:t>
        </w:r>
        <w:proofErr w:type="spellEnd"/>
        <w:r w:rsidR="00B3653D" w:rsidRPr="00160DB3">
          <w:t xml:space="preserve"> et al., 2009)</w:t>
        </w:r>
      </w:ins>
      <w:ins w:id="70" w:author="Anthony J. Richardson" w:date="2019-03-21T13:12:00Z">
        <w:r>
          <w:t>;</w:t>
        </w:r>
      </w:ins>
      <w:ins w:id="71" w:author="Anthony J. Richardson" w:date="2019-03-21T08:09:00Z">
        <w:r w:rsidR="00B3653D" w:rsidRPr="00160DB3">
          <w:t xml:space="preserve"> and the 2011 event off the west coast of Australia caused substantial loss of temperate seaweeds and a </w:t>
        </w:r>
        <w:proofErr w:type="spellStart"/>
        <w:r w:rsidR="00B3653D" w:rsidRPr="00160DB3">
          <w:t>tropicalisation</w:t>
        </w:r>
        <w:proofErr w:type="spellEnd"/>
        <w:r w:rsidR="00B3653D" w:rsidRPr="00160DB3">
          <w:t xml:space="preserve"> of reef fishes (</w:t>
        </w:r>
        <w:proofErr w:type="spellStart"/>
        <w:r w:rsidR="00B3653D" w:rsidRPr="00160DB3">
          <w:t>Wernberg</w:t>
        </w:r>
        <w:proofErr w:type="spellEnd"/>
        <w:r w:rsidR="00B3653D" w:rsidRPr="00160DB3">
          <w:t xml:space="preserve"> et al., 2013).</w:t>
        </w:r>
      </w:ins>
      <w:ins w:id="72" w:author="Anthony J. Richardson" w:date="2019-03-21T08:52:00Z">
        <w:r w:rsidR="00B3653D">
          <w:t xml:space="preserve"> </w:t>
        </w:r>
        <w:r w:rsidR="00B3653D" w:rsidRPr="00160DB3">
          <w:t xml:space="preserve">A recent </w:t>
        </w:r>
      </w:ins>
      <w:ins w:id="73" w:author="Anthony J. Richardson" w:date="2019-03-21T08:57:00Z">
        <w:r w:rsidR="00B3653D">
          <w:t xml:space="preserve">global </w:t>
        </w:r>
      </w:ins>
      <w:ins w:id="74" w:author="Anthony J. Richardson" w:date="2019-03-21T08:52:00Z">
        <w:r w:rsidR="00B3653D" w:rsidRPr="00160DB3">
          <w:t xml:space="preserve">analysis by Oliver et al. (2018) </w:t>
        </w:r>
        <w:r w:rsidR="00B3653D">
          <w:t>highlighted</w:t>
        </w:r>
        <w:r w:rsidR="00B3653D" w:rsidRPr="00160DB3">
          <w:t xml:space="preserve"> that </w:t>
        </w:r>
      </w:ins>
      <w:ins w:id="75" w:author="Anthony J. Richardson" w:date="2019-03-21T13:18:00Z">
        <w:r>
          <w:t>MHWs</w:t>
        </w:r>
      </w:ins>
      <w:ins w:id="76" w:author="Anthony J. Richardson" w:date="2019-03-21T08:55:00Z">
        <w:r w:rsidR="00B3653D">
          <w:t xml:space="preserve"> were more common in particular areas</w:t>
        </w:r>
      </w:ins>
      <w:ins w:id="77" w:author="Anthony J. Richardson" w:date="2019-03-21T13:18:00Z">
        <w:r>
          <w:t xml:space="preserve"> of the ocean</w:t>
        </w:r>
      </w:ins>
      <w:ins w:id="78" w:author="Anthony J. Richardson" w:date="2019-03-21T08:55:00Z">
        <w:r w:rsidR="00B3653D">
          <w:t xml:space="preserve">, </w:t>
        </w:r>
      </w:ins>
      <w:ins w:id="79" w:author="Anthony J. Richardson" w:date="2019-03-21T11:49:00Z">
        <w:r w:rsidR="000A17B9">
          <w:t>including</w:t>
        </w:r>
      </w:ins>
      <w:ins w:id="80" w:author="Anthony J. Richardson" w:date="2019-03-21T08:55:00Z">
        <w:r w:rsidR="00B3653D">
          <w:t xml:space="preserve"> W</w:t>
        </w:r>
      </w:ins>
      <w:ins w:id="81" w:author="Anthony J. Richardson" w:date="2019-03-21T08:56:00Z">
        <w:r w:rsidR="00B3653D">
          <w:t>estern Boundary Currents (WBCs).</w:t>
        </w:r>
      </w:ins>
      <w:ins w:id="82" w:author="Anthony J. Richardson" w:date="2019-03-21T08:57:00Z">
        <w:r w:rsidR="00B3653D">
          <w:t xml:space="preserve"> </w:t>
        </w:r>
      </w:ins>
      <w:ins w:id="83" w:author="Anthony J. Richardson" w:date="2019-03-21T09:58:00Z">
        <w:r w:rsidR="00B3653D">
          <w:t>T</w:t>
        </w:r>
      </w:ins>
      <w:ins w:id="84" w:author="Anthony J. Richardson" w:date="2019-03-21T09:57:00Z">
        <w:r w:rsidR="00B3653D">
          <w:t>h</w:t>
        </w:r>
      </w:ins>
      <w:ins w:id="85" w:author="Anthony J. Richardson" w:date="2019-03-21T09:58:00Z">
        <w:r w:rsidR="00B3653D">
          <w:t>is</w:t>
        </w:r>
      </w:ins>
      <w:ins w:id="86" w:author="Anthony J. Richardson" w:date="2019-03-21T08:57:00Z">
        <w:r w:rsidR="00B3653D">
          <w:t xml:space="preserve"> </w:t>
        </w:r>
      </w:ins>
      <w:ins w:id="87" w:author="Anthony J. Richardson" w:date="2019-03-21T09:57:00Z">
        <w:r w:rsidR="00B3653D">
          <w:t>broad</w:t>
        </w:r>
      </w:ins>
      <w:ins w:id="88" w:author="Anthony J. Richardson" w:date="2019-03-21T09:58:00Z">
        <w:r w:rsidR="00B3653D">
          <w:t>-scale</w:t>
        </w:r>
      </w:ins>
      <w:ins w:id="89" w:author="Anthony J. Richardson" w:date="2019-03-21T09:57:00Z">
        <w:r w:rsidR="00B3653D">
          <w:t xml:space="preserve"> </w:t>
        </w:r>
      </w:ins>
      <w:ins w:id="90" w:author="Anthony J. Richardson" w:date="2019-03-21T08:57:00Z">
        <w:r w:rsidR="00B3653D">
          <w:t xml:space="preserve">analysis, however, precluded </w:t>
        </w:r>
      </w:ins>
      <w:ins w:id="91" w:author="Anthony J. Richardson" w:date="2019-03-21T09:57:00Z">
        <w:r w:rsidR="00B3653D">
          <w:t>a</w:t>
        </w:r>
      </w:ins>
      <w:ins w:id="92" w:author="Anthony J. Richardson" w:date="2019-03-21T11:03:00Z">
        <w:r w:rsidR="00B3653D">
          <w:t xml:space="preserve">n analysis of whether </w:t>
        </w:r>
      </w:ins>
      <w:ins w:id="93" w:author="Anthony J. Richardson" w:date="2019-03-21T11:49:00Z">
        <w:r w:rsidR="000A17B9">
          <w:t>MHW</w:t>
        </w:r>
      </w:ins>
      <w:ins w:id="94" w:author="Anthony J. Richardson" w:date="2019-03-21T11:50:00Z">
        <w:r w:rsidR="000A17B9">
          <w:t xml:space="preserve">s were concentrated in </w:t>
        </w:r>
      </w:ins>
      <w:ins w:id="95" w:author="Anthony J. Richardson" w:date="2019-03-21T11:03:00Z">
        <w:r w:rsidR="00B3653D">
          <w:t xml:space="preserve">particular </w:t>
        </w:r>
      </w:ins>
      <w:ins w:id="96" w:author="Anthony J. Richardson" w:date="2019-03-21T11:49:00Z">
        <w:r w:rsidR="000A17B9">
          <w:t>regions</w:t>
        </w:r>
      </w:ins>
      <w:ins w:id="97" w:author="Anthony J. Richardson" w:date="2019-03-21T11:03:00Z">
        <w:r w:rsidR="00B3653D">
          <w:t xml:space="preserve"> within </w:t>
        </w:r>
      </w:ins>
      <w:ins w:id="98" w:author="Anthony J. Richardson" w:date="2019-03-21T09:59:00Z">
        <w:r w:rsidR="00B3653D">
          <w:t>WBC</w:t>
        </w:r>
      </w:ins>
      <w:ins w:id="99" w:author="Anthony J. Richardson" w:date="2019-03-21T11:51:00Z">
        <w:r w:rsidR="000A17B9">
          <w:t>s</w:t>
        </w:r>
      </w:ins>
      <w:ins w:id="100" w:author="Anthony J. Richardson" w:date="2019-03-21T11:50:00Z">
        <w:r w:rsidR="000A17B9">
          <w:t xml:space="preserve">, </w:t>
        </w:r>
        <w:r w:rsidR="000A17B9">
          <w:t>lacked the ability to identify potential mechanisms for why WBCs might be sites of increasing marine heatwaves</w:t>
        </w:r>
      </w:ins>
      <w:ins w:id="101" w:author="Anthony J. Richardson" w:date="2019-03-21T11:51:00Z">
        <w:r w:rsidR="000A17B9">
          <w:t xml:space="preserve">, and </w:t>
        </w:r>
      </w:ins>
      <w:ins w:id="102" w:author="Anthony J. Richardson" w:date="2019-03-21T11:50:00Z">
        <w:r w:rsidR="000A17B9">
          <w:t>did not assess whether MHWs were increasing in the future</w:t>
        </w:r>
      </w:ins>
      <w:ins w:id="103" w:author="Anthony J. Richardson" w:date="2019-03-21T11:51:00Z">
        <w:r w:rsidR="000A17B9">
          <w:t>.</w:t>
        </w:r>
      </w:ins>
    </w:p>
    <w:p w14:paraId="77F16507" w14:textId="51578EE5" w:rsidR="000A17B9" w:rsidRDefault="00577CCE" w:rsidP="00B3653D">
      <w:pPr>
        <w:rPr>
          <w:ins w:id="104" w:author="Anthony J. Richardson" w:date="2019-03-21T08:53:00Z"/>
        </w:rPr>
      </w:pPr>
      <w:ins w:id="105" w:author="Anthony J. Richardson" w:date="2019-03-21T13:19:00Z">
        <w:r>
          <w:t>s</w:t>
        </w:r>
      </w:ins>
      <w:bookmarkStart w:id="106" w:name="_GoBack"/>
      <w:bookmarkEnd w:id="106"/>
    </w:p>
    <w:p w14:paraId="3ED5A8BB" w14:textId="3495FEF8" w:rsidR="00B3653D" w:rsidRPr="00160DB3" w:rsidDel="00B3653D" w:rsidRDefault="00B3653D" w:rsidP="00B3653D">
      <w:pPr>
        <w:jc w:val="left"/>
        <w:rPr>
          <w:del w:id="107" w:author="Anthony J. Richardson" w:date="2019-03-21T11:04:00Z"/>
        </w:rPr>
      </w:pPr>
    </w:p>
    <w:p w14:paraId="6939EFED" w14:textId="77777777" w:rsidR="00B3653D" w:rsidRPr="00160DB3" w:rsidDel="00B3653D" w:rsidRDefault="00B3653D" w:rsidP="00AC68AB">
      <w:pPr>
        <w:jc w:val="left"/>
        <w:rPr>
          <w:del w:id="108" w:author="Anthony J. Richardson" w:date="2019-03-21T11:04:00Z"/>
        </w:rPr>
      </w:pPr>
    </w:p>
    <w:p w14:paraId="1D724840" w14:textId="5CEC9589" w:rsidR="00363D90" w:rsidRPr="00160DB3" w:rsidDel="000A17B9" w:rsidRDefault="00363D90" w:rsidP="000A17B9">
      <w:pPr>
        <w:rPr>
          <w:del w:id="109" w:author="Anthony J. Richardson" w:date="2019-03-21T13:03:00Z"/>
        </w:rPr>
        <w:pPrChange w:id="110" w:author="Anthony J. Richardson" w:date="2019-03-21T12:00:00Z">
          <w:pPr>
            <w:jc w:val="left"/>
          </w:pPr>
        </w:pPrChange>
      </w:pPr>
      <w:r w:rsidRPr="00160DB3">
        <w:t xml:space="preserve">Five Western Boundary Currents (WBC) dominate heat transport in the world’s oceans: the Agulhas, Brazil and East Australian Currents in the </w:t>
      </w:r>
      <w:ins w:id="111" w:author="Anthony J. Richardson" w:date="2019-03-21T11:59:00Z">
        <w:r w:rsidR="000A17B9">
          <w:t>S</w:t>
        </w:r>
      </w:ins>
      <w:del w:id="112" w:author="Anthony J. Richardson" w:date="2019-03-21T11:59:00Z">
        <w:r w:rsidRPr="00160DB3" w:rsidDel="000A17B9">
          <w:delText>s</w:delText>
        </w:r>
      </w:del>
      <w:r w:rsidRPr="00160DB3">
        <w:t xml:space="preserve">outhern </w:t>
      </w:r>
      <w:ins w:id="113" w:author="Anthony J. Richardson" w:date="2019-03-21T11:59:00Z">
        <w:r w:rsidR="000A17B9">
          <w:t>H</w:t>
        </w:r>
      </w:ins>
      <w:del w:id="114" w:author="Anthony J. Richardson" w:date="2019-03-21T11:59:00Z">
        <w:r w:rsidRPr="00160DB3" w:rsidDel="000A17B9">
          <w:delText>h</w:delText>
        </w:r>
      </w:del>
      <w:r w:rsidRPr="00160DB3">
        <w:t xml:space="preserve">emisphere (SH), and the Kuroshio Current and Gulf Stream in the </w:t>
      </w:r>
      <w:ins w:id="115" w:author="Anthony J. Richardson" w:date="2019-03-21T11:59:00Z">
        <w:r w:rsidR="000A17B9">
          <w:t>N</w:t>
        </w:r>
      </w:ins>
      <w:del w:id="116" w:author="Anthony J. Richardson" w:date="2019-03-21T11:59:00Z">
        <w:r w:rsidRPr="00160DB3" w:rsidDel="000A17B9">
          <w:delText>n</w:delText>
        </w:r>
      </w:del>
      <w:r w:rsidRPr="00160DB3">
        <w:t xml:space="preserve">orthern </w:t>
      </w:r>
      <w:ins w:id="117" w:author="Anthony J. Richardson" w:date="2019-03-21T11:59:00Z">
        <w:r w:rsidR="000A17B9">
          <w:t>H</w:t>
        </w:r>
      </w:ins>
      <w:del w:id="118" w:author="Anthony J. Richardson" w:date="2019-03-21T11:59:00Z">
        <w:r w:rsidRPr="00160DB3" w:rsidDel="000A17B9">
          <w:delText>h</w:delText>
        </w:r>
      </w:del>
      <w:r w:rsidRPr="00160DB3">
        <w:t xml:space="preserve">emisphere (NH). </w:t>
      </w:r>
      <w:del w:id="119" w:author="Anthony J. Richardson" w:date="2019-03-21T13:03:00Z">
        <w:r w:rsidRPr="00160DB3" w:rsidDel="000A17B9">
          <w:delText>Their location along the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current—the western intensification (Hu et al., 2015; Seager and Simpson, 2016)—results from the Coriolis force coupled with Ekman transport and ensures the poleward return of their gyre’s wind-driven transport that originates in the tropics (Palter, 2015).</w:delText>
        </w:r>
      </w:del>
    </w:p>
    <w:p w14:paraId="444A82E9" w14:textId="77777777" w:rsidR="00363D90" w:rsidRPr="00160DB3" w:rsidDel="000A17B9" w:rsidRDefault="00363D90" w:rsidP="000A17B9">
      <w:pPr>
        <w:rPr>
          <w:del w:id="120" w:author="Anthony J. Richardson" w:date="2019-03-21T13:03:00Z"/>
        </w:rPr>
        <w:pPrChange w:id="121" w:author="Anthony J. Richardson" w:date="2019-03-21T12:00:00Z">
          <w:pPr>
            <w:jc w:val="left"/>
          </w:pPr>
        </w:pPrChange>
      </w:pPr>
    </w:p>
    <w:p w14:paraId="6F7B1462" w14:textId="368B4F74" w:rsidR="000A17B9" w:rsidRDefault="00363D90" w:rsidP="000A17B9">
      <w:pPr>
        <w:rPr>
          <w:ins w:id="122" w:author="Anthony J. Richardson" w:date="2019-03-21T12:45:00Z"/>
        </w:rPr>
      </w:pPr>
      <w:r w:rsidRPr="00160DB3">
        <w:t xml:space="preserve">WBCs are prominent drivers of global climate systems and weather patterns over the eastern portions of continents (Cronin et al., </w:t>
      </w:r>
      <w:r w:rsidRPr="00160DB3">
        <w:lastRenderedPageBreak/>
        <w:t xml:space="preserve">2010). </w:t>
      </w:r>
      <w:del w:id="123" w:author="Anthony J. Richardson" w:date="2019-03-21T12:43:00Z">
        <w:r w:rsidRPr="00160DB3" w:rsidDel="000A17B9">
          <w:delText xml:space="preserve">The ability of </w:delText>
        </w:r>
      </w:del>
      <w:r w:rsidRPr="00160DB3">
        <w:t xml:space="preserve">WBCs </w:t>
      </w:r>
      <w:del w:id="124" w:author="Anthony J. Richardson" w:date="2019-03-21T12:43:00Z">
        <w:r w:rsidRPr="00160DB3" w:rsidDel="000A17B9">
          <w:delText xml:space="preserve">to modulate climate systems stems from their well-constrained paths and the transport large amounts of heat. The resultant </w:delText>
        </w:r>
      </w:del>
      <w:r w:rsidRPr="00160DB3">
        <w:t>redistribu</w:t>
      </w:r>
      <w:del w:id="125" w:author="Anthony J. Richardson" w:date="2019-03-21T12:43:00Z">
        <w:r w:rsidRPr="00160DB3" w:rsidDel="000A17B9">
          <w:delText>tion o</w:delText>
        </w:r>
      </w:del>
      <w:ins w:id="126" w:author="Anthony J. Richardson" w:date="2019-03-21T12:43:00Z">
        <w:r w:rsidR="000A17B9">
          <w:t>te</w:t>
        </w:r>
      </w:ins>
      <w:del w:id="127" w:author="Anthony J. Richardson" w:date="2019-03-21T12:43:00Z">
        <w:r w:rsidRPr="00160DB3" w:rsidDel="000A17B9">
          <w:delText>f</w:delText>
        </w:r>
      </w:del>
      <w:r w:rsidRPr="00160DB3">
        <w:t xml:space="preserve"> heat from the tropics to lower latitudes coupled </w:t>
      </w:r>
      <w:del w:id="128" w:author="Anthony J. Richardson" w:date="2019-03-21T12:43:00Z">
        <w:r w:rsidRPr="00160DB3" w:rsidDel="000A17B9">
          <w:delText>with the sea-to-atmosphere flux of sensible and latent heat moderates the temperature at these latitudes (Cronin et al., 2010). T</w:delText>
        </w:r>
      </w:del>
      <w:ins w:id="129" w:author="Anthony J. Richardson" w:date="2019-03-21T12:43:00Z">
        <w:r w:rsidR="000A17B9">
          <w:t>and t</w:t>
        </w:r>
      </w:ins>
      <w:r w:rsidRPr="00160DB3">
        <w:t xml:space="preserve">his heat transfer loads the atmosphere with moisture and is responsible for the generally higher rainfall received over eastern portions of south-east Africa, Brazil, Australia, the coast of Japan, and the United States. The northern hemisphere WBCs also mark the beginning of the North Pacific and North Atlantic storm tracks where tropical cyclones are generated (Nakamura et al., 2008). The weakest and strongest WBCs are the </w:t>
      </w:r>
      <w:r w:rsidRPr="008D28FD">
        <w:rPr>
          <w:color w:val="FF0000"/>
        </w:rPr>
        <w:t>XXX</w:t>
      </w:r>
      <w:r w:rsidRPr="00160DB3">
        <w:t xml:space="preserve"> and </w:t>
      </w:r>
      <w:r w:rsidRPr="008D28FD">
        <w:rPr>
          <w:color w:val="FF0000"/>
        </w:rPr>
        <w:t>YYY</w:t>
      </w:r>
      <w:r w:rsidRPr="00160DB3">
        <w:t xml:space="preserve">, respectively, with surface current velocities between </w:t>
      </w:r>
      <w:r w:rsidRPr="008D28FD">
        <w:rPr>
          <w:color w:val="FF0000"/>
        </w:rPr>
        <w:t>xxx</w:t>
      </w:r>
      <w:r w:rsidRPr="00160DB3">
        <w:t xml:space="preserve"> and </w:t>
      </w:r>
      <w:proofErr w:type="spellStart"/>
      <w:r w:rsidRPr="008D28FD">
        <w:rPr>
          <w:color w:val="FF0000"/>
        </w:rPr>
        <w:t>yyy</w:t>
      </w:r>
      <w:proofErr w:type="spellEnd"/>
      <w:r w:rsidRPr="00160DB3">
        <w:t xml:space="preserve"> m/s </w:t>
      </w:r>
      <w:r w:rsidR="006F1EC5">
        <w:t>(</w:t>
      </w:r>
      <w:r w:rsidR="006F1EC5" w:rsidRPr="006F1EC5">
        <w:rPr>
          <w:color w:val="FF0000"/>
        </w:rPr>
        <w:t>refs.</w:t>
      </w:r>
      <w:r w:rsidR="006F1EC5">
        <w:t>)</w:t>
      </w:r>
      <w:r w:rsidRPr="00160DB3">
        <w:t xml:space="preserve">. Their heat content ranges from </w:t>
      </w:r>
      <w:r w:rsidRPr="008D28FD">
        <w:rPr>
          <w:color w:val="FF0000"/>
        </w:rPr>
        <w:t>xxx</w:t>
      </w:r>
      <w:r w:rsidRPr="00160DB3">
        <w:t xml:space="preserve"> {</w:t>
      </w:r>
      <w:r w:rsidRPr="008D28FD">
        <w:rPr>
          <w:color w:val="FF0000"/>
        </w:rPr>
        <w:t>units</w:t>
      </w:r>
      <w:r w:rsidRPr="00160DB3">
        <w:t xml:space="preserve">} in the </w:t>
      </w:r>
      <w:r w:rsidRPr="008D28FD">
        <w:rPr>
          <w:color w:val="FF0000"/>
        </w:rPr>
        <w:t>XXX</w:t>
      </w:r>
      <w:r w:rsidRPr="00160DB3">
        <w:t xml:space="preserve"> Current to </w:t>
      </w:r>
      <w:proofErr w:type="spellStart"/>
      <w:r w:rsidRPr="008D28FD">
        <w:rPr>
          <w:color w:val="FF0000"/>
        </w:rPr>
        <w:t>yyy</w:t>
      </w:r>
      <w:proofErr w:type="spellEnd"/>
      <w:r w:rsidRPr="00160DB3">
        <w:t xml:space="preserve"> {</w:t>
      </w:r>
      <w:r w:rsidRPr="008D28FD">
        <w:rPr>
          <w:color w:val="FF0000"/>
        </w:rPr>
        <w:t>units</w:t>
      </w:r>
      <w:r w:rsidRPr="00160DB3">
        <w:t xml:space="preserve">} in the </w:t>
      </w:r>
      <w:r w:rsidRPr="008D28FD">
        <w:rPr>
          <w:color w:val="FF0000"/>
        </w:rPr>
        <w:t>YYY</w:t>
      </w:r>
      <w:r w:rsidRPr="00160DB3">
        <w:t xml:space="preserve"> Current </w:t>
      </w:r>
      <w:r w:rsidR="006F1EC5">
        <w:t>(</w:t>
      </w:r>
      <w:r w:rsidR="006F1EC5" w:rsidRPr="006F1EC5">
        <w:rPr>
          <w:color w:val="FF0000"/>
        </w:rPr>
        <w:t>refs.</w:t>
      </w:r>
      <w:r w:rsidR="006F1EC5">
        <w:t>)</w:t>
      </w:r>
      <w:r w:rsidRPr="00160DB3">
        <w:t xml:space="preserve">. Compared to the surrounding oceans over the latitudes across which WBCs are active, they carry </w:t>
      </w:r>
      <w:proofErr w:type="spellStart"/>
      <w:r w:rsidRPr="008D28FD">
        <w:rPr>
          <w:color w:val="FF0000"/>
        </w:rPr>
        <w:t>zzz</w:t>
      </w:r>
      <w:proofErr w:type="spellEnd"/>
      <w:r w:rsidRPr="00160DB3">
        <w:t xml:space="preserve">% more heat {or exhibit a </w:t>
      </w:r>
      <w:proofErr w:type="spellStart"/>
      <w:r w:rsidRPr="008D28FD">
        <w:rPr>
          <w:color w:val="FF0000"/>
        </w:rPr>
        <w:t>zzz</w:t>
      </w:r>
      <w:proofErr w:type="spellEnd"/>
      <w:r w:rsidRPr="00160DB3">
        <w:t xml:space="preserve">% higher SST}. </w:t>
      </w:r>
      <w:del w:id="130" w:author="Anthony J. Richardson" w:date="2019-03-21T12:44:00Z">
        <w:r w:rsidRPr="00160DB3" w:rsidDel="000A17B9">
          <w:delText xml:space="preserve">They </w:delText>
        </w:r>
      </w:del>
      <w:ins w:id="131" w:author="Anthony J. Richardson" w:date="2019-03-21T12:44:00Z">
        <w:r w:rsidR="000A17B9">
          <w:t>WBCs</w:t>
        </w:r>
        <w:r w:rsidR="000A17B9" w:rsidRPr="00160DB3">
          <w:t xml:space="preserve"> </w:t>
        </w:r>
      </w:ins>
      <w:r w:rsidRPr="00160DB3">
        <w:t xml:space="preserve">exhibit </w:t>
      </w:r>
      <w:del w:id="132" w:author="Anthony J. Richardson" w:date="2019-03-21T13:04:00Z">
        <w:r w:rsidRPr="00160DB3" w:rsidDel="000A17B9">
          <w:delText xml:space="preserve">a </w:delText>
        </w:r>
      </w:del>
      <w:r w:rsidRPr="00160DB3">
        <w:t xml:space="preserve">strong synoptic variability </w:t>
      </w:r>
      <w:del w:id="133" w:author="Anthony J. Richardson" w:date="2019-03-21T13:04:00Z">
        <w:r w:rsidRPr="00160DB3" w:rsidDel="000A17B9">
          <w:delText>as seen in the presence of</w:delText>
        </w:r>
      </w:del>
      <w:ins w:id="134" w:author="Anthony J. Richardson" w:date="2019-03-21T13:04:00Z">
        <w:r w:rsidR="000A17B9">
          <w:t>manifest as</w:t>
        </w:r>
      </w:ins>
      <w:r w:rsidRPr="00160DB3">
        <w:t xml:space="preserve"> mesoscale eddies and </w:t>
      </w:r>
      <w:proofErr w:type="spellStart"/>
      <w:r w:rsidRPr="00160DB3">
        <w:t>meander</w:t>
      </w:r>
      <w:ins w:id="135" w:author="Anthony J. Richardson" w:date="2019-03-21T13:04:00Z">
        <w:r w:rsidR="000A17B9">
          <w:t>s</w:t>
        </w:r>
      </w:ins>
      <w:proofErr w:type="spellEnd"/>
      <w:ins w:id="136" w:author="Anthony J. Richardson" w:date="2019-03-21T13:05:00Z">
        <w:r w:rsidR="000A17B9">
          <w:t xml:space="preserve"> in the current itself</w:t>
        </w:r>
      </w:ins>
      <w:del w:id="137" w:author="Anthony J. Richardson" w:date="2019-03-21T13:04:00Z">
        <w:r w:rsidRPr="00160DB3" w:rsidDel="000A17B9">
          <w:delText>ing</w:delText>
        </w:r>
      </w:del>
      <w:ins w:id="138" w:author="Anthony J. Richardson" w:date="2019-03-21T12:44:00Z">
        <w:r w:rsidR="000A17B9">
          <w:t>.</w:t>
        </w:r>
      </w:ins>
      <w:del w:id="139" w:author="Anthony J. Richardson" w:date="2019-03-21T12:44:00Z">
        <w:r w:rsidRPr="00160DB3" w:rsidDel="000A17B9">
          <w:delText>. The key role of WBCs in modulating climate and weather locally and remotely and across time scales of days to decades has prompted numerous investigations of various properties of these currents under global change.</w:delText>
        </w:r>
      </w:del>
      <w:r w:rsidRPr="00160DB3">
        <w:t xml:space="preserve"> </w:t>
      </w:r>
    </w:p>
    <w:p w14:paraId="2B80BA53" w14:textId="77777777" w:rsidR="000A17B9" w:rsidRDefault="000A17B9" w:rsidP="000A17B9">
      <w:pPr>
        <w:rPr>
          <w:ins w:id="140" w:author="Anthony J. Richardson" w:date="2019-03-21T12:45:00Z"/>
        </w:rPr>
      </w:pPr>
    </w:p>
    <w:p w14:paraId="798CFF4E" w14:textId="09CE3897" w:rsidR="00363D90" w:rsidRPr="00160DB3" w:rsidDel="000A17B9" w:rsidRDefault="000A17B9" w:rsidP="000A17B9">
      <w:pPr>
        <w:rPr>
          <w:del w:id="141" w:author="Anthony J. Richardson" w:date="2019-03-21T12:45:00Z"/>
        </w:rPr>
        <w:pPrChange w:id="142" w:author="Anthony J. Richardson" w:date="2019-03-21T12:00:00Z">
          <w:pPr>
            <w:jc w:val="left"/>
          </w:pPr>
        </w:pPrChange>
      </w:pPr>
      <w:ins w:id="143" w:author="Anthony J. Richardson" w:date="2019-03-21T13:05:00Z">
        <w:r>
          <w:t xml:space="preserve">Most </w:t>
        </w:r>
      </w:ins>
      <w:commentRangeStart w:id="144"/>
      <w:del w:id="145" w:author="Anthony J. Richardson" w:date="2019-03-21T12:44:00Z">
        <w:r w:rsidR="00363D90" w:rsidRPr="00160DB3" w:rsidDel="000A17B9">
          <w:delText xml:space="preserve">All </w:delText>
        </w:r>
      </w:del>
      <w:r w:rsidR="00363D90" w:rsidRPr="00160DB3">
        <w:t xml:space="preserve">WBCs are </w:t>
      </w:r>
      <w:ins w:id="146" w:author="Anthony J. Richardson" w:date="2019-03-21T12:44:00Z">
        <w:r>
          <w:t>increasing in strength with climate change</w:t>
        </w:r>
      </w:ins>
      <w:del w:id="147" w:author="Anthony J. Richardson" w:date="2019-03-21T12:44:00Z">
        <w:r w:rsidR="00363D90" w:rsidRPr="00160DB3" w:rsidDel="000A17B9">
          <w:delText>responding in similar key ways</w:delText>
        </w:r>
      </w:del>
      <w:r w:rsidR="00363D90" w:rsidRPr="00160DB3">
        <w:t>.</w:t>
      </w:r>
      <w:commentRangeEnd w:id="144"/>
      <w:r w:rsidR="00B3653D">
        <w:rPr>
          <w:rStyle w:val="CommentReference"/>
        </w:rPr>
        <w:commentReference w:id="144"/>
      </w:r>
      <w:ins w:id="148" w:author="Anthony J. Richardson" w:date="2019-03-21T12:45:00Z">
        <w:r>
          <w:t xml:space="preserve"> </w:t>
        </w:r>
      </w:ins>
      <w:ins w:id="149" w:author="Anthony J. Richardson" w:date="2019-03-21T13:05:00Z">
        <w:r>
          <w:t xml:space="preserve">All </w:t>
        </w:r>
      </w:ins>
    </w:p>
    <w:p w14:paraId="312B4B4C" w14:textId="77777777" w:rsidR="00363D90" w:rsidRPr="00160DB3" w:rsidDel="000A17B9" w:rsidRDefault="00363D90" w:rsidP="00AC68AB">
      <w:pPr>
        <w:jc w:val="left"/>
        <w:rPr>
          <w:del w:id="150" w:author="Anthony J. Richardson" w:date="2019-03-21T12:45:00Z"/>
        </w:rPr>
      </w:pPr>
    </w:p>
    <w:p w14:paraId="64F4751A" w14:textId="50367316" w:rsidR="00363D90" w:rsidRPr="00160DB3" w:rsidDel="000A17B9" w:rsidRDefault="00363D90" w:rsidP="000A17B9">
      <w:pPr>
        <w:rPr>
          <w:del w:id="151" w:author="Anthony J. Richardson" w:date="2019-03-21T12:45:00Z"/>
        </w:rPr>
        <w:pPrChange w:id="152" w:author="Anthony J. Richardson" w:date="2019-03-21T12:45:00Z">
          <w:pPr>
            <w:jc w:val="left"/>
          </w:pPr>
        </w:pPrChange>
      </w:pPr>
      <w:del w:id="153" w:author="Anthony J. Richardson" w:date="2019-03-21T12:45:00Z">
        <w:r w:rsidRPr="00160DB3" w:rsidDel="000A17B9">
          <w:delText xml:space="preserve">Except for the Kuroshio Current, </w:delText>
        </w:r>
      </w:del>
      <w:r w:rsidRPr="00160DB3">
        <w:t>WBC</w:t>
      </w:r>
      <w:ins w:id="154" w:author="Anthony J. Richardson" w:date="2019-03-21T12:45:00Z">
        <w:r w:rsidR="000A17B9">
          <w:t>s,</w:t>
        </w:r>
        <w:r w:rsidR="000A17B9" w:rsidRPr="000A17B9">
          <w:t xml:space="preserve"> </w:t>
        </w:r>
        <w:r w:rsidR="000A17B9">
          <w:t>e</w:t>
        </w:r>
        <w:r w:rsidR="000A17B9" w:rsidRPr="00160DB3">
          <w:t xml:space="preserve">xcept for the Kuroshio Current, </w:t>
        </w:r>
      </w:ins>
      <w:del w:id="155" w:author="Anthony J. Richardson" w:date="2019-03-21T12:45:00Z">
        <w:r w:rsidRPr="00160DB3" w:rsidDel="000A17B9">
          <w:delText xml:space="preserve">s </w:delText>
        </w:r>
      </w:del>
      <w:r w:rsidRPr="00160DB3">
        <w:t xml:space="preserve">are extending poleward due to shifts in the radiative forcing of the predominant zonal wind systems </w:t>
      </w:r>
      <w:r w:rsidR="006F1EC5">
        <w:t>(</w:t>
      </w:r>
      <w:r w:rsidR="006F1EC5" w:rsidRPr="006F1EC5">
        <w:rPr>
          <w:color w:val="FF0000"/>
        </w:rPr>
        <w:t>refs.</w:t>
      </w:r>
      <w:r w:rsidR="006F1EC5">
        <w:t>)</w:t>
      </w:r>
      <w:r w:rsidRPr="00160DB3">
        <w:t xml:space="preserve">. </w:t>
      </w:r>
      <w:ins w:id="156" w:author="Anthony J. Richardson" w:date="2019-03-21T13:06:00Z">
        <w:r w:rsidR="000A17B9">
          <w:t xml:space="preserve">The current strength of </w:t>
        </w:r>
      </w:ins>
      <w:ins w:id="157" w:author="Anthony J. Richardson" w:date="2019-03-21T13:05:00Z">
        <w:r w:rsidR="000A17B9">
          <w:t xml:space="preserve">WBCs </w:t>
        </w:r>
      </w:ins>
      <w:ins w:id="158" w:author="Anthony J. Richardson" w:date="2019-03-21T13:06:00Z">
        <w:r w:rsidR="000A17B9">
          <w:t>is</w:t>
        </w:r>
      </w:ins>
      <w:ins w:id="159" w:author="Anthony J. Richardson" w:date="2019-03-21T13:05:00Z">
        <w:r w:rsidR="000A17B9">
          <w:t xml:space="preserve"> also </w:t>
        </w:r>
      </w:ins>
      <w:del w:id="160" w:author="Anthony J. Richardson" w:date="2019-03-21T13:06:00Z">
        <w:r w:rsidRPr="00160DB3" w:rsidDel="000A17B9">
          <w:delText xml:space="preserve">Reports of </w:delText>
        </w:r>
      </w:del>
      <w:r w:rsidRPr="00160DB3">
        <w:t>intensif</w:t>
      </w:r>
      <w:ins w:id="161" w:author="Anthony J. Richardson" w:date="2019-03-21T13:06:00Z">
        <w:r w:rsidR="000A17B9">
          <w:t xml:space="preserve">ying under climate change </w:t>
        </w:r>
      </w:ins>
      <w:del w:id="162" w:author="Anthony J. Richardson" w:date="2019-03-21T13:06:00Z">
        <w:r w:rsidRPr="00160DB3" w:rsidDel="000A17B9">
          <w:delText xml:space="preserve">ication of the currents exist </w:delText>
        </w:r>
      </w:del>
      <w:r w:rsidRPr="00160DB3">
        <w:t xml:space="preserve">for </w:t>
      </w:r>
      <w:del w:id="163" w:author="Anthony J. Richardson" w:date="2019-03-21T13:06:00Z">
        <w:r w:rsidRPr="00160DB3" w:rsidDel="000A17B9">
          <w:delText xml:space="preserve">all </w:delText>
        </w:r>
      </w:del>
      <w:ins w:id="164" w:author="Anthony J. Richardson" w:date="2019-03-21T13:06:00Z">
        <w:r w:rsidR="000A17B9">
          <w:t>most</w:t>
        </w:r>
        <w:r w:rsidR="000A17B9" w:rsidRPr="00160DB3">
          <w:t xml:space="preserve"> </w:t>
        </w:r>
      </w:ins>
      <w:r w:rsidRPr="00160DB3">
        <w:t xml:space="preserve">WBCs, excluding the Gulf Stream </w:t>
      </w:r>
      <w:r w:rsidR="006F1EC5">
        <w:t>(</w:t>
      </w:r>
      <w:r w:rsidR="006F1EC5" w:rsidRPr="006F1EC5">
        <w:rPr>
          <w:color w:val="FF0000"/>
        </w:rPr>
        <w:t>refs.</w:t>
      </w:r>
      <w:r w:rsidR="006F1EC5">
        <w:t>)</w:t>
      </w:r>
      <w:r w:rsidRPr="00160DB3">
        <w:t xml:space="preserve">. </w:t>
      </w:r>
      <w:ins w:id="165" w:author="Anthony J. Richardson" w:date="2019-03-21T13:06:00Z">
        <w:r w:rsidR="000A17B9">
          <w:t>WBCs</w:t>
        </w:r>
      </w:ins>
      <w:del w:id="166" w:author="Anthony J. Richardson" w:date="2019-03-21T13:06:00Z">
        <w:r w:rsidRPr="00160DB3" w:rsidDel="000A17B9">
          <w:delText>They</w:delText>
        </w:r>
      </w:del>
      <w:r w:rsidRPr="00160DB3">
        <w:t xml:space="preserve"> are responding by </w:t>
      </w:r>
      <w:commentRangeStart w:id="167"/>
      <w:r w:rsidRPr="00160DB3">
        <w:t>increasing mesoscale activit</w:t>
      </w:r>
      <w:ins w:id="168" w:author="Anthony J. Richardson" w:date="2019-03-21T06:35:00Z">
        <w:r w:rsidR="00B3653D">
          <w:t>y</w:t>
        </w:r>
      </w:ins>
      <w:del w:id="169" w:author="Anthony J. Richardson" w:date="2019-03-21T06:35:00Z">
        <w:r w:rsidRPr="00160DB3" w:rsidDel="00B3653D">
          <w:delText>ies</w:delText>
        </w:r>
      </w:del>
      <w:r w:rsidRPr="00160DB3">
        <w:t xml:space="preserve"> </w:t>
      </w:r>
      <w:commentRangeEnd w:id="167"/>
      <w:r w:rsidRPr="00160DB3">
        <w:rPr>
          <w:rStyle w:val="CommentReference"/>
          <w:rFonts w:ascii="Myriad Pro" w:hAnsi="Myriad Pro"/>
        </w:rPr>
        <w:commentReference w:id="167"/>
      </w:r>
      <w:r w:rsidR="006F1EC5">
        <w:t>(</w:t>
      </w:r>
      <w:r w:rsidR="006F1EC5" w:rsidRPr="006F1EC5">
        <w:rPr>
          <w:color w:val="FF0000"/>
        </w:rPr>
        <w:t>refs.</w:t>
      </w:r>
      <w:r w:rsidR="006F1EC5">
        <w:t>)</w:t>
      </w:r>
      <w:r w:rsidRPr="00160DB3">
        <w:t xml:space="preserve">, and they display the highest rates of decadal </w:t>
      </w:r>
      <w:del w:id="170" w:author="Anthony J. Richardson" w:date="2019-03-21T13:07:00Z">
        <w:r w:rsidRPr="00160DB3" w:rsidDel="000A17B9">
          <w:delText xml:space="preserve">trends in </w:delText>
        </w:r>
      </w:del>
      <w:r w:rsidRPr="00160DB3">
        <w:t>increas</w:t>
      </w:r>
      <w:ins w:id="171" w:author="Anthony J. Richardson" w:date="2019-03-21T13:07:00Z">
        <w:r w:rsidR="000A17B9">
          <w:t>es in</w:t>
        </w:r>
      </w:ins>
      <w:del w:id="172" w:author="Anthony J. Richardson" w:date="2019-03-21T13:07:00Z">
        <w:r w:rsidRPr="00160DB3" w:rsidDel="000A17B9">
          <w:delText>ing</w:delText>
        </w:r>
      </w:del>
      <w:r w:rsidRPr="00160DB3">
        <w:t xml:space="preserve"> sea surface temperatures in the world’s oceans </w:t>
      </w:r>
      <w:r w:rsidR="006F1EC5">
        <w:t>(</w:t>
      </w:r>
      <w:r w:rsidR="006F1EC5" w:rsidRPr="006F1EC5">
        <w:rPr>
          <w:color w:val="FF0000"/>
        </w:rPr>
        <w:t>refs.</w:t>
      </w:r>
      <w:r w:rsidR="006F1EC5">
        <w:t>)</w:t>
      </w:r>
      <w:r w:rsidRPr="00160DB3">
        <w:t xml:space="preserve">. </w:t>
      </w:r>
      <w:ins w:id="173" w:author="Anthony J. Richardson" w:date="2019-03-21T13:07:00Z">
        <w:r w:rsidR="000A17B9">
          <w:t xml:space="preserve">Collectively, these lines of evidence </w:t>
        </w:r>
      </w:ins>
      <w:del w:id="174" w:author="Anthony J. Richardson" w:date="2019-03-21T12:45:00Z">
        <w:r w:rsidRPr="00160DB3" w:rsidDel="000A17B9">
          <w:delText>[</w:delText>
        </w:r>
        <w:r w:rsidRPr="00697336" w:rsidDel="000A17B9">
          <w:rPr>
            <w:color w:val="FF0000"/>
          </w:rPr>
          <w:delText>expand here</w:delText>
        </w:r>
        <w:r w:rsidRPr="00160DB3" w:rsidDel="000A17B9">
          <w:delText>]</w:delText>
        </w:r>
      </w:del>
      <w:ins w:id="175" w:author="Anthony J. Richardson" w:date="2019-03-21T12:45:00Z">
        <w:r w:rsidR="000A17B9">
          <w:t>suggest</w:t>
        </w:r>
      </w:ins>
      <w:ins w:id="176" w:author="Anthony J. Richardson" w:date="2019-03-21T13:07:00Z">
        <w:r w:rsidR="000A17B9">
          <w:t>s</w:t>
        </w:r>
      </w:ins>
      <w:ins w:id="177" w:author="Anthony J. Richardson" w:date="2019-03-21T12:45:00Z">
        <w:r w:rsidR="000A17B9">
          <w:t xml:space="preserve"> that MHWs in WBCs could </w:t>
        </w:r>
      </w:ins>
      <w:ins w:id="178" w:author="Anthony J. Richardson" w:date="2019-03-21T13:07:00Z">
        <w:r w:rsidR="000A17B9">
          <w:t>c</w:t>
        </w:r>
      </w:ins>
      <w:ins w:id="179" w:author="Anthony J. Richardson" w:date="2019-03-21T13:08:00Z">
        <w:r w:rsidR="000A17B9">
          <w:t xml:space="preserve">ontinue </w:t>
        </w:r>
      </w:ins>
      <w:ins w:id="180" w:author="Anthony J. Richardson" w:date="2019-03-21T12:45:00Z">
        <w:r w:rsidR="000A17B9">
          <w:t>increase in the future.</w:t>
        </w:r>
      </w:ins>
    </w:p>
    <w:p w14:paraId="113D6620" w14:textId="77777777" w:rsidR="00363D90" w:rsidRPr="00160DB3" w:rsidRDefault="00363D90" w:rsidP="000A17B9">
      <w:pPr>
        <w:pPrChange w:id="181" w:author="Anthony J. Richardson" w:date="2019-03-21T12:45:00Z">
          <w:pPr>
            <w:jc w:val="left"/>
          </w:pPr>
        </w:pPrChange>
      </w:pPr>
    </w:p>
    <w:p w14:paraId="7B83A0E1" w14:textId="63284E6E" w:rsidR="00363D90" w:rsidRPr="00160DB3" w:rsidDel="000A17B9" w:rsidRDefault="00363D90" w:rsidP="00AC68AB">
      <w:pPr>
        <w:jc w:val="left"/>
        <w:rPr>
          <w:del w:id="182" w:author="Anthony J. Richardson" w:date="2019-03-21T11:53:00Z"/>
        </w:rPr>
      </w:pPr>
      <w:del w:id="183" w:author="Anthony J. Richardson" w:date="2019-03-21T11:53:00Z">
        <w:r w:rsidRPr="00160DB3" w:rsidDel="000A17B9">
          <w:delText>[</w:delText>
        </w:r>
        <w:r w:rsidRPr="00697336" w:rsidDel="000A17B9">
          <w:rPr>
            <w:color w:val="FF0000"/>
          </w:rPr>
          <w:delText>link with extreme thermal events here</w:delText>
        </w:r>
        <w:r w:rsidRPr="00160DB3" w:rsidDel="000A17B9">
          <w:delText>]</w:delText>
        </w:r>
      </w:del>
    </w:p>
    <w:p w14:paraId="03BFCDFB" w14:textId="77777777" w:rsidR="00363D90" w:rsidRPr="00160DB3" w:rsidRDefault="00363D90" w:rsidP="00AC68AB">
      <w:pPr>
        <w:jc w:val="left"/>
      </w:pPr>
    </w:p>
    <w:p w14:paraId="352C257D" w14:textId="1D8507FD" w:rsidR="000A17B9" w:rsidRDefault="000A17B9" w:rsidP="000A17B9">
      <w:pPr>
        <w:rPr>
          <w:ins w:id="184" w:author="Anthony J. Richardson" w:date="2019-03-21T12:49:00Z"/>
        </w:rPr>
        <w:pPrChange w:id="185" w:author="Anthony J. Richardson" w:date="2019-03-21T12:54:00Z">
          <w:pPr>
            <w:jc w:val="left"/>
          </w:pPr>
        </w:pPrChange>
      </w:pPr>
      <w:ins w:id="186" w:author="Anthony J. Richardson" w:date="2019-03-21T12:47:00Z">
        <w:r>
          <w:t xml:space="preserve">Here we delve in more detail into the hypothesis of Oliver et al. (2018) that MHWs </w:t>
        </w:r>
        <w:r>
          <w:t xml:space="preserve">have increased over the past century </w:t>
        </w:r>
        <w:r>
          <w:t xml:space="preserve">in the five major WBCs of the world. We have </w:t>
        </w:r>
      </w:ins>
      <w:ins w:id="187" w:author="Anthony J. Richardson" w:date="2019-03-21T13:00:00Z">
        <w:r>
          <w:t>three</w:t>
        </w:r>
      </w:ins>
      <w:ins w:id="188" w:author="Anthony J. Richardson" w:date="2019-03-21T12:47:00Z">
        <w:r>
          <w:t xml:space="preserve"> primary aims. </w:t>
        </w:r>
      </w:ins>
      <w:ins w:id="189" w:author="Anthony J. Richardson" w:date="2019-03-21T12:54:00Z">
        <w:r>
          <w:t xml:space="preserve">The </w:t>
        </w:r>
      </w:ins>
      <w:ins w:id="190" w:author="Anthony J. Richardson" w:date="2019-03-21T12:57:00Z">
        <w:r>
          <w:t>first</w:t>
        </w:r>
      </w:ins>
      <w:ins w:id="191" w:author="Anthony J. Richardson" w:date="2019-03-21T12:54:00Z">
        <w:r>
          <w:t xml:space="preserve"> </w:t>
        </w:r>
      </w:ins>
      <w:ins w:id="192" w:author="Anthony J. Richardson" w:date="2019-03-21T13:00:00Z">
        <w:r>
          <w:t xml:space="preserve">is </w:t>
        </w:r>
      </w:ins>
      <w:ins w:id="193" w:author="Anthony J. Richardson" w:date="2019-03-21T12:57:00Z">
        <w:r>
          <w:t>to assess what aspect</w:t>
        </w:r>
      </w:ins>
      <w:ins w:id="194" w:author="Anthony J. Richardson" w:date="2019-03-21T13:08:00Z">
        <w:r>
          <w:t>s</w:t>
        </w:r>
      </w:ins>
      <w:ins w:id="195" w:author="Anthony J. Richardson" w:date="2019-03-21T12:57:00Z">
        <w:r>
          <w:t xml:space="preserve"> of MHWs in WBCs </w:t>
        </w:r>
      </w:ins>
      <w:ins w:id="196" w:author="Anthony J. Richardson" w:date="2019-03-21T13:08:00Z">
        <w:r>
          <w:t>are</w:t>
        </w:r>
      </w:ins>
      <w:ins w:id="197" w:author="Anthony J. Richardson" w:date="2019-03-21T12:57:00Z">
        <w:r>
          <w:t xml:space="preserve"> </w:t>
        </w:r>
      </w:ins>
      <w:ins w:id="198" w:author="Anthony J. Richardson" w:date="2019-03-21T12:58:00Z">
        <w:r>
          <w:t xml:space="preserve">increasing – is it their </w:t>
        </w:r>
      </w:ins>
      <w:ins w:id="199" w:author="Anthony J. Richardson" w:date="2019-03-21T12:47:00Z">
        <w:r>
          <w:t>frequency</w:t>
        </w:r>
      </w:ins>
      <w:ins w:id="200" w:author="Anthony J. Richardson" w:date="2019-03-21T12:57:00Z">
        <w:r>
          <w:t xml:space="preserve"> </w:t>
        </w:r>
      </w:ins>
      <w:ins w:id="201" w:author="Anthony J. Richardson" w:date="2019-03-21T12:58:00Z">
        <w:r>
          <w:t>or</w:t>
        </w:r>
      </w:ins>
      <w:ins w:id="202" w:author="Anthony J. Richardson" w:date="2019-03-21T12:47:00Z">
        <w:r w:rsidRPr="00697336">
          <w:t xml:space="preserve"> intensity</w:t>
        </w:r>
        <w:r>
          <w:t xml:space="preserve"> </w:t>
        </w:r>
      </w:ins>
      <w:ins w:id="203" w:author="Anthony J. Richardson" w:date="2019-03-21T12:58:00Z">
        <w:r>
          <w:t xml:space="preserve">or both – </w:t>
        </w:r>
      </w:ins>
      <w:ins w:id="204" w:author="Anthony J. Richardson" w:date="2019-03-21T12:54:00Z">
        <w:r>
          <w:t>as</w:t>
        </w:r>
      </w:ins>
      <w:ins w:id="205" w:author="Anthony J. Richardson" w:date="2019-03-21T12:58:00Z">
        <w:r>
          <w:t xml:space="preserve"> </w:t>
        </w:r>
      </w:ins>
      <w:ins w:id="206" w:author="Anthony J. Richardson" w:date="2019-03-21T12:54:00Z">
        <w:r>
          <w:t xml:space="preserve">these could have different </w:t>
        </w:r>
      </w:ins>
      <w:ins w:id="207" w:author="Anthony J. Richardson" w:date="2019-03-21T13:00:00Z">
        <w:r>
          <w:t>ec</w:t>
        </w:r>
      </w:ins>
      <w:ins w:id="208" w:author="Anthony J. Richardson" w:date="2019-03-21T13:01:00Z">
        <w:r>
          <w:t xml:space="preserve">osystem </w:t>
        </w:r>
      </w:ins>
      <w:ins w:id="209" w:author="Anthony J. Richardson" w:date="2019-03-21T12:54:00Z">
        <w:r>
          <w:t>impacts</w:t>
        </w:r>
      </w:ins>
      <w:ins w:id="210" w:author="Anthony J. Richardson" w:date="2019-03-21T12:47:00Z">
        <w:r>
          <w:t>.</w:t>
        </w:r>
      </w:ins>
      <w:ins w:id="211" w:author="Anthony J. Richardson" w:date="2019-03-21T12:50:00Z">
        <w:r>
          <w:t xml:space="preserve"> </w:t>
        </w:r>
      </w:ins>
      <w:ins w:id="212" w:author="Anthony J. Richardson" w:date="2019-03-21T12:58:00Z">
        <w:r>
          <w:t xml:space="preserve">The </w:t>
        </w:r>
      </w:ins>
      <w:ins w:id="213" w:author="Anthony J. Richardson" w:date="2019-03-21T12:59:00Z">
        <w:r>
          <w:t>second</w:t>
        </w:r>
      </w:ins>
      <w:ins w:id="214" w:author="Anthony J. Richardson" w:date="2019-03-21T12:58:00Z">
        <w:r>
          <w:t xml:space="preserve"> is to identify where MHWs are primarily found in WBCs – do they occur throughout the region or are they concentrated in specific places; for example, are MHWs concentrated in the main region of intense boundary current flow or adjacent areas </w:t>
        </w:r>
        <w:r w:rsidRPr="00697336">
          <w:t xml:space="preserve">where instabilities </w:t>
        </w:r>
        <w:r>
          <w:t xml:space="preserve">including </w:t>
        </w:r>
        <w:r w:rsidRPr="00697336">
          <w:t xml:space="preserve">the formation of mesoscale eddies </w:t>
        </w:r>
        <w:r>
          <w:t>and meanders are greatest?</w:t>
        </w:r>
        <w:r>
          <w:t xml:space="preserve"> Th</w:t>
        </w:r>
      </w:ins>
      <w:ins w:id="215" w:author="Anthony J. Richardson" w:date="2019-03-21T12:59:00Z">
        <w:r>
          <w:t xml:space="preserve">is should inform our </w:t>
        </w:r>
      </w:ins>
      <w:ins w:id="216" w:author="Anthony J. Richardson" w:date="2019-03-21T13:00:00Z">
        <w:r>
          <w:t xml:space="preserve">understanding of the </w:t>
        </w:r>
      </w:ins>
      <w:ins w:id="217" w:author="Anthony J. Richardson" w:date="2019-03-21T13:08:00Z">
        <w:r>
          <w:t xml:space="preserve">primary mechanism underlying the increase </w:t>
        </w:r>
      </w:ins>
      <w:ins w:id="218" w:author="Anthony J. Richardson" w:date="2019-03-21T13:00:00Z">
        <w:r>
          <w:t>in MHWs</w:t>
        </w:r>
      </w:ins>
      <w:ins w:id="219" w:author="Anthony J. Richardson" w:date="2019-03-21T13:08:00Z">
        <w:r>
          <w:t xml:space="preserve"> in WBCs</w:t>
        </w:r>
      </w:ins>
      <w:ins w:id="220" w:author="Anthony J. Richardson" w:date="2019-03-21T13:00:00Z">
        <w:r>
          <w:t xml:space="preserve">. </w:t>
        </w:r>
      </w:ins>
      <w:ins w:id="221" w:author="Anthony J. Richardson" w:date="2019-03-21T12:49:00Z">
        <w:r>
          <w:t xml:space="preserve">Last, given that MHWs are increasing in WBCs over the past century, we test the hypothesis  </w:t>
        </w:r>
        <w:r>
          <w:t>that</w:t>
        </w:r>
        <w:r>
          <w:t xml:space="preserve"> MHWs are </w:t>
        </w:r>
      </w:ins>
      <w:ins w:id="222" w:author="Anthony J. Richardson" w:date="2019-03-21T13:01:00Z">
        <w:r>
          <w:t>going</w:t>
        </w:r>
      </w:ins>
      <w:ins w:id="223" w:author="Anthony J. Richardson" w:date="2019-03-21T12:49:00Z">
        <w:r>
          <w:t xml:space="preserve"> to increase </w:t>
        </w:r>
      </w:ins>
      <w:ins w:id="224" w:author="Anthony J. Richardson" w:date="2019-03-21T13:08:00Z">
        <w:r>
          <w:t xml:space="preserve">further </w:t>
        </w:r>
      </w:ins>
      <w:ins w:id="225" w:author="Anthony J. Richardson" w:date="2019-03-21T12:49:00Z">
        <w:r>
          <w:t>in the future</w:t>
        </w:r>
      </w:ins>
      <w:ins w:id="226" w:author="Anthony J. Richardson" w:date="2019-03-21T12:50:00Z">
        <w:r>
          <w:t xml:space="preserve">, and </w:t>
        </w:r>
      </w:ins>
      <w:ins w:id="227" w:author="Anthony J. Richardson" w:date="2019-03-21T13:01:00Z">
        <w:r>
          <w:t>analyse whether it is primarily</w:t>
        </w:r>
      </w:ins>
      <w:ins w:id="228" w:author="Anthony J. Richardson" w:date="2019-03-21T13:02:00Z">
        <w:r>
          <w:t xml:space="preserve"> </w:t>
        </w:r>
      </w:ins>
      <w:ins w:id="229" w:author="Anthony J. Richardson" w:date="2019-03-21T12:50:00Z">
        <w:r>
          <w:t xml:space="preserve">their frequency, </w:t>
        </w:r>
        <w:r w:rsidRPr="00697336">
          <w:t>intensity</w:t>
        </w:r>
      </w:ins>
      <w:ins w:id="230" w:author="Anthony J. Richardson" w:date="2019-03-21T13:09:00Z">
        <w:r>
          <w:t xml:space="preserve"> or</w:t>
        </w:r>
      </w:ins>
      <w:ins w:id="231" w:author="Anthony J. Richardson" w:date="2019-03-21T13:02:00Z">
        <w:r>
          <w:t xml:space="preserve"> both</w:t>
        </w:r>
      </w:ins>
      <w:ins w:id="232" w:author="Anthony J. Richardson" w:date="2019-03-21T12:50:00Z">
        <w:r>
          <w:t>.</w:t>
        </w:r>
      </w:ins>
    </w:p>
    <w:p w14:paraId="352B5BFC" w14:textId="152F3360" w:rsidR="000A17B9" w:rsidRDefault="000A17B9" w:rsidP="000A17B9">
      <w:pPr>
        <w:rPr>
          <w:ins w:id="233" w:author="Anthony J. Richardson" w:date="2019-03-21T11:55:00Z"/>
        </w:rPr>
        <w:pPrChange w:id="234" w:author="Anthony J. Richardson" w:date="2019-03-21T11:56:00Z">
          <w:pPr>
            <w:jc w:val="left"/>
          </w:pPr>
        </w:pPrChange>
      </w:pPr>
      <w:ins w:id="235" w:author="Anthony J. Richardson" w:date="2019-03-21T12:49:00Z">
        <w:r w:rsidRPr="00160DB3" w:rsidDel="000A17B9">
          <w:t xml:space="preserve"> </w:t>
        </w:r>
      </w:ins>
      <w:del w:id="236" w:author="Anthony J. Richardson" w:date="2019-03-21T11:54:00Z">
        <w:r w:rsidR="00363D90" w:rsidRPr="00160DB3" w:rsidDel="000A17B9">
          <w:delText>‘H</w:delText>
        </w:r>
      </w:del>
      <w:del w:id="237" w:author="Anthony J. Richardson" w:date="2019-03-21T12:46:00Z">
        <w:r w:rsidR="00363D90" w:rsidRPr="00160DB3" w:rsidDel="000A17B9">
          <w:delText>eatwave</w:delText>
        </w:r>
      </w:del>
      <w:del w:id="238" w:author="Anthony J. Richardson" w:date="2019-03-21T11:57:00Z">
        <w:r w:rsidR="00363D90" w:rsidRPr="00160DB3" w:rsidDel="000A17B9">
          <w:delText>s</w:delText>
        </w:r>
      </w:del>
      <w:del w:id="239" w:author="Anthony J. Richardson" w:date="2019-03-21T12:46:00Z">
        <w:r w:rsidR="00363D90" w:rsidRPr="00160DB3" w:rsidDel="000A17B9">
          <w:delText xml:space="preserve">’ </w:delText>
        </w:r>
      </w:del>
      <w:del w:id="240" w:author="Anthony J. Richardson" w:date="2019-03-21T11:54:00Z">
        <w:r w:rsidR="00363D90" w:rsidRPr="00160DB3" w:rsidDel="000A17B9">
          <w:delText xml:space="preserve">usually </w:delText>
        </w:r>
      </w:del>
      <w:del w:id="241" w:author="Anthony J. Richardson" w:date="2019-03-21T12:46:00Z">
        <w:r w:rsidR="00363D90" w:rsidRPr="00160DB3" w:rsidDel="000A17B9">
          <w:delText>refer to atmospheric phenomena</w:delText>
        </w:r>
      </w:del>
      <w:del w:id="242" w:author="Anthony J. Richardson" w:date="2019-03-21T11:54:00Z">
        <w:r w:rsidR="00363D90" w:rsidRPr="00160DB3" w:rsidDel="000A17B9">
          <w:delText xml:space="preserve"> where </w:delText>
        </w:r>
      </w:del>
      <w:del w:id="243" w:author="Anthony J. Richardson" w:date="2019-03-21T12:46:00Z">
        <w:r w:rsidR="00363D90" w:rsidRPr="00160DB3" w:rsidDel="000A17B9">
          <w:delText>vague definitions</w:delText>
        </w:r>
      </w:del>
      <w:del w:id="244" w:author="Anthony J. Richardson" w:date="2019-03-21T11:56:00Z">
        <w:r w:rsidR="00363D90" w:rsidRPr="00160DB3" w:rsidDel="000A17B9">
          <w:delText xml:space="preserve"> </w:delText>
        </w:r>
      </w:del>
      <w:del w:id="245" w:author="Anthony J. Richardson" w:date="2019-03-21T12:46:00Z">
        <w:r w:rsidR="00363D90" w:rsidRPr="00160DB3" w:rsidDel="000A17B9">
          <w:delText xml:space="preserve">such as “a period of abnormally and uncomfortably hot […] weather” </w:delText>
        </w:r>
      </w:del>
      <w:del w:id="246" w:author="Anthony J. Richardson" w:date="2019-03-21T11:56:00Z">
        <w:r w:rsidR="00363D90" w:rsidRPr="00160DB3" w:rsidDel="000A17B9">
          <w:delText xml:space="preserve">are used </w:delText>
        </w:r>
      </w:del>
      <w:del w:id="247" w:author="Anthony J. Richardson" w:date="2019-03-21T12:46:00Z">
        <w:r w:rsidR="00363D90" w:rsidRPr="00160DB3" w:rsidDel="000A17B9">
          <w:delText>(Glickman, 2000)</w:delText>
        </w:r>
      </w:del>
      <w:del w:id="248" w:author="Anthony J. Richardson" w:date="2019-03-21T11:57:00Z">
        <w:r w:rsidR="00363D90" w:rsidRPr="00160DB3" w:rsidDel="000A17B9">
          <w:delText xml:space="preserve">. </w:delText>
        </w:r>
      </w:del>
      <w:moveFromRangeStart w:id="249" w:author="Anthony J. Richardson" w:date="2019-03-21T11:55:00Z" w:name="move4061759"/>
      <w:moveFrom w:id="250" w:author="Anthony J. Richardson" w:date="2019-03-21T11:55:00Z">
        <w:del w:id="251" w:author="Anthony J. Richardson" w:date="2019-03-21T11:57:00Z">
          <w:r w:rsidR="00363D90" w:rsidRPr="00160DB3" w:rsidDel="000A17B9">
            <w:delText xml:space="preserve">More recently, more objective definitions have been proposed; these are based on statistical properties and other metrics of the temperature record that are relative to location and time of year (Fischer et al., 2011; Fischer and Schär, 2010; Perkins and Alexander, 2013). </w:delText>
          </w:r>
        </w:del>
      </w:moveFrom>
      <w:moveFromRangeEnd w:id="249"/>
      <w:del w:id="252" w:author="Anthony J. Richardson" w:date="2019-03-21T11:57:00Z">
        <w:r w:rsidR="00363D90" w:rsidRPr="00160DB3" w:rsidDel="000A17B9">
          <w:delText xml:space="preserve">Recent years have seen </w:delText>
        </w:r>
      </w:del>
      <w:del w:id="253" w:author="Anthony J. Richardson" w:date="2019-03-21T11:58:00Z">
        <w:r w:rsidR="00363D90" w:rsidRPr="00160DB3" w:rsidDel="000A17B9">
          <w:delText xml:space="preserve">investigations of </w:delText>
        </w:r>
      </w:del>
      <w:del w:id="254" w:author="Anthony J. Richardson" w:date="2019-03-21T12:46:00Z">
        <w:r w:rsidR="00363D90" w:rsidRPr="00160DB3" w:rsidDel="000A17B9">
          <w:delText xml:space="preserve">‘heatwaves’ in the ocean </w:delText>
        </w:r>
      </w:del>
      <w:del w:id="255" w:author="Anthony J. Richardson" w:date="2019-03-21T11:58:00Z">
        <w:r w:rsidR="00363D90" w:rsidRPr="00160DB3" w:rsidDel="000A17B9">
          <w:delText xml:space="preserve">due to them becoming more frequent </w:delText>
        </w:r>
      </w:del>
      <w:del w:id="256" w:author="Anthony J. Richardson" w:date="2019-03-21T12:46:00Z">
        <w:r w:rsidR="00363D90" w:rsidRPr="00160DB3" w:rsidDel="000A17B9">
          <w:delText xml:space="preserve">(DeCastro et al., 2014; Lima and Wethey, 2012; Sura, 2011). </w:delText>
        </w:r>
      </w:del>
      <w:del w:id="257" w:author="Anthony J. Richardson" w:date="2019-03-21T11:58:00Z">
        <w:r w:rsidR="00363D90" w:rsidRPr="00160DB3" w:rsidDel="000A17B9">
          <w:delText>W</w:delText>
        </w:r>
      </w:del>
      <w:del w:id="258" w:author="Anthony J. Richardson" w:date="2019-03-21T12:46:00Z">
        <w:r w:rsidR="00363D90" w:rsidRPr="00160DB3" w:rsidDel="000A17B9">
          <w:delText xml:space="preserve">ell-known ‘marine heat waves’ (MHWs) </w:delText>
        </w:r>
      </w:del>
      <w:del w:id="259" w:author="Anthony J. Richardson" w:date="2019-03-21T11:58:00Z">
        <w:r w:rsidR="00363D90" w:rsidRPr="00160DB3" w:rsidDel="000A17B9">
          <w:delText xml:space="preserve">have occurred </w:delText>
        </w:r>
      </w:del>
      <w:del w:id="260" w:author="Anthony J. Richardson" w:date="2019-03-21T12:46:00Z">
        <w:r w:rsidR="00363D90" w:rsidRPr="00160DB3" w:rsidDel="000A17B9">
          <w:delText xml:space="preserve">in the Mediterranean in 2003 (Garrabou et al., 2009; Olita et al., 2007), off the coast of Western Australia in 2011 (Feng et al., 2013; Pearce and Feng, 2013; Wernberg et al., 2013), in the north west Atlantic Ocean in 2012 (Chen et al., 2014, 2015; Mills et al., 2012) and more recently the ‘Blob’ in the north east Pacific Ocean (Bond et al., 2015). </w:delText>
        </w:r>
      </w:del>
      <w:moveToRangeStart w:id="261" w:author="Anthony J. Richardson" w:date="2019-03-21T11:55:00Z" w:name="move4061759"/>
      <w:moveTo w:id="262" w:author="Anthony J. Richardson" w:date="2019-03-21T11:55:00Z">
        <w:del w:id="263" w:author="Anthony J. Richardson" w:date="2019-03-21T11:55:00Z">
          <w:r w:rsidRPr="00160DB3" w:rsidDel="000A17B9">
            <w:delText>More recently</w:delText>
          </w:r>
        </w:del>
        <w:del w:id="264" w:author="Anthony J. Richardson" w:date="2019-03-21T12:46:00Z">
          <w:r w:rsidRPr="00160DB3" w:rsidDel="000A17B9">
            <w:delText>, more objective definitions have been proposed; these are based on statistical properties and other metrics of the temperature record that are relative to location and time of year (Fischer et al., 2011; Fischer and Schär, 2010; Perkins and Alexander, 2013).</w:delText>
          </w:r>
        </w:del>
      </w:moveTo>
      <w:moveToRangeEnd w:id="261"/>
    </w:p>
    <w:p w14:paraId="418D1EC0" w14:textId="77777777" w:rsidR="000A17B9" w:rsidRDefault="000A17B9" w:rsidP="00AC68AB">
      <w:pPr>
        <w:jc w:val="left"/>
        <w:rPr>
          <w:ins w:id="265" w:author="Anthony J. Richardson" w:date="2019-03-21T11:55:00Z"/>
        </w:rPr>
      </w:pPr>
    </w:p>
    <w:p w14:paraId="6E89C63D" w14:textId="77777777" w:rsidR="000A17B9" w:rsidRDefault="000A17B9" w:rsidP="00AC68AB">
      <w:pPr>
        <w:jc w:val="left"/>
        <w:rPr>
          <w:ins w:id="266" w:author="Anthony J. Richardson" w:date="2019-03-21T11:55:00Z"/>
        </w:rPr>
      </w:pPr>
    </w:p>
    <w:p w14:paraId="704DBB92" w14:textId="4968583E" w:rsidR="00363D90" w:rsidRPr="00160DB3" w:rsidDel="000A17B9" w:rsidRDefault="000A17B9" w:rsidP="00AC68AB">
      <w:pPr>
        <w:jc w:val="left"/>
        <w:rPr>
          <w:del w:id="267" w:author="Anthony J. Richardson" w:date="2019-03-21T11:55:00Z"/>
        </w:rPr>
      </w:pPr>
      <w:ins w:id="268" w:author="Anthony J. Richardson" w:date="2019-03-21T12:47:00Z">
        <w:r>
          <w:t>************************</w:t>
        </w:r>
      </w:ins>
      <w:del w:id="269" w:author="Anthony J. Richardson" w:date="2019-03-21T11:55:00Z">
        <w:r w:rsidR="00363D90" w:rsidRPr="00160DB3" w:rsidDel="000A17B9">
          <w:delText>The extreme temperatures from these events have had negative impacts on the local</w:delText>
        </w:r>
      </w:del>
      <w:del w:id="270" w:author="Anthony J. Richardson" w:date="2019-03-21T06:37:00Z">
        <w:r w:rsidR="00363D90" w:rsidRPr="00160DB3" w:rsidDel="00B3653D">
          <w:delText xml:space="preserve"> ecology for the regions in which they occur</w:delText>
        </w:r>
      </w:del>
      <w:del w:id="271" w:author="Anthony J. Richardson" w:date="2019-03-21T11:55:00Z">
        <w:r w:rsidR="00363D90" w:rsidRPr="00160DB3" w:rsidDel="000A17B9">
          <w:delText>. For example, the 2003 Mediterranean MHW may have affected up to 80% of the gorgonian fan colonies in some areas (Garrabou et al., 2009), and the 2011 event off the west coast of Australia is now known to have caused substantial loss of temperate seaweeds and a tropicalisation of reef fishes (Wernberg et al., 2013).</w:delText>
        </w:r>
      </w:del>
    </w:p>
    <w:p w14:paraId="7121C261" w14:textId="5A13314B" w:rsidR="00363D90" w:rsidRPr="00160DB3" w:rsidDel="000A17B9" w:rsidRDefault="00363D90" w:rsidP="00AC68AB">
      <w:pPr>
        <w:jc w:val="left"/>
        <w:rPr>
          <w:del w:id="272" w:author="Anthony J. Richardson" w:date="2019-03-21T11:55:00Z"/>
        </w:rPr>
      </w:pPr>
    </w:p>
    <w:p w14:paraId="372AE445" w14:textId="48D1E368" w:rsidR="00363D90" w:rsidRPr="00160DB3" w:rsidDel="000A17B9" w:rsidRDefault="00363D90" w:rsidP="00AC68AB">
      <w:pPr>
        <w:jc w:val="left"/>
        <w:rPr>
          <w:del w:id="273" w:author="Anthony J. Richardson" w:date="2019-03-21T12:46:00Z"/>
        </w:rPr>
      </w:pPr>
      <w:del w:id="274" w:author="Anthony J. Richardson" w:date="2019-03-21T11:55:00Z">
        <w:r w:rsidRPr="00160DB3" w:rsidDel="000A17B9">
          <w:rPr>
            <w:strike/>
          </w:rPr>
          <w:delText>The marine heat wave definition of (Hobday et al., 2016) finds ‘extreme thermal events’ within a long-term (typically &gt;30 years) daily time series of sea surface temperatures (SSTs). It does so by finding the occasions that SST exceeds a threshold in the probability distribution of the data (</w:delText>
        </w:r>
        <w:r w:rsidRPr="00160DB3" w:rsidDel="000A17B9">
          <w:rPr>
            <w:i/>
            <w:iCs/>
            <w:strike/>
          </w:rPr>
          <w:delText>i.e.</w:delText>
        </w:r>
        <w:r w:rsidRPr="00160DB3" w:rsidDel="000A17B9">
          <w:rPr>
            <w:strike/>
          </w:rPr>
          <w:delText xml:space="preserve"> relative to the 10th or 90th percentiles) calculated based on an 11-day wide moving mean smoother centered on each day-of-the-year at each site (or pixel in the case of gridded data). These events are atypical relative to the normal climatology by definition, and various metrics that define their properties may be calculated, including, but not limited to, the number of events per year, their duration, and the mean, maximum and cumulative intensity above (below) the threshold (Hobday et al., 2016).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delText>
        </w:r>
      </w:del>
      <w:del w:id="275" w:author="Anthony J. Richardson" w:date="2019-03-21T12:46:00Z">
        <w:r w:rsidRPr="00160DB3" w:rsidDel="000A17B9">
          <w:delText>Combined with measurements of decadal trends in the mean SST, additional trend estimates involving the frequency, duration and intensity of extreme events will provide a deeper understanding of how climate change is unfolding, and perhaps add to a mechanistic understanding of the drivers of climate change. It is well established that, on average, Earth’s surface temperature is increasing. The theoretical understanding is that the frequency and intensity of extreme climatic events will increase (</w:delText>
        </w:r>
        <w:r w:rsidRPr="00160DB3" w:rsidDel="000A17B9">
          <w:rPr>
            <w:i/>
            <w:iCs/>
          </w:rPr>
          <w:delText>i.e.</w:delText>
        </w:r>
        <w:r w:rsidRPr="00160DB3" w:rsidDel="000A17B9">
          <w:delText xml:space="preserve"> pulses of unusually high temperatures) is also accepted (Alexander, 2016), but it remains poorly supported by empirical evidence. A quantification of extreme events using the framework provided by (Hobday et al., 2016) will give us this information.</w:delText>
        </w:r>
      </w:del>
    </w:p>
    <w:p w14:paraId="03840D9A" w14:textId="2B83D895" w:rsidR="00363D90" w:rsidRPr="00160DB3" w:rsidDel="000A17B9" w:rsidRDefault="00363D90" w:rsidP="00AC68AB">
      <w:pPr>
        <w:jc w:val="left"/>
        <w:rPr>
          <w:del w:id="276" w:author="Anthony J. Richardson" w:date="2019-03-21T12:46:00Z"/>
        </w:rPr>
      </w:pPr>
    </w:p>
    <w:p w14:paraId="7C0A7AF3" w14:textId="32464ACC" w:rsidR="00363D90" w:rsidRPr="00160DB3" w:rsidDel="000A17B9" w:rsidRDefault="00363D90" w:rsidP="00AC68AB">
      <w:pPr>
        <w:jc w:val="left"/>
        <w:rPr>
          <w:del w:id="277" w:author="Anthony J. Richardson" w:date="2019-03-21T12:46:00Z"/>
        </w:rPr>
      </w:pPr>
      <w:del w:id="278" w:author="Anthony J. Richardson" w:date="2019-03-21T12:46:00Z">
        <w:r w:rsidRPr="00160DB3" w:rsidDel="000A17B9">
          <w:delText>Although climate change is generally understood to result in a gradual long-term rise in global mean surface temperature (Pachauri et al., 2014), it is generally the associated increase in frequency and severity of extreme events that affects humans and ecosystems in the short-term (Easterling et al., 2000). Impacts of extreme events such as floods, wind storms, tropical cyclones, heatwaves and cold-spells may occur suddenly, often with catastrophic consequences (</w:delText>
        </w:r>
        <w:r w:rsidRPr="00160DB3" w:rsidDel="000A17B9">
          <w:rPr>
            <w:i/>
            <w:iCs/>
          </w:rPr>
          <w:delText>e.g.</w:delText>
        </w:r>
        <w:r w:rsidRPr="00160DB3" w:rsidDel="000A17B9">
          <w:delText xml:space="preserve"> Shongwe et al., 2009). The recognition to focus more on the extremes and less on the background mean state has emerged as a critical direction of climate change research (Jentsch et al., 2007). In this light, the enhanced internal synoptic variability of the </w:delText>
        </w:r>
        <w:r w:rsidR="00504C67" w:rsidRPr="00160DB3" w:rsidDel="000A17B9">
          <w:delText>WBCs</w:delText>
        </w:r>
        <w:r w:rsidRPr="00160DB3" w:rsidDel="000A17B9">
          <w:delText xml:space="preserve"> has been conjectured to lead to changes in the amount of heat transported (</w:delText>
        </w:r>
        <w:r w:rsidRPr="00160DB3" w:rsidDel="000A17B9">
          <w:rPr>
            <w:i/>
            <w:iCs/>
          </w:rPr>
          <w:delText>i.e.</w:delText>
        </w:r>
        <w:r w:rsidRPr="00160DB3" w:rsidDel="000A17B9">
          <w:delText xml:space="preserve"> heating or cooling; Beal and Elipot, 2016), and we hypothesise that this variability is associated with the development of extreme weather events.</w:delText>
        </w:r>
      </w:del>
    </w:p>
    <w:p w14:paraId="391BAA59" w14:textId="77777777" w:rsidR="00363D90" w:rsidRPr="00160DB3" w:rsidRDefault="00363D90" w:rsidP="00AC68AB">
      <w:pPr>
        <w:jc w:val="left"/>
      </w:pPr>
    </w:p>
    <w:p w14:paraId="7562EBB9" w14:textId="77777777" w:rsidR="00363D90" w:rsidRPr="00160DB3" w:rsidRDefault="00363D90" w:rsidP="00AC68AB">
      <w:pPr>
        <w:jc w:val="left"/>
      </w:pPr>
      <w:r w:rsidRPr="00160DB3">
        <w:t>An analysis of the right-hand tail of the extreme temperature value distribution (</w:t>
      </w:r>
      <w:r w:rsidRPr="00160DB3">
        <w:rPr>
          <w:i/>
          <w:iCs/>
        </w:rPr>
        <w:t>i.e.</w:t>
      </w:r>
      <w:r w:rsidRPr="00160DB3">
        <w:t xml:space="preserve"> temperature values above the 90th percentile relative to the seasonally-varying long-term climatology) of ocean regions could shed light on the evolution of the dynamics of heat transport that may be associated with the increased variability observed in the AC. Future conditions should be increasingly characterised by SSTs situated in the top-10% of hottest temperatures, in a manner similar to that found for extreme rainfall, which is also expected to occur in less frequently but more intense events (Pohl et al., 2017).</w:t>
      </w:r>
    </w:p>
    <w:p w14:paraId="6EFA1EC7" w14:textId="77777777" w:rsidR="00363D90" w:rsidRPr="00160DB3" w:rsidRDefault="00363D90" w:rsidP="00AC68AB">
      <w:pPr>
        <w:jc w:val="left"/>
      </w:pPr>
    </w:p>
    <w:p w14:paraId="0C7B9AD4" w14:textId="77777777" w:rsidR="00363D90" w:rsidRPr="00160DB3" w:rsidRDefault="00363D90" w:rsidP="00AC68AB">
      <w:pPr>
        <w:jc w:val="left"/>
      </w:pPr>
      <w:commentRangeStart w:id="279"/>
      <w:r w:rsidRPr="00160DB3">
        <w:rPr>
          <w:b/>
          <w:bCs/>
          <w:highlight w:val="yellow"/>
        </w:rPr>
        <w:t>Background</w:t>
      </w:r>
      <w:r w:rsidRPr="00160DB3">
        <w:rPr>
          <w:highlight w:val="yellow"/>
        </w:rPr>
        <w:t xml:space="preserve"> [the more important text that gives the background to this study]</w:t>
      </w:r>
      <w:commentRangeEnd w:id="279"/>
      <w:r w:rsidR="0007442C">
        <w:rPr>
          <w:rStyle w:val="CommentReference"/>
        </w:rPr>
        <w:commentReference w:id="279"/>
      </w:r>
    </w:p>
    <w:p w14:paraId="07063EC3" w14:textId="3FDD455A" w:rsidR="00363D90" w:rsidRPr="00160DB3" w:rsidRDefault="00363D90" w:rsidP="00AC68AB">
      <w:pPr>
        <w:jc w:val="left"/>
      </w:pPr>
      <w:commentRangeStart w:id="280"/>
      <w:r w:rsidRPr="00160DB3">
        <w:lastRenderedPageBreak/>
        <w:t xml:space="preserve">The ocean’s mean temperature is continuing to warm as a result of anthropogenic forcing of the climate system. This warming is also resulting in prolonged periods (≥5 days) of extreme temperatures (≥90th percentile)—called ‘marine heat waves’ (MHWs, </w:t>
      </w:r>
      <w:proofErr w:type="spellStart"/>
      <w:r w:rsidRPr="00160DB3">
        <w:rPr>
          <w:i/>
          <w:iCs/>
        </w:rPr>
        <w:t>sensu</w:t>
      </w:r>
      <w:proofErr w:type="spellEnd"/>
      <w:r w:rsidRPr="00160DB3">
        <w:t xml:space="preserve"> Hobday et al., 2016) or ‘extreme thermal events’—that have become more frequent, last longer, and are more intense </w:t>
      </w:r>
      <w:del w:id="281" w:author="Anthony J. Richardson" w:date="2019-02-21T17:17:00Z">
        <w:r w:rsidRPr="00160DB3" w:rsidDel="0007442C">
          <w:delText xml:space="preserve">in several objective statistical metrics </w:delText>
        </w:r>
      </w:del>
      <w:r w:rsidRPr="00160DB3">
        <w:t xml:space="preserve">that </w:t>
      </w:r>
      <w:ins w:id="282" w:author="Anthony J. Richardson" w:date="2019-02-21T17:17:00Z">
        <w:r w:rsidR="0007442C">
          <w:t xml:space="preserve">could lead to </w:t>
        </w:r>
      </w:ins>
      <w:del w:id="283" w:author="Anthony J. Richardson" w:date="2019-02-21T17:17:00Z">
        <w:r w:rsidRPr="00160DB3" w:rsidDel="0007442C">
          <w:delText>relate to their</w:delText>
        </w:r>
      </w:del>
      <w:ins w:id="284" w:author="Anthony J. Richardson" w:date="2019-02-21T17:17:00Z">
        <w:r w:rsidR="0007442C">
          <w:t>greater</w:t>
        </w:r>
      </w:ins>
      <w:r w:rsidRPr="00160DB3">
        <w:t xml:space="preserve"> potential impact</w:t>
      </w:r>
      <w:ins w:id="285" w:author="Anthony J. Richardson" w:date="2019-02-21T17:17:00Z">
        <w:r w:rsidR="0007442C">
          <w:t>s</w:t>
        </w:r>
      </w:ins>
      <w:r w:rsidRPr="00160DB3">
        <w:t xml:space="preserve">. </w:t>
      </w:r>
      <w:commentRangeStart w:id="286"/>
      <w:r w:rsidRPr="00160DB3">
        <w:t xml:space="preserve">By definition, such events are infrequent enough for them not to contribute to the ocean’s mean thermal regime (the long-term climatology localised to a particular point on Earth). </w:t>
      </w:r>
      <w:commentRangeEnd w:id="286"/>
      <w:r w:rsidR="0007442C">
        <w:rPr>
          <w:rStyle w:val="CommentReference"/>
        </w:rPr>
        <w:commentReference w:id="286"/>
      </w:r>
      <w:r w:rsidRPr="00160DB3">
        <w:t xml:space="preserve">The episodic nature of their occurrence implies that organisms have not become physiologically adapted to tolerate the excessive heat impact of extreme thermal events, meaning that thermal pulses often exceed </w:t>
      </w:r>
      <w:ins w:id="287" w:author="Anthony J. Richardson" w:date="2019-02-21T17:17:00Z">
        <w:r w:rsidR="0007442C">
          <w:t xml:space="preserve">the </w:t>
        </w:r>
      </w:ins>
      <w:del w:id="288" w:author="Anthony J. Richardson" w:date="2019-02-21T17:17:00Z">
        <w:r w:rsidRPr="00160DB3" w:rsidDel="0007442C">
          <w:delText xml:space="preserve">organismal </w:delText>
        </w:r>
      </w:del>
      <w:r w:rsidRPr="00160DB3">
        <w:t>thermal survival limits</w:t>
      </w:r>
      <w:ins w:id="289" w:author="Anthony J. Richardson" w:date="2019-02-21T17:17:00Z">
        <w:r w:rsidR="0007442C">
          <w:t xml:space="preserve"> of species</w:t>
        </w:r>
      </w:ins>
      <w:r w:rsidRPr="00160DB3">
        <w:t xml:space="preserve">. This has resulted in several well-documented catastrophic, large-scale reconfigurations of marine benthic ecosystems. </w:t>
      </w:r>
      <w:commentRangeStart w:id="290"/>
      <w:r w:rsidRPr="00160DB3">
        <w:t>As yet no permanent impact on pelagic ecosystems have been reported, raising questions around whether MHWs should be considered a threat to the world’s oceanic ecosystems</w:t>
      </w:r>
      <w:commentRangeEnd w:id="290"/>
      <w:r w:rsidR="0007442C">
        <w:rPr>
          <w:rStyle w:val="CommentReference"/>
        </w:rPr>
        <w:commentReference w:id="290"/>
      </w:r>
      <w:r w:rsidRPr="00160DB3">
        <w:t>.</w:t>
      </w:r>
      <w:commentRangeEnd w:id="280"/>
      <w:r w:rsidR="00504C67" w:rsidRPr="00160DB3">
        <w:rPr>
          <w:rStyle w:val="CommentReference"/>
          <w:rFonts w:ascii="Myriad Pro" w:hAnsi="Myriad Pro"/>
        </w:rPr>
        <w:commentReference w:id="280"/>
      </w:r>
    </w:p>
    <w:p w14:paraId="15A267D4" w14:textId="77777777" w:rsidR="00363D90" w:rsidRPr="00160DB3" w:rsidRDefault="00363D90" w:rsidP="00AC68AB">
      <w:pPr>
        <w:jc w:val="left"/>
      </w:pPr>
    </w:p>
    <w:p w14:paraId="464C144B" w14:textId="3472302F" w:rsidR="0007442C" w:rsidRDefault="00363D90" w:rsidP="00AC68AB">
      <w:pPr>
        <w:jc w:val="left"/>
        <w:rPr>
          <w:ins w:id="291" w:author="Anthony J. Richardson" w:date="2019-02-21T17:19:00Z"/>
        </w:rPr>
      </w:pPr>
      <w:r w:rsidRPr="00160DB3">
        <w:t xml:space="preserve">A recent analysis by Oliver et al. (2018) </w:t>
      </w:r>
      <w:del w:id="292" w:author="Anthony J. Richardson" w:date="2019-02-21T17:18:00Z">
        <w:r w:rsidRPr="00160DB3" w:rsidDel="0007442C">
          <w:delText xml:space="preserve">showed </w:delText>
        </w:r>
      </w:del>
      <w:ins w:id="293" w:author="Anthony J. Richardson" w:date="2019-02-21T17:18:00Z">
        <w:r w:rsidR="0007442C">
          <w:t>highlighted</w:t>
        </w:r>
        <w:r w:rsidR="0007442C" w:rsidRPr="00160DB3">
          <w:t xml:space="preserve"> </w:t>
        </w:r>
      </w:ins>
      <w:r w:rsidRPr="00160DB3">
        <w:t xml:space="preserve">that </w:t>
      </w:r>
      <w:ins w:id="294" w:author="Anthony J. Richardson" w:date="2019-02-21T17:18:00Z">
        <w:r w:rsidR="0007442C">
          <w:t xml:space="preserve">the greatest </w:t>
        </w:r>
      </w:ins>
      <w:r w:rsidRPr="00160DB3">
        <w:t>“</w:t>
      </w:r>
      <w:del w:id="295" w:author="Anthony J. Richardson" w:date="2019-02-21T17:18:00Z">
        <w:r w:rsidRPr="00160DB3" w:rsidDel="0007442C">
          <w:rPr>
            <w:rFonts w:ascii="Courier New" w:hAnsi="Courier New" w:cs="Courier New"/>
          </w:rPr>
          <w:delText>﻿</w:delText>
        </w:r>
      </w:del>
      <w:ins w:id="296" w:author="Anthony J. Richardson" w:date="2019-02-21T17:18:00Z">
        <w:r w:rsidR="0007442C">
          <w:t>h</w:t>
        </w:r>
      </w:ins>
      <w:del w:id="297" w:author="Anthony J. Richardson" w:date="2019-02-21T17:18:00Z">
        <w:r w:rsidRPr="00160DB3" w:rsidDel="0007442C">
          <w:delText>H</w:delText>
        </w:r>
      </w:del>
      <w:r w:rsidRPr="00160DB3">
        <w:t xml:space="preserve">otspots of high intensity occurred in regions of large SST variability including the five [WBC] extension regions (+2–5 °C)…”. </w:t>
      </w:r>
      <w:ins w:id="298" w:author="Anthony J. Richardson" w:date="2019-02-21T17:19:00Z">
        <w:r w:rsidR="0007442C">
          <w:t>Here we assess this hypothesis, by focusing in on these regions.</w:t>
        </w:r>
      </w:ins>
    </w:p>
    <w:p w14:paraId="777786B4" w14:textId="4ED73E75" w:rsidR="0007442C" w:rsidRDefault="00B3653D" w:rsidP="00AC68AB">
      <w:pPr>
        <w:jc w:val="left"/>
        <w:rPr>
          <w:ins w:id="299" w:author="Anthony J. Richardson" w:date="2019-03-21T11:32:00Z"/>
        </w:rPr>
      </w:pPr>
      <w:ins w:id="300" w:author="Anthony J. Richardson" w:date="2019-03-21T11:32:00Z">
        <w:r>
          <w:t>This could provide insights into the mechanisms underlying the MHWs</w:t>
        </w:r>
      </w:ins>
      <w:ins w:id="301" w:author="Anthony J. Richardson" w:date="2019-03-21T11:33:00Z">
        <w:r>
          <w:t>.</w:t>
        </w:r>
      </w:ins>
    </w:p>
    <w:p w14:paraId="3244C92E" w14:textId="77777777" w:rsidR="00B3653D" w:rsidRDefault="00B3653D" w:rsidP="00AC68AB">
      <w:pPr>
        <w:jc w:val="left"/>
        <w:rPr>
          <w:ins w:id="302" w:author="Anthony J. Richardson" w:date="2019-02-21T17:19:00Z"/>
        </w:rPr>
      </w:pPr>
    </w:p>
    <w:p w14:paraId="1275F135" w14:textId="4AF0158C" w:rsidR="00363D90" w:rsidRPr="00160DB3" w:rsidRDefault="00363D90" w:rsidP="00AC68AB">
      <w:pPr>
        <w:jc w:val="left"/>
      </w:pPr>
      <w:r w:rsidRPr="00160DB3">
        <w:t xml:space="preserve">However, the analysis outlined below shows that it is not the WBCs that manifest the extreme thermal events, </w:t>
      </w:r>
      <w:commentRangeStart w:id="303"/>
      <w:r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Pr="00160DB3">
        <w:t>.</w:t>
      </w:r>
    </w:p>
    <w:commentRangeEnd w:id="303"/>
    <w:p w14:paraId="51B332C7" w14:textId="77777777" w:rsidR="00363D90" w:rsidRPr="00160DB3" w:rsidRDefault="0007442C" w:rsidP="00AC68AB">
      <w:pPr>
        <w:jc w:val="left"/>
      </w:pPr>
      <w:r>
        <w:rPr>
          <w:rStyle w:val="CommentReference"/>
        </w:rPr>
        <w:commentReference w:id="303"/>
      </w:r>
    </w:p>
    <w:p w14:paraId="62AFE2CB" w14:textId="5E3924A2" w:rsidR="00363D90" w:rsidRPr="00160DB3" w:rsidDel="00B3653D" w:rsidRDefault="00363D90" w:rsidP="00AC68AB">
      <w:pPr>
        <w:jc w:val="left"/>
        <w:rPr>
          <w:del w:id="304" w:author="Anthony J. Richardson" w:date="2019-03-21T11:09:00Z"/>
        </w:rPr>
      </w:pPr>
      <w:del w:id="305" w:author="Anthony J. Richardson" w:date="2019-03-21T11:09:00Z">
        <w:r w:rsidRPr="00160DB3" w:rsidDel="00B3653D">
          <w:delText>This inquiry therefore undertakes an analysis of OISST</w:delText>
        </w:r>
        <w:r w:rsidR="00504C67" w:rsidRPr="00160DB3" w:rsidDel="00B3653D">
          <w:delText xml:space="preserve"> and</w:delText>
        </w:r>
        <w:r w:rsidRPr="00160DB3" w:rsidDel="00B3653D">
          <w:delText xml:space="preserve"> Aviso</w:delText>
        </w:r>
        <w:r w:rsidR="00504C67" w:rsidRPr="00160DB3" w:rsidDel="00B3653D">
          <w:delText xml:space="preserve">+ </w:delText>
        </w:r>
        <w:r w:rsidRPr="00160DB3" w:rsidDel="00B3653D">
          <w:delText xml:space="preserve">data to determine the drivers and/or mechanisms of MHWs that occur alongside the world’s </w:delText>
        </w:r>
        <w:r w:rsidR="00504C67" w:rsidRPr="00160DB3" w:rsidDel="00B3653D">
          <w:delText xml:space="preserve">five </w:delText>
        </w:r>
        <w:r w:rsidRPr="00160DB3" w:rsidDel="00B3653D">
          <w:delText>WBCs.</w:delText>
        </w:r>
      </w:del>
    </w:p>
    <w:p w14:paraId="737A35DA" w14:textId="38FE950F" w:rsidR="00B3653D" w:rsidRDefault="00B3653D" w:rsidP="00B3653D">
      <w:pPr>
        <w:jc w:val="left"/>
        <w:rPr>
          <w:ins w:id="306" w:author="Anthony J. Richardson" w:date="2019-03-21T11:16:00Z"/>
        </w:rPr>
      </w:pPr>
      <w:ins w:id="307" w:author="Anthony J. Richardson" w:date="2019-03-21T11:20:00Z">
        <w:r>
          <w:t xml:space="preserve"> </w:t>
        </w:r>
      </w:ins>
    </w:p>
    <w:p w14:paraId="5C34A0B3" w14:textId="77777777" w:rsidR="00B3653D" w:rsidRDefault="00B3653D" w:rsidP="00B3653D">
      <w:pPr>
        <w:jc w:val="left"/>
        <w:rPr>
          <w:ins w:id="308" w:author="Anthony J. Richardson" w:date="2019-03-21T11:15:00Z"/>
        </w:rPr>
        <w:pPrChange w:id="309" w:author="Anthony J. Richardson" w:date="2019-03-21T11:15:00Z">
          <w:pPr>
            <w:pStyle w:val="ListParagraph"/>
            <w:numPr>
              <w:numId w:val="14"/>
            </w:numPr>
            <w:ind w:hanging="360"/>
            <w:jc w:val="left"/>
          </w:pPr>
        </w:pPrChange>
      </w:pPr>
    </w:p>
    <w:p w14:paraId="777796BE" w14:textId="77777777" w:rsidR="00B3653D" w:rsidRPr="00160DB3" w:rsidRDefault="00B3653D" w:rsidP="00B3653D">
      <w:pPr>
        <w:jc w:val="left"/>
      </w:pPr>
    </w:p>
    <w:p w14:paraId="363577CA" w14:textId="77777777" w:rsidR="00B3653D" w:rsidRDefault="00B3653D" w:rsidP="00AC68AB">
      <w:pPr>
        <w:jc w:val="left"/>
        <w:rPr>
          <w:ins w:id="310" w:author="Anthony J. Richardson" w:date="2019-03-21T11:12:00Z"/>
          <w:b/>
          <w:i/>
        </w:rPr>
      </w:pPr>
    </w:p>
    <w:p w14:paraId="5CD4AF17" w14:textId="37A0FDCD" w:rsidR="00363D90" w:rsidRPr="001336BC" w:rsidRDefault="00363D90" w:rsidP="00AC68AB">
      <w:pPr>
        <w:jc w:val="left"/>
        <w:rPr>
          <w:b/>
          <w:i/>
        </w:rPr>
      </w:pPr>
      <w:r w:rsidRPr="001336BC">
        <w:rPr>
          <w:b/>
          <w:i/>
        </w:rPr>
        <w:t>Aims</w:t>
      </w:r>
    </w:p>
    <w:p w14:paraId="378A0D5D" w14:textId="6DAA14B5" w:rsidR="00697336" w:rsidRDefault="00363D90" w:rsidP="001137EE">
      <w:pPr>
        <w:pStyle w:val="ListParagraph"/>
        <w:numPr>
          <w:ilvl w:val="0"/>
          <w:numId w:val="15"/>
        </w:numPr>
        <w:jc w:val="left"/>
      </w:pPr>
      <w:r w:rsidRPr="00160DB3">
        <w:t xml:space="preserve">Understand the role of MHW formation that is associated with </w:t>
      </w:r>
    </w:p>
    <w:p w14:paraId="701FB5CE" w14:textId="77777777" w:rsidR="00697336" w:rsidRDefault="00363D90" w:rsidP="00AC68AB">
      <w:pPr>
        <w:pStyle w:val="ListParagraph"/>
        <w:numPr>
          <w:ilvl w:val="0"/>
          <w:numId w:val="13"/>
        </w:numPr>
        <w:jc w:val="left"/>
      </w:pPr>
      <w:r w:rsidRPr="00697336">
        <w:t>the</w:t>
      </w:r>
      <w:r w:rsidR="001336BC" w:rsidRPr="00697336">
        <w:t xml:space="preserve"> </w:t>
      </w:r>
      <w:r w:rsidRPr="00697336">
        <w:t>large-scale circulation (</w:t>
      </w:r>
      <w:r w:rsidRPr="00697336">
        <w:rPr>
          <w:i/>
          <w:iCs/>
        </w:rPr>
        <w:t>i.e.</w:t>
      </w:r>
      <w:r w:rsidRPr="00697336">
        <w:t xml:space="preserve"> high laminar/bulk current transport) </w:t>
      </w:r>
      <w:r w:rsidRPr="00697336">
        <w:rPr>
          <w:i/>
        </w:rPr>
        <w:t>vs</w:t>
      </w:r>
      <w:r w:rsidRPr="00697336">
        <w:t>.</w:t>
      </w:r>
      <w:r w:rsidR="001336BC" w:rsidRPr="00697336">
        <w:t xml:space="preserve"> </w:t>
      </w:r>
    </w:p>
    <w:p w14:paraId="64B55E5D" w14:textId="77777777" w:rsidR="00697336" w:rsidRDefault="00363D90" w:rsidP="00AC68AB">
      <w:pPr>
        <w:pStyle w:val="ListParagraph"/>
        <w:numPr>
          <w:ilvl w:val="0"/>
          <w:numId w:val="13"/>
        </w:numPr>
        <w:jc w:val="left"/>
      </w:pPr>
      <w:r w:rsidRPr="00697336">
        <w:t>areas where instabilities result in the formation of mesoscale eddies (</w:t>
      </w:r>
      <w:r w:rsidRPr="00697336">
        <w:rPr>
          <w:i/>
          <w:iCs/>
        </w:rPr>
        <w:t>i.e.</w:t>
      </w:r>
      <w:r w:rsidRPr="00697336">
        <w:t xml:space="preserve"> areas where EKE increases)</w:t>
      </w:r>
      <w:r w:rsidR="00504C67" w:rsidRPr="00697336">
        <w:rPr>
          <w:i/>
        </w:rPr>
        <w:t xml:space="preserve"> vs</w:t>
      </w:r>
      <w:r w:rsidR="00697336" w:rsidRPr="00697336">
        <w:rPr>
          <w:i/>
        </w:rPr>
        <w:t>.</w:t>
      </w:r>
      <w:r w:rsidR="00697336">
        <w:t xml:space="preserve"> </w:t>
      </w:r>
    </w:p>
    <w:p w14:paraId="45576BAB" w14:textId="27864297" w:rsidR="00363D90" w:rsidRPr="00697336" w:rsidRDefault="00504C67" w:rsidP="00AC68AB">
      <w:pPr>
        <w:pStyle w:val="ListParagraph"/>
        <w:numPr>
          <w:ilvl w:val="0"/>
          <w:numId w:val="13"/>
        </w:numPr>
        <w:jc w:val="left"/>
      </w:pPr>
      <w:r w:rsidRPr="00697336">
        <w:t>areas that receive meanders from the WBCs</w:t>
      </w:r>
      <w:r w:rsidR="00363D90" w:rsidRPr="00697336">
        <w:t>.</w:t>
      </w:r>
    </w:p>
    <w:p w14:paraId="78417E1E" w14:textId="77777777" w:rsidR="00697336" w:rsidRDefault="00697336" w:rsidP="00AC68AB">
      <w:pPr>
        <w:jc w:val="left"/>
      </w:pPr>
    </w:p>
    <w:p w14:paraId="45CA6433" w14:textId="5F6B5CD5" w:rsidR="00363D90" w:rsidRPr="00160DB3" w:rsidRDefault="00363D90" w:rsidP="001137EE">
      <w:pPr>
        <w:pStyle w:val="ListParagraph"/>
        <w:numPr>
          <w:ilvl w:val="0"/>
          <w:numId w:val="15"/>
        </w:numPr>
        <w:jc w:val="left"/>
      </w:pPr>
      <w:r w:rsidRPr="00160DB3">
        <w:t>To quantitatively show that there is a link between the number of meanders/rings produced by the WBCs and the MHW occurrences; specifically</w:t>
      </w:r>
      <w:r w:rsidR="005B7801" w:rsidRPr="00160DB3">
        <w:t>,</w:t>
      </w:r>
    </w:p>
    <w:p w14:paraId="715F95AE" w14:textId="77777777" w:rsidR="00697336" w:rsidRDefault="00363D90" w:rsidP="00AC68AB">
      <w:pPr>
        <w:pStyle w:val="ListParagraph"/>
        <w:numPr>
          <w:ilvl w:val="0"/>
          <w:numId w:val="14"/>
        </w:numPr>
        <w:jc w:val="left"/>
      </w:pPr>
      <w:r w:rsidRPr="00697336">
        <w:t>quantify and frequency of MHWs, and the frequency of the meanders/rings;</w:t>
      </w:r>
    </w:p>
    <w:p w14:paraId="323D743F" w14:textId="77777777" w:rsidR="00697336" w:rsidRDefault="00363D90" w:rsidP="00AC68AB">
      <w:pPr>
        <w:pStyle w:val="ListParagraph"/>
        <w:numPr>
          <w:ilvl w:val="0"/>
          <w:numId w:val="14"/>
        </w:numPr>
        <w:jc w:val="left"/>
      </w:pPr>
      <w:r w:rsidRPr="00697336">
        <w:t xml:space="preserve">relate some property of the meanders/rings to the metrics (duration, intensity, </w:t>
      </w:r>
      <w:r w:rsidRPr="006F1EC5">
        <w:rPr>
          <w:i/>
        </w:rPr>
        <w:t>etc.</w:t>
      </w:r>
      <w:r w:rsidRPr="00697336">
        <w:t>) of the MHWs;</w:t>
      </w:r>
    </w:p>
    <w:p w14:paraId="63FBC3E0" w14:textId="77777777" w:rsidR="00697336" w:rsidRDefault="00363D90" w:rsidP="00AC68AB">
      <w:pPr>
        <w:pStyle w:val="ListParagraph"/>
        <w:numPr>
          <w:ilvl w:val="0"/>
          <w:numId w:val="14"/>
        </w:numPr>
        <w:jc w:val="left"/>
      </w:pPr>
      <w:r w:rsidRPr="00697336">
        <w:t>to show that the trends in MHW dynamics (they are becoming more intense, last longer, happen more frequently) relate to some coupled dynamic of WBCs;</w:t>
      </w:r>
    </w:p>
    <w:p w14:paraId="3AA3D44F" w14:textId="77777777" w:rsidR="00697336" w:rsidRDefault="00363D90" w:rsidP="00AC68AB">
      <w:pPr>
        <w:pStyle w:val="ListParagraph"/>
        <w:numPr>
          <w:ilvl w:val="0"/>
          <w:numId w:val="14"/>
        </w:numPr>
        <w:jc w:val="left"/>
      </w:pPr>
      <w:r w:rsidRPr="00697336">
        <w:t>to show that the same pattern/mechanism generalises to all five WBCs</w:t>
      </w:r>
      <w:r w:rsidR="005B7801" w:rsidRPr="00697336">
        <w:t>;</w:t>
      </w:r>
    </w:p>
    <w:p w14:paraId="2B82C696" w14:textId="77777777" w:rsidR="00697336" w:rsidRDefault="005B7801" w:rsidP="00AC68AB">
      <w:pPr>
        <w:pStyle w:val="ListParagraph"/>
        <w:numPr>
          <w:ilvl w:val="0"/>
          <w:numId w:val="14"/>
        </w:numPr>
        <w:jc w:val="left"/>
      </w:pPr>
      <w:commentRangeStart w:id="311"/>
      <w:r w:rsidRPr="00697336">
        <w:lastRenderedPageBreak/>
        <w:t>t</w:t>
      </w:r>
      <w:r w:rsidR="00363D90" w:rsidRPr="00697336">
        <w:t xml:space="preserve">o find corresponding effects (at the same frequency of the MHWs) at ecosystem level—this might be most visible in </w:t>
      </w:r>
      <w:proofErr w:type="spellStart"/>
      <w:r w:rsidR="00363D90" w:rsidRPr="00697336">
        <w:t>chl</w:t>
      </w:r>
      <w:proofErr w:type="spellEnd"/>
      <w:r w:rsidR="00363D90" w:rsidRPr="00697336">
        <w:t>-</w:t>
      </w:r>
      <w:r w:rsidR="00363D90" w:rsidRPr="00697336">
        <w:rPr>
          <w:i/>
          <w:iCs/>
        </w:rPr>
        <w:t>a</w:t>
      </w:r>
      <w:r w:rsidR="00363D90" w:rsidRPr="00697336">
        <w:t xml:space="preserve"> data</w:t>
      </w:r>
      <w:r w:rsidRPr="00697336">
        <w:t>;</w:t>
      </w:r>
    </w:p>
    <w:p w14:paraId="32218A36" w14:textId="77777777" w:rsidR="00697336" w:rsidRDefault="005B7801" w:rsidP="00AC68AB">
      <w:pPr>
        <w:pStyle w:val="ListParagraph"/>
        <w:numPr>
          <w:ilvl w:val="0"/>
          <w:numId w:val="14"/>
        </w:numPr>
        <w:jc w:val="left"/>
      </w:pPr>
      <w:r w:rsidRPr="00697336">
        <w:t>t</w:t>
      </w:r>
      <w:r w:rsidR="00363D90" w:rsidRPr="00697336">
        <w:t xml:space="preserve">o relate some metrics of MHWs to the Coefficient of Variability (specifically, 1/CV) of </w:t>
      </w:r>
      <w:proofErr w:type="spellStart"/>
      <w:r w:rsidR="00363D90" w:rsidRPr="00697336">
        <w:t>chl</w:t>
      </w:r>
      <w:proofErr w:type="spellEnd"/>
      <w:r w:rsidR="00363D90" w:rsidRPr="00697336">
        <w:t>-</w:t>
      </w:r>
      <w:r w:rsidR="00363D90" w:rsidRPr="00697336">
        <w:rPr>
          <w:i/>
          <w:iCs/>
        </w:rPr>
        <w:t>a</w:t>
      </w:r>
      <w:r w:rsidR="00363D90" w:rsidRPr="00697336">
        <w:t xml:space="preserve"> in regions that experience increased exposure to HMWs </w:t>
      </w:r>
      <w:r w:rsidR="00363D90" w:rsidRPr="00697336">
        <w:rPr>
          <w:i/>
          <w:iCs/>
        </w:rPr>
        <w:t>vs</w:t>
      </w:r>
      <w:r w:rsidR="00363D90" w:rsidRPr="00697336">
        <w:t>. areas that are exposed to such pulses less often, and to explore ideas around the concept of ecosystem stability</w:t>
      </w:r>
      <w:r w:rsidRPr="00697336">
        <w:t>;</w:t>
      </w:r>
    </w:p>
    <w:p w14:paraId="59C8A513" w14:textId="1BF571F5" w:rsidR="00363D90" w:rsidRPr="00697336" w:rsidRDefault="005B7801" w:rsidP="00AC68AB">
      <w:pPr>
        <w:pStyle w:val="ListParagraph"/>
        <w:numPr>
          <w:ilvl w:val="0"/>
          <w:numId w:val="14"/>
        </w:numPr>
        <w:jc w:val="left"/>
      </w:pPr>
      <w:r w:rsidRPr="00697336">
        <w:t>t</w:t>
      </w:r>
      <w:r w:rsidR="00363D90" w:rsidRPr="00697336">
        <w:t>o explore ideas around whether or not MHWs are actually meaningful phenomena in the context of pelagic ecosystems (we do know that benthic ecosystems are severely impacted).</w:t>
      </w:r>
      <w:commentRangeEnd w:id="311"/>
      <w:r w:rsidRPr="00160DB3">
        <w:rPr>
          <w:rStyle w:val="CommentReference"/>
          <w:rFonts w:ascii="Myriad Pro" w:hAnsi="Myriad Pro"/>
        </w:rPr>
        <w:commentReference w:id="311"/>
      </w:r>
    </w:p>
    <w:p w14:paraId="0171A445" w14:textId="77777777" w:rsidR="00363D90" w:rsidRPr="00160DB3" w:rsidRDefault="00363D90" w:rsidP="00AC68AB">
      <w:pPr>
        <w:jc w:val="left"/>
      </w:pPr>
    </w:p>
    <w:p w14:paraId="7FB7A0C9" w14:textId="77777777" w:rsidR="00363D90" w:rsidRPr="00697336" w:rsidRDefault="00363D90" w:rsidP="00AC68AB">
      <w:pPr>
        <w:jc w:val="left"/>
        <w:rPr>
          <w:b/>
          <w:i/>
        </w:rPr>
      </w:pPr>
      <w:r w:rsidRPr="00697336">
        <w:rPr>
          <w:b/>
          <w:i/>
        </w:rPr>
        <w:t>Notes</w:t>
      </w:r>
    </w:p>
    <w:p w14:paraId="42A0484A" w14:textId="77777777" w:rsidR="00363D90" w:rsidRPr="00160DB3" w:rsidRDefault="00363D90" w:rsidP="00AC68AB">
      <w:pPr>
        <w:jc w:val="left"/>
      </w:pPr>
      <w:r w:rsidRPr="00160DB3">
        <w:t>EKE in the northern Agulhas Current is less pronounced than the southern regions near the retroflection, which is expected (</w:t>
      </w:r>
      <w:proofErr w:type="spellStart"/>
      <w:r w:rsidRPr="00160DB3">
        <w:t>Ducet</w:t>
      </w:r>
      <w:proofErr w:type="spellEnd"/>
      <w:r w:rsidRPr="00160DB3">
        <w:t xml:space="preserve"> et al., 2000), since the southward-flowing Agulhas Current proper maintains a stable current trajectory while it is topographically constrained east of South Africa offshore of the 2000 m isobath.</w:t>
      </w:r>
    </w:p>
    <w:p w14:paraId="1A021B46" w14:textId="0E7018D2" w:rsidR="00363D90" w:rsidRPr="00160DB3" w:rsidRDefault="00363D90" w:rsidP="00AC68AB">
      <w:pPr>
        <w:jc w:val="left"/>
      </w:pPr>
    </w:p>
    <w:p w14:paraId="7D74F525" w14:textId="73E95BFA" w:rsidR="00854DAA" w:rsidRPr="00160DB3" w:rsidRDefault="00854DAA" w:rsidP="00AC68AB">
      <w:pPr>
        <w:jc w:val="left"/>
        <w:rPr>
          <w:b/>
        </w:rPr>
      </w:pPr>
      <w:commentRangeStart w:id="312"/>
      <w:r w:rsidRPr="00160DB3">
        <w:rPr>
          <w:b/>
        </w:rPr>
        <w:t>Methods</w:t>
      </w:r>
      <w:commentRangeEnd w:id="312"/>
      <w:r w:rsidR="009316FA">
        <w:rPr>
          <w:rStyle w:val="CommentReference"/>
        </w:rPr>
        <w:commentReference w:id="312"/>
      </w:r>
    </w:p>
    <w:p w14:paraId="3CAD95B6" w14:textId="13C7AE89" w:rsidR="00A811D9" w:rsidRPr="00A811D9" w:rsidRDefault="00A811D9" w:rsidP="00AC68AB">
      <w:pPr>
        <w:jc w:val="left"/>
        <w:rPr>
          <w:b/>
          <w:i/>
        </w:rPr>
      </w:pPr>
      <w:r w:rsidRPr="00A811D9">
        <w:rPr>
          <w:b/>
          <w:i/>
        </w:rPr>
        <w:t>Data</w:t>
      </w:r>
    </w:p>
    <w:p w14:paraId="4BBEF5D3" w14:textId="19AE0845" w:rsidR="00854DAA" w:rsidRPr="00160DB3" w:rsidRDefault="004F4C1F" w:rsidP="00AC68AB">
      <w:pPr>
        <w:jc w:val="left"/>
      </w:pPr>
      <w:commentRangeStart w:id="313"/>
      <w:r w:rsidRPr="00160DB3">
        <w:t>T</w:t>
      </w:r>
      <w:r w:rsidR="00424AEA" w:rsidRPr="00160DB3">
        <w:t>hree</w:t>
      </w:r>
      <w:r w:rsidRPr="00160DB3">
        <w:t xml:space="preserve"> sources of data were used for this analysis</w:t>
      </w:r>
      <w:commentRangeEnd w:id="313"/>
      <w:r w:rsidR="00103A32" w:rsidRPr="00160DB3">
        <w:rPr>
          <w:rStyle w:val="CommentReference"/>
          <w:rFonts w:ascii="Myriad Pro" w:hAnsi="Myriad Pro"/>
        </w:rPr>
        <w:commentReference w:id="313"/>
      </w:r>
      <w:r w:rsidRPr="00160DB3">
        <w:t xml:space="preserve">. The first is the </w:t>
      </w:r>
      <w:r w:rsidR="006867E3" w:rsidRPr="00160DB3">
        <w:t xml:space="preserve">global </w:t>
      </w:r>
      <w:r w:rsidRPr="00160DB3">
        <w:t>1/4° National Oceanic and Atmospheric Administration (NOAA) daily Optimally-Interpolated Sea Surface Temperature (</w:t>
      </w:r>
      <w:proofErr w:type="spellStart"/>
      <w:r w:rsidRPr="00160DB3">
        <w:t>d</w:t>
      </w:r>
      <w:r w:rsidR="00D104F8" w:rsidRPr="00160DB3">
        <w:t>OISST</w:t>
      </w:r>
      <w:proofErr w:type="spellEnd"/>
      <w:r w:rsidRPr="00160DB3">
        <w:t>, v.2) (</w:t>
      </w:r>
      <w:r w:rsidR="00073444" w:rsidRPr="00160DB3">
        <w:t xml:space="preserve">Reynolds et al., 2007; </w:t>
      </w:r>
      <w:proofErr w:type="spellStart"/>
      <w:r w:rsidR="00D104F8" w:rsidRPr="00160DB3">
        <w:t>Banzon</w:t>
      </w:r>
      <w:proofErr w:type="spellEnd"/>
      <w:r w:rsidR="00D104F8" w:rsidRPr="00160DB3">
        <w:t xml:space="preserve"> et al., 2016)</w:t>
      </w:r>
      <w:r w:rsidR="006867E3" w:rsidRPr="00160DB3">
        <w:t>. The second data set is the</w:t>
      </w:r>
      <w:r w:rsidR="00690E93" w:rsidRPr="00160DB3">
        <w:t xml:space="preserve"> </w:t>
      </w:r>
      <w:proofErr w:type="spellStart"/>
      <w:r w:rsidR="00E96997" w:rsidRPr="00160DB3">
        <w:t>Ssalto</w:t>
      </w:r>
      <w:proofErr w:type="spellEnd"/>
      <w:r w:rsidR="00E96997" w:rsidRPr="00160DB3">
        <w:t>/</w:t>
      </w:r>
      <w:proofErr w:type="spellStart"/>
      <w:r w:rsidR="00E96997" w:rsidRPr="00160DB3">
        <w:t>Duacs</w:t>
      </w:r>
      <w:proofErr w:type="spellEnd"/>
      <w:r w:rsidR="00E96997" w:rsidRPr="00160DB3">
        <w:t xml:space="preserve"> g</w:t>
      </w:r>
      <w:r w:rsidR="00690E93" w:rsidRPr="00160DB3">
        <w:t xml:space="preserve">lobal </w:t>
      </w:r>
      <w:r w:rsidR="00E96997" w:rsidRPr="00160DB3">
        <w:t>o</w:t>
      </w:r>
      <w:r w:rsidR="00690E93" w:rsidRPr="00160DB3">
        <w:t xml:space="preserve">cean </w:t>
      </w:r>
      <w:r w:rsidR="006867E3" w:rsidRPr="00160DB3">
        <w:t>gridded multi-mission (</w:t>
      </w:r>
      <w:r w:rsidR="003F009A" w:rsidRPr="00160DB3">
        <w:rPr>
          <w:bCs/>
        </w:rPr>
        <w:t>‘</w:t>
      </w:r>
      <w:proofErr w:type="spellStart"/>
      <w:r w:rsidR="006867E3" w:rsidRPr="00160DB3">
        <w:rPr>
          <w:bCs/>
        </w:rPr>
        <w:t>allsat</w:t>
      </w:r>
      <w:proofErr w:type="spellEnd"/>
      <w:r w:rsidR="003F009A" w:rsidRPr="00160DB3">
        <w:rPr>
          <w:bCs/>
        </w:rPr>
        <w:t>’</w:t>
      </w:r>
      <w:r w:rsidR="006867E3" w:rsidRPr="00160DB3">
        <w:t>) altimeter product from the Copernicus Marine Environment Monitoring Service (CMEMS)</w:t>
      </w:r>
      <w:r w:rsidR="00CD7914" w:rsidRPr="00160DB3">
        <w:t xml:space="preserve"> </w:t>
      </w:r>
      <w:r w:rsidR="006F1EC5">
        <w:t>(</w:t>
      </w:r>
      <w:r w:rsidR="006F1EC5" w:rsidRPr="006F1EC5">
        <w:rPr>
          <w:color w:val="FF0000"/>
        </w:rPr>
        <w:t>refs.</w:t>
      </w:r>
      <w:r w:rsidR="006F1EC5">
        <w:t>)</w:t>
      </w:r>
      <w:r w:rsidR="0066003E" w:rsidRPr="00160DB3">
        <w:t xml:space="preserve">, which was </w:t>
      </w:r>
      <w:proofErr w:type="spellStart"/>
      <w:r w:rsidR="0066003E" w:rsidRPr="00160DB3">
        <w:t>regridded</w:t>
      </w:r>
      <w:proofErr w:type="spellEnd"/>
      <w:r w:rsidR="0066003E" w:rsidRPr="00160DB3">
        <w:t xml:space="preserve"> to</w:t>
      </w:r>
      <w:r w:rsidR="00F355A1" w:rsidRPr="00160DB3">
        <w:t xml:space="preserve"> the 1/4° </w:t>
      </w:r>
      <w:proofErr w:type="spellStart"/>
      <w:r w:rsidR="00F355A1" w:rsidRPr="00160DB3">
        <w:t>dOISST</w:t>
      </w:r>
      <w:proofErr w:type="spellEnd"/>
      <w:r w:rsidR="00F355A1" w:rsidRPr="00160DB3">
        <w:t xml:space="preserve"> grid</w:t>
      </w:r>
      <w:r w:rsidR="00CD7914" w:rsidRPr="00160DB3">
        <w:t>. The last data set, derived from the above altimeter product, is the Aviso+ Mesoscale Eddy Trajectory Atlas version 2.0 Experimental (Dudley et al., 2011).</w:t>
      </w:r>
      <w:r w:rsidR="00E96997" w:rsidRPr="00160DB3">
        <w:t xml:space="preserve"> All data were </w:t>
      </w:r>
      <w:proofErr w:type="spellStart"/>
      <w:r w:rsidR="00E96997" w:rsidRPr="00160DB3">
        <w:t>subsetted</w:t>
      </w:r>
      <w:proofErr w:type="spellEnd"/>
      <w:r w:rsidR="00E96997" w:rsidRPr="00160DB3">
        <w:t xml:space="preserve"> to regions encompassing the WBCs and their meanders, </w:t>
      </w:r>
      <w:proofErr w:type="spellStart"/>
      <w:r w:rsidR="00E96997" w:rsidRPr="00160DB3">
        <w:t>retroflections</w:t>
      </w:r>
      <w:proofErr w:type="spellEnd"/>
      <w:r w:rsidR="00E96997" w:rsidRPr="00160DB3">
        <w:t>, and extensions.</w:t>
      </w:r>
    </w:p>
    <w:p w14:paraId="1BF88F62" w14:textId="6E7F7A75" w:rsidR="00F355A1" w:rsidRDefault="00F355A1" w:rsidP="00AC68AB">
      <w:pPr>
        <w:jc w:val="left"/>
      </w:pPr>
    </w:p>
    <w:p w14:paraId="2B89DFA7" w14:textId="0F084A17" w:rsidR="00A811D9" w:rsidRPr="00A811D9" w:rsidRDefault="00A811D9" w:rsidP="00AC68AB">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00CAA91" w14:textId="0270866A" w:rsidR="00854DAA" w:rsidRPr="00160DB3" w:rsidRDefault="00F355A1" w:rsidP="00AC68AB">
      <w:pPr>
        <w:jc w:val="left"/>
      </w:pPr>
      <w:r w:rsidRPr="00160DB3">
        <w:rPr>
          <w:rFonts w:ascii="Courier New" w:hAnsi="Courier New" w:cs="Courier New"/>
        </w:rPr>
        <w:t>﻿</w:t>
      </w:r>
      <w:commentRangeStart w:id="314"/>
      <w:r w:rsidRPr="00160DB3">
        <w:t xml:space="preserve">Mean kinetic energy (MKE) and eddy kinetic energy </w:t>
      </w:r>
      <w:r w:rsidR="003A343B" w:rsidRPr="00160DB3">
        <w:t>(</w:t>
      </w:r>
      <w:r w:rsidRPr="00160DB3">
        <w:t>EKE</w:t>
      </w:r>
      <w:r w:rsidR="003A343B" w:rsidRPr="00160DB3">
        <w:t>)</w:t>
      </w:r>
      <w:r w:rsidRPr="00160DB3">
        <w:t xml:space="preserve"> </w:t>
      </w:r>
      <w:commentRangeEnd w:id="314"/>
      <w:r w:rsidR="0007442C">
        <w:rPr>
          <w:rStyle w:val="CommentReference"/>
        </w:rPr>
        <w:commentReference w:id="314"/>
      </w:r>
      <w:r w:rsidRPr="00160DB3">
        <w:t xml:space="preserve">were calculated from </w:t>
      </w:r>
      <w:r w:rsidR="003A343B" w:rsidRPr="00160DB3">
        <w:t>altimeter</w:t>
      </w:r>
      <w:r w:rsidRPr="00160DB3">
        <w:t>-derived</w:t>
      </w:r>
      <w:r w:rsidR="002427C4" w:rsidRPr="00160DB3">
        <w:t xml:space="preserve"> zonal</w:t>
      </w:r>
      <w:r w:rsidR="004C7C99" w:rsidRPr="00160DB3">
        <w:t xml:space="preserve"> (</w:t>
      </w:r>
      <w:r w:rsidR="004C7C99" w:rsidRPr="00160DB3">
        <w:rPr>
          <w:i/>
        </w:rPr>
        <w:t>u</w:t>
      </w:r>
      <w:r w:rsidR="004C7C99" w:rsidRPr="00160DB3">
        <w:t>)</w:t>
      </w:r>
      <w:r w:rsidR="002427C4" w:rsidRPr="00160DB3">
        <w:t xml:space="preserve"> and meridional </w:t>
      </w:r>
      <w:r w:rsidR="004C7C99" w:rsidRPr="00160DB3">
        <w:t>(</w:t>
      </w:r>
      <w:r w:rsidR="004C7C99" w:rsidRPr="00160DB3">
        <w:rPr>
          <w:i/>
        </w:rPr>
        <w:t>v</w:t>
      </w:r>
      <w:r w:rsidR="004C7C99" w:rsidRPr="00160DB3">
        <w:t xml:space="preserve">) </w:t>
      </w:r>
      <w:r w:rsidR="002427C4" w:rsidRPr="00160DB3">
        <w:t xml:space="preserve">components of </w:t>
      </w:r>
      <w:r w:rsidRPr="00160DB3">
        <w:t xml:space="preserve">geostrophic velocities. </w:t>
      </w:r>
      <w:r w:rsidR="00274067" w:rsidRPr="00160DB3">
        <w:t xml:space="preserve">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t>
      </w:r>
      <w:r w:rsidR="00274067" w:rsidRPr="00160DB3">
        <w:t xml:space="preserve">with </w:t>
      </w:r>
      <m:oMath>
        <m:bar>
          <m:barPr>
            <m:pos m:val="top"/>
            <m:ctrlPr>
              <w:rPr>
                <w:rFonts w:ascii="Cambria Math" w:hAnsi="Cambria Math"/>
                <w:i/>
              </w:rPr>
            </m:ctrlPr>
          </m:barPr>
          <m:e>
            <m:r>
              <w:rPr>
                <w:rFonts w:ascii="Cambria Math" w:hAnsi="Cambria Math"/>
              </w:rPr>
              <m:t>u</m:t>
            </m:r>
          </m:e>
        </m:bar>
      </m:oMath>
      <w:r w:rsidR="00274067" w:rsidRPr="00160DB3">
        <w:t xml:space="preserve"> </w:t>
      </w:r>
      <w:r w:rsidRPr="00160DB3">
        <w:t>and</w:t>
      </w:r>
      <w:r w:rsidR="00274067" w:rsidRPr="00160DB3">
        <w:t xml:space="preserve"> </w:t>
      </w:r>
      <m:oMath>
        <m:bar>
          <m:barPr>
            <m:pos m:val="top"/>
            <m:ctrlPr>
              <w:rPr>
                <w:rFonts w:ascii="Cambria Math" w:hAnsi="Cambria Math"/>
                <w:i/>
              </w:rPr>
            </m:ctrlPr>
          </m:barPr>
          <m:e>
            <m:r>
              <w:rPr>
                <w:rFonts w:ascii="Cambria Math" w:hAnsi="Cambria Math"/>
              </w:rPr>
              <m:t>v</m:t>
            </m:r>
          </m:e>
        </m:bar>
      </m:oMath>
      <w:r w:rsidR="00274067" w:rsidRPr="00160DB3">
        <w:t xml:space="preserve"> being </w:t>
      </w:r>
      <w:r w:rsidRPr="00160DB3">
        <w:t xml:space="preserve">the </w:t>
      </w:r>
      <w:r w:rsidR="00274067" w:rsidRPr="00160DB3">
        <w:t xml:space="preserve">overall </w:t>
      </w:r>
      <w:r w:rsidRPr="00160DB3">
        <w:t xml:space="preserve">mean </w:t>
      </w:r>
      <w:r w:rsidR="0031198D" w:rsidRPr="00160DB3">
        <w:t xml:space="preserve">of each component </w:t>
      </w:r>
      <w:r w:rsidRPr="00160DB3">
        <w:t xml:space="preserve">for </w:t>
      </w:r>
      <w:r w:rsidR="00274067" w:rsidRPr="00160DB3">
        <w:t>the full period</w:t>
      </w:r>
      <w:r w:rsidR="0031198D" w:rsidRPr="00160DB3">
        <w:t xml:space="preserve"> (</w:t>
      </w:r>
      <w:r w:rsidR="00E96997" w:rsidRPr="00160DB3">
        <w:t>hence-forth ‘</w:t>
      </w:r>
      <w:r w:rsidR="00103A32" w:rsidRPr="00160DB3">
        <w:t>long-term</w:t>
      </w:r>
      <w:r w:rsidR="00E96997" w:rsidRPr="00160DB3">
        <w:t>’</w:t>
      </w:r>
      <w:r w:rsidR="00103A32" w:rsidRPr="00160DB3">
        <w:t>; 1981-09-01 to 2018-09-30</w:t>
      </w:r>
      <w:r w:rsidR="0031198D" w:rsidRPr="00160DB3">
        <w:t>)</w:t>
      </w:r>
      <w:r w:rsidR="002427C4" w:rsidRPr="00160DB3">
        <w:t>;</w:t>
      </w:r>
      <w:r w:rsidR="00274067" w:rsidRPr="00160DB3">
        <w:t xml:space="preserve"> used here</w:t>
      </w:r>
      <w:r w:rsidR="002427C4" w:rsidRPr="00160DB3">
        <w:t xml:space="preserve">, it </w:t>
      </w:r>
      <w:r w:rsidR="00274067" w:rsidRPr="00160DB3">
        <w:t>define</w:t>
      </w:r>
      <w:r w:rsidR="002427C4" w:rsidRPr="00160DB3">
        <w:t>s</w:t>
      </w:r>
      <w:r w:rsidR="00274067" w:rsidRPr="00160DB3">
        <w:t xml:space="preserve"> the </w:t>
      </w:r>
      <w:r w:rsidR="00D468EC" w:rsidRPr="00160DB3">
        <w:t xml:space="preserve">mean </w:t>
      </w:r>
      <w:r w:rsidR="00E919C4">
        <w:t>boundary current</w:t>
      </w:r>
      <w:r w:rsidR="00D468EC" w:rsidRPr="00160DB3">
        <w:t xml:space="preserve"> trajectory</w:t>
      </w:r>
      <w:r w:rsidR="003F009A" w:rsidRPr="00160DB3">
        <w:t xml:space="preserve"> </w:t>
      </w:r>
      <w:del w:id="315" w:author="Anthony J. Richardson" w:date="2019-02-21T17:28:00Z">
        <w:r w:rsidR="003F009A" w:rsidRPr="00160DB3" w:rsidDel="0007442C">
          <w:delText xml:space="preserve">in </w:delText>
        </w:r>
      </w:del>
      <w:ins w:id="316" w:author="Anthony J. Richardson" w:date="2019-02-21T17:28:00Z">
        <w:r w:rsidR="0007442C">
          <w:t>over</w:t>
        </w:r>
        <w:r w:rsidR="0007442C" w:rsidRPr="00160DB3">
          <w:t xml:space="preserve"> </w:t>
        </w:r>
      </w:ins>
      <w:r w:rsidR="003F009A" w:rsidRPr="00160DB3">
        <w:t>the long term</w:t>
      </w:r>
      <w:r w:rsidR="002427C4" w:rsidRPr="00160DB3">
        <w:t>.</w:t>
      </w:r>
      <w:r w:rsidRPr="00160DB3">
        <w:t xml:space="preserve"> </w:t>
      </w:r>
      <w:r w:rsidR="00274067" w:rsidRPr="00160DB3">
        <w:t xml:space="preserve">EKE </w:t>
      </w:r>
      <w:r w:rsidR="0031198D" w:rsidRPr="00160DB3">
        <w:t xml:space="preserve">was </w:t>
      </w:r>
      <w:r w:rsidR="002427C4" w:rsidRPr="00160DB3">
        <w:t xml:space="preserve">calculated </w:t>
      </w:r>
      <w:r w:rsidR="00274067" w:rsidRPr="00160DB3">
        <w:t xml:space="preserve">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002427C4" w:rsidRPr="00160DB3">
        <w:t>,</w:t>
      </w:r>
      <w:r w:rsidR="00274067" w:rsidRPr="00160DB3">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00274067" w:rsidRPr="00160DB3">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00C20059" w:rsidRPr="00160DB3">
        <w:t>, and</w:t>
      </w:r>
      <w:r w:rsidR="00D468EC" w:rsidRPr="00160DB3">
        <w:t xml:space="preserve"> </w:t>
      </w:r>
      <w:r w:rsidR="00E919C4">
        <w:t xml:space="preserve">because it is calculated as an anomaly with respect to the long-term mean, </w:t>
      </w:r>
      <w:r w:rsidR="00C20059" w:rsidRPr="00160DB3">
        <w:t>indicates</w:t>
      </w:r>
      <w:r w:rsidR="00D468EC" w:rsidRPr="00160DB3">
        <w:t xml:space="preserve"> the ‘field’ of eddy propagation around the mean trajectory.</w:t>
      </w:r>
      <w:r w:rsidR="002427C4" w:rsidRPr="00160DB3">
        <w:t xml:space="preserve"> K</w:t>
      </w:r>
      <w:r w:rsidR="00E919C4">
        <w:t>inetic energy</w:t>
      </w:r>
      <w:r w:rsidR="002427C4" w:rsidRPr="00160DB3">
        <w:t xml:space="preserve"> </w:t>
      </w:r>
      <w:r w:rsidR="00D90DC0">
        <w:t xml:space="preserve">(KE) </w:t>
      </w:r>
      <w:r w:rsidR="002427C4"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427C4" w:rsidRPr="00160DB3">
        <w:t>,</w:t>
      </w:r>
      <w:r w:rsidR="00C20059"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00C20059" w:rsidRPr="00160DB3">
        <w:t>.</w:t>
      </w:r>
    </w:p>
    <w:p w14:paraId="0CA89A7B" w14:textId="7D67E945" w:rsidR="00103A32" w:rsidRPr="00160DB3" w:rsidRDefault="00103A32" w:rsidP="00AC68AB">
      <w:pPr>
        <w:jc w:val="left"/>
      </w:pPr>
    </w:p>
    <w:p w14:paraId="5765EAA2" w14:textId="148DE1FE" w:rsidR="00304FCD" w:rsidRDefault="00304FCD" w:rsidP="00512079">
      <w:pPr>
        <w:jc w:val="left"/>
      </w:pPr>
      <w:r w:rsidRPr="00160DB3">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 These </w:t>
      </w:r>
      <w:r w:rsidRPr="00160DB3">
        <w:lastRenderedPageBreak/>
        <w:t>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surprisingly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Out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512079">
      <w:pPr>
        <w:jc w:val="left"/>
      </w:pPr>
    </w:p>
    <w:p w14:paraId="60A4ADCF" w14:textId="0601B32B" w:rsidR="008D28FD" w:rsidRPr="008D28FD" w:rsidRDefault="008D28FD" w:rsidP="00512079">
      <w:pPr>
        <w:jc w:val="left"/>
        <w:rPr>
          <w:b/>
          <w:i/>
        </w:rPr>
      </w:pPr>
      <w:r w:rsidRPr="008D28FD">
        <w:rPr>
          <w:b/>
          <w:i/>
        </w:rPr>
        <w:t>Linear decadal trends</w:t>
      </w:r>
    </w:p>
    <w:p w14:paraId="0A432C7A" w14:textId="466DA496" w:rsidR="008D28FD" w:rsidRDefault="00512079" w:rsidP="00512079">
      <w:pPr>
        <w:jc w:val="left"/>
      </w:pPr>
      <w:r>
        <w:t xml:space="preserve">Linear decadal trends in mean SST and selected thermal event metric were </w:t>
      </w:r>
      <w:r w:rsidR="004F6078">
        <w:t xml:space="preserve">calculated using </w:t>
      </w:r>
      <w:r>
        <w:t xml:space="preserve">a </w:t>
      </w:r>
      <w:r w:rsidR="004F6078" w:rsidRPr="00512079">
        <w:t>G</w:t>
      </w:r>
      <w:r w:rsidR="004F6078">
        <w:t xml:space="preserve">eneralized </w:t>
      </w:r>
      <w:r w:rsidR="004F6078" w:rsidRPr="00512079">
        <w:t>L</w:t>
      </w:r>
      <w:r w:rsidR="004F6078">
        <w:t xml:space="preserve">east </w:t>
      </w:r>
      <w:r w:rsidR="004F6078" w:rsidRPr="00512079">
        <w:t>S</w:t>
      </w:r>
      <w:r w:rsidR="004F6078">
        <w:t>quares</w:t>
      </w:r>
      <w:r w:rsidR="004F6078" w:rsidRPr="00512079">
        <w:t xml:space="preserve"> </w:t>
      </w:r>
      <w:r w:rsidR="004F6078">
        <w:t xml:space="preserve">(GLS) fitted with </w:t>
      </w:r>
      <w:r w:rsidR="004F6078" w:rsidRPr="00512079">
        <w:t>restricted maximum likelihood (REML; Pinheiro and Bates 2006)</w:t>
      </w:r>
      <w:r w:rsidR="004F6078">
        <w:t xml:space="preserve"> and an error structure that accommodates</w:t>
      </w:r>
      <w:r w:rsidRPr="00512079">
        <w:t xml:space="preserve"> serially</w:t>
      </w:r>
      <w:r w:rsidR="004F6078">
        <w:t>-</w:t>
      </w:r>
      <w:r w:rsidRPr="00512079">
        <w:t>correlated residuals</w:t>
      </w:r>
      <w:r w:rsidR="004F6078">
        <w:t xml:space="preserve"> (ARMA).</w:t>
      </w:r>
      <w:r w:rsidR="0046057F">
        <w:t xml:space="preserve"> </w:t>
      </w:r>
      <w:proofErr w:type="spellStart"/>
      <w:r w:rsidR="0046057F">
        <w:t>dOISST</w:t>
      </w:r>
      <w:proofErr w:type="spellEnd"/>
      <w:r w:rsidR="0046057F">
        <w:t xml:space="preserve"> time series that had been converted to monthly means</w:t>
      </w:r>
      <w:r w:rsidR="004F6078">
        <w:t xml:space="preserve"> were used</w:t>
      </w:r>
      <w:del w:id="317" w:author="Anthony J. Richardson" w:date="2019-02-21T17:29:00Z">
        <w:r w:rsidR="004F6078" w:rsidDel="0007442C">
          <w:delText xml:space="preserve"> for this purpose</w:delText>
        </w:r>
      </w:del>
      <w:r w:rsidR="0046057F">
        <w:t>. For the thermal event metrics</w:t>
      </w:r>
      <w:r w:rsidR="004F6078">
        <w:t xml:space="preserve">, </w:t>
      </w:r>
      <w:r w:rsidR="004F6078" w:rsidRPr="004F6078">
        <w:rPr>
          <w:i/>
        </w:rPr>
        <w:t>viz</w:t>
      </w:r>
      <w:r w:rsidR="004F6078">
        <w:t>.</w:t>
      </w:r>
      <w:r w:rsidR="0046057F">
        <w:t xml:space="preserve"> mean intensity, maximum intensity, cumulative intensity, and event duration, we first calculated annual averages over the time series duration and then fitted a simple linear model. In the case of event count per annum, we used the linear model with a Poisson (</w:t>
      </w:r>
      <w:r w:rsidR="0046057F" w:rsidRPr="0046057F">
        <w:rPr>
          <w:i/>
        </w:rPr>
        <w:t>log</w:t>
      </w:r>
      <w:r w:rsidR="0046057F">
        <w:t>-link) error distribution.</w:t>
      </w:r>
    </w:p>
    <w:p w14:paraId="68A17B42" w14:textId="4EF8421A" w:rsidR="00485B08" w:rsidRDefault="00485B08" w:rsidP="00512079">
      <w:pPr>
        <w:jc w:val="left"/>
      </w:pPr>
    </w:p>
    <w:p w14:paraId="250CCABF" w14:textId="43188BCD" w:rsidR="00A811D9" w:rsidRPr="00A811D9" w:rsidRDefault="00A811D9" w:rsidP="00512079">
      <w:pPr>
        <w:jc w:val="left"/>
        <w:rPr>
          <w:b/>
          <w:i/>
        </w:rPr>
      </w:pPr>
      <w:r w:rsidRPr="00A811D9">
        <w:rPr>
          <w:b/>
          <w:i/>
        </w:rPr>
        <w:t>Associations between MKE, EKE</w:t>
      </w:r>
      <w:r w:rsidR="008D28FD">
        <w:rPr>
          <w:b/>
          <w:i/>
        </w:rPr>
        <w:t>,</w:t>
      </w:r>
      <w:r w:rsidRPr="00A811D9">
        <w:rPr>
          <w:b/>
          <w:i/>
        </w:rPr>
        <w:t xml:space="preserve"> and thermal events</w:t>
      </w:r>
    </w:p>
    <w:p w14:paraId="72986D65" w14:textId="0DD1B3BC" w:rsidR="008C1804" w:rsidRDefault="00485B08" w:rsidP="00AC68AB">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the </w:t>
      </w:r>
      <w:commentRangeStart w:id="318"/>
      <w:r w:rsidR="00A105E0">
        <w:t>spatial patterns in MKE, EKE, and mean event intensity</w:t>
      </w:r>
      <w:commentRangeEnd w:id="318"/>
      <w:r w:rsidR="00A811D9">
        <w:rPr>
          <w:rStyle w:val="CommentReference"/>
        </w:rPr>
        <w:commentReference w:id="318"/>
      </w:r>
      <w:r w:rsidR="00A105E0">
        <w:t xml:space="preserve"> into matching 1D vectors, and performing </w:t>
      </w:r>
      <w:commentRangeStart w:id="319"/>
      <w:r w:rsidR="00A105E0">
        <w:t>Pearson’s Product Moment correlations</w:t>
      </w:r>
      <w:commentRangeEnd w:id="319"/>
      <w:r w:rsidR="00665425">
        <w:rPr>
          <w:rStyle w:val="CommentReference"/>
        </w:rPr>
        <w:commentReference w:id="319"/>
      </w:r>
      <w:r w:rsidR="00A105E0">
        <w:t xml:space="preserve"> of MKE and EKE with respect to mean </w:t>
      </w:r>
      <w:r w:rsidR="008C1804">
        <w:t xml:space="preserve">event </w:t>
      </w:r>
      <w:r w:rsidR="00A105E0">
        <w:t>intensity.</w:t>
      </w:r>
      <w:r w:rsidR="00A811D9">
        <w:t xml:space="preserve"> </w:t>
      </w:r>
      <w:r w:rsidR="00665425">
        <w:t>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first averaging the daily MKE, EKE, and mean event intensity data into monthly means over the 1993-01-01 to 2018-09-</w:t>
      </w:r>
      <w:r w:rsidR="00A811D9">
        <w:t xml:space="preserve">31 period,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AC68AB">
      <w:pPr>
        <w:jc w:val="left"/>
      </w:pPr>
    </w:p>
    <w:p w14:paraId="68F33721" w14:textId="1F7AFD4F" w:rsidR="00A811D9" w:rsidRDefault="00A811D9" w:rsidP="00AC68AB">
      <w:pPr>
        <w:jc w:val="left"/>
      </w:pPr>
      <w:commentRangeStart w:id="320"/>
      <w:r w:rsidRPr="00160DB3">
        <w:t xml:space="preserve">To </w:t>
      </w:r>
      <w:r w:rsidR="005007A5">
        <w:t xml:space="preserve">evaluate whether </w:t>
      </w:r>
      <w:r w:rsidRPr="00160DB3">
        <w:t xml:space="preserve">mesoscale eddies </w:t>
      </w:r>
      <w:r w:rsidR="005007A5">
        <w:t xml:space="preserve">might contribute towards the development of </w:t>
      </w:r>
      <w:r w:rsidRPr="00160DB3">
        <w:t xml:space="preserve">thermal event in the regions surrounding the long-term WBC trajectories, we </w:t>
      </w:r>
      <w:commentRangeStart w:id="321"/>
      <w:r w:rsidR="005007A5">
        <w:t xml:space="preserve">defined </w:t>
      </w:r>
      <w:r w:rsidRPr="00160DB3">
        <w:t xml:space="preserve">the WBC paths as </w:t>
      </w:r>
      <w:r>
        <w:t xml:space="preserve">the </w:t>
      </w:r>
      <w:r w:rsidRPr="00160DB3">
        <w:t>ocean regions dominated by ≥90th percentile MKE</w:t>
      </w:r>
      <w:commentRangeEnd w:id="321"/>
      <w:r w:rsidR="0092331C">
        <w:rPr>
          <w:rStyle w:val="CommentReference"/>
        </w:rPr>
        <w:commentReference w:id="321"/>
      </w:r>
      <w:r w:rsidRPr="00160DB3">
        <w:t xml:space="preserve"> </w:t>
      </w:r>
      <w:commentRangeEnd w:id="320"/>
      <w:r w:rsidR="0007442C">
        <w:rPr>
          <w:rStyle w:val="CommentReference"/>
        </w:rPr>
        <w:commentReference w:id="320"/>
      </w:r>
      <w:r w:rsidRPr="00160DB3">
        <w:t>and selected only those eddy trajectories that originated from within these regions. All such eddies over the temporal extent of the eddy database (1993-01-01 to 2018-01-18) were plotted together</w:t>
      </w:r>
      <w:r w:rsidR="00D36C79">
        <w:t xml:space="preserve"> to visualise</w:t>
      </w:r>
      <w:r w:rsidR="00D36C79" w:rsidRPr="00160DB3">
        <w:t xml:space="preserve"> how far they ‘disperse’ from the </w:t>
      </w:r>
      <w:r w:rsidR="00D36C79">
        <w:t xml:space="preserve">boundary </w:t>
      </w:r>
      <w:r w:rsidR="00D36C79" w:rsidRPr="00160DB3">
        <w:t>current cores</w:t>
      </w:r>
      <w:r w:rsidRPr="00160DB3">
        <w:t xml:space="preserve">; additionally, eddies that occurred during periods of </w:t>
      </w:r>
      <w:r w:rsidR="005007A5">
        <w:t xml:space="preserve">the top three most </w:t>
      </w:r>
      <w:r w:rsidRPr="00160DB3">
        <w:t>intense thermal events were tagged.</w:t>
      </w:r>
    </w:p>
    <w:p w14:paraId="37191F3B" w14:textId="3A15160F" w:rsidR="005007A5" w:rsidRDefault="005007A5" w:rsidP="00AC68AB">
      <w:pPr>
        <w:jc w:val="left"/>
      </w:pPr>
    </w:p>
    <w:p w14:paraId="769F6BC7" w14:textId="51813A74" w:rsidR="00A811D9" w:rsidRDefault="0007442C" w:rsidP="000D59C6">
      <w:pPr>
        <w:jc w:val="left"/>
      </w:pPr>
      <w:commentRangeStart w:id="322"/>
      <w:ins w:id="323" w:author="Anthony J. Richardson" w:date="2019-02-21T17:31:00Z">
        <w:r>
          <w:lastRenderedPageBreak/>
          <w:t xml:space="preserve">To assess </w:t>
        </w:r>
      </w:ins>
      <w:del w:id="324" w:author="Anthony J. Richardson" w:date="2019-02-21T17:31:00Z">
        <w:r w:rsidR="005007A5" w:rsidDel="0007442C">
          <w:delText xml:space="preserve">Lastly, we were also interested in </w:delText>
        </w:r>
      </w:del>
      <w:r w:rsidR="005007A5">
        <w:t>whether large</w:t>
      </w:r>
      <w:ins w:id="325" w:author="Anthony J. Richardson" w:date="2019-02-21T17:31:00Z">
        <w:r>
          <w:t>-scale</w:t>
        </w:r>
      </w:ins>
      <w:del w:id="326" w:author="Anthony J. Richardson" w:date="2019-02-21T17:31:00Z">
        <w:r w:rsidR="005007A5" w:rsidDel="0007442C">
          <w:delText>r</w:delText>
        </w:r>
      </w:del>
      <w:r w:rsidR="005007A5">
        <w:t xml:space="preserve"> WBC meanders</w:t>
      </w:r>
      <w:ins w:id="327" w:author="Anthony J. Richardson" w:date="2019-02-21T17:31:00Z">
        <w:r>
          <w:t xml:space="preserve"> and rings</w:t>
        </w:r>
      </w:ins>
      <w:r w:rsidR="005007A5">
        <w:t xml:space="preserve"> might transport warm water into the ocean regions flanking the field dominated by high EKE</w:t>
      </w:r>
      <w:ins w:id="328" w:author="Anthony J. Richardson" w:date="2019-02-21T17:32:00Z">
        <w:r>
          <w:t xml:space="preserve">, we </w:t>
        </w:r>
      </w:ins>
      <w:del w:id="329" w:author="Anthony J. Richardson" w:date="2019-02-21T17:32:00Z">
        <w:r w:rsidR="005007A5" w:rsidDel="0007442C">
          <w:delText xml:space="preserve">. This was accomplished by </w:delText>
        </w:r>
      </w:del>
      <w:r w:rsidR="005007A5">
        <w:t>creat</w:t>
      </w:r>
      <w:ins w:id="330" w:author="Anthony J. Richardson" w:date="2019-02-21T17:32:00Z">
        <w:r>
          <w:t xml:space="preserve">ed </w:t>
        </w:r>
      </w:ins>
      <w:del w:id="331" w:author="Anthony J. Richardson" w:date="2019-02-21T17:32:00Z">
        <w:r w:rsidR="005007A5" w:rsidDel="0007442C">
          <w:delText xml:space="preserve">ing </w:delText>
        </w:r>
      </w:del>
      <w:r w:rsidR="005007A5">
        <w:t>animations of daily geostrophic velocities and exceedances of daily SST</w:t>
      </w:r>
      <w:ins w:id="332" w:author="Anthony J. Richardson" w:date="2019-02-21T17:32:00Z">
        <w:r>
          <w:t>.</w:t>
        </w:r>
        <w:commentRangeEnd w:id="322"/>
        <w:r>
          <w:rPr>
            <w:rStyle w:val="CommentReference"/>
          </w:rPr>
          <w:commentReference w:id="322"/>
        </w:r>
        <w:r>
          <w:t xml:space="preserve"> </w:t>
        </w:r>
      </w:ins>
      <w:r w:rsidR="005007A5">
        <w:t xml:space="preserve"> (previously subjected to a five-day moving average smoother to ensure that only events </w:t>
      </w:r>
      <w:r w:rsidR="004D634A">
        <w:t>with lasting five days or longer were flagged</w:t>
      </w:r>
      <w:r w:rsidR="005007A5">
        <w:t xml:space="preserve">) above the </w:t>
      </w:r>
      <w:r w:rsidR="000D59C6">
        <w:t>90</w:t>
      </w:r>
      <w:r w:rsidR="000D59C6" w:rsidRPr="000D59C6">
        <w:t>th</w:t>
      </w:r>
      <w:r w:rsidR="005007A5">
        <w:t xml:space="preserve"> percentile climatological SST threshold</w:t>
      </w:r>
      <w:r w:rsidR="004D634A">
        <w:t xml:space="preserve">. </w:t>
      </w:r>
      <w:commentRangeStart w:id="333"/>
      <w:r w:rsidR="004D634A">
        <w:t>These animations were manually examined for co-occurrences of meanders and thermal events.</w:t>
      </w:r>
      <w:commentRangeEnd w:id="333"/>
      <w:r w:rsidR="004D634A">
        <w:rPr>
          <w:rStyle w:val="CommentReference"/>
        </w:rPr>
        <w:commentReference w:id="333"/>
      </w:r>
    </w:p>
    <w:p w14:paraId="267A3729" w14:textId="40C1D3BD" w:rsidR="003A64B4" w:rsidRDefault="003A64B4" w:rsidP="000D59C6">
      <w:pPr>
        <w:jc w:val="left"/>
      </w:pPr>
    </w:p>
    <w:p w14:paraId="66E4DA9E" w14:textId="29D91D01" w:rsidR="003A64B4" w:rsidRPr="000D59C6" w:rsidRDefault="003A64B4" w:rsidP="000D59C6">
      <w:pPr>
        <w:jc w:val="left"/>
        <w:rPr>
          <w:rFonts w:ascii="Times New Roman" w:hAnsi="Times New Roman"/>
          <w:sz w:val="24"/>
        </w:rPr>
      </w:pPr>
      <w:r w:rsidRPr="003A64B4">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 xml:space="preserve">2018). </w:t>
      </w:r>
      <w:ins w:id="334" w:author="Anthony J. Richardson" w:date="2019-02-21T17:33:00Z">
        <w:r w:rsidR="00021949">
          <w:t>S</w:t>
        </w:r>
      </w:ins>
      <w:del w:id="335" w:author="Anthony J. Richardson" w:date="2019-02-21T17:33:00Z">
        <w:r w:rsidRPr="003A64B4" w:rsidDel="00021949">
          <w:delText>The s</w:delText>
        </w:r>
      </w:del>
      <w:r w:rsidRPr="003A64B4">
        <w:t>cript</w:t>
      </w:r>
      <w:r w:rsidR="000D59C6">
        <w:t>s</w:t>
      </w:r>
      <w:r w:rsidRPr="003A64B4">
        <w:t xml:space="preserve"> used </w:t>
      </w:r>
      <w:del w:id="336" w:author="Anthony J. Richardson" w:date="2019-02-21T17:33:00Z">
        <w:r w:rsidRPr="003A64B4" w:rsidDel="00021949">
          <w:delText xml:space="preserve">to </w:delText>
        </w:r>
      </w:del>
      <w:ins w:id="337" w:author="Anthony J. Richardson" w:date="2019-02-21T17:33:00Z">
        <w:r w:rsidR="00021949">
          <w:t xml:space="preserve">for </w:t>
        </w:r>
      </w:ins>
      <w:del w:id="338" w:author="Anthony J. Richardson" w:date="2019-02-21T17:33:00Z">
        <w:r w:rsidR="000D59C6" w:rsidDel="00021949">
          <w:delText>perform</w:delText>
        </w:r>
        <w:r w:rsidRPr="003A64B4" w:rsidDel="00021949">
          <w:delText xml:space="preserve"> </w:delText>
        </w:r>
      </w:del>
      <w:r w:rsidRPr="003A64B4">
        <w:t xml:space="preserve">the analyses </w:t>
      </w:r>
      <w:del w:id="339" w:author="Anthony J. Richardson" w:date="2019-02-21T17:33:00Z">
        <w:r w:rsidRPr="003A64B4" w:rsidDel="00021949">
          <w:delText xml:space="preserve">and </w:delText>
        </w:r>
        <w:r w:rsidR="000D59C6" w:rsidDel="00021949">
          <w:delText xml:space="preserve">draw </w:delText>
        </w:r>
        <w:r w:rsidRPr="003A64B4" w:rsidDel="00021949">
          <w:delText xml:space="preserve">the figures in this paper </w:delText>
        </w:r>
      </w:del>
      <w:r w:rsidR="000D59C6">
        <w:t>are available</w:t>
      </w:r>
      <w:r w:rsidRPr="003A64B4">
        <w:t xml:space="preserve"> at </w:t>
      </w:r>
      <w:r w:rsidR="000D59C6" w:rsidRPr="000D59C6">
        <w:rPr>
          <w:rFonts w:eastAsiaTheme="majorEastAsia"/>
        </w:rPr>
        <w:t>https://github.com/ajsmit/Western_Boundary_Current_MHWs</w:t>
      </w:r>
      <w:r w:rsidRPr="003A64B4">
        <w:t xml:space="preserve">. </w:t>
      </w:r>
    </w:p>
    <w:p w14:paraId="5B9CE38C" w14:textId="77777777" w:rsidR="00854DAA" w:rsidRPr="00160DB3" w:rsidRDefault="00854DAA" w:rsidP="000D59C6">
      <w:pPr>
        <w:jc w:val="left"/>
      </w:pPr>
    </w:p>
    <w:p w14:paraId="5DDCFE7B" w14:textId="6BA794AA" w:rsidR="005B7801" w:rsidRPr="00160DB3" w:rsidRDefault="00854DAA" w:rsidP="00AC68AB">
      <w:pPr>
        <w:jc w:val="left"/>
        <w:rPr>
          <w:b/>
        </w:rPr>
      </w:pPr>
      <w:commentRangeStart w:id="340"/>
      <w:r w:rsidRPr="00160DB3">
        <w:rPr>
          <w:b/>
        </w:rPr>
        <w:t>Results</w:t>
      </w:r>
      <w:commentRangeEnd w:id="340"/>
      <w:r w:rsidR="001137EE">
        <w:rPr>
          <w:rStyle w:val="CommentReference"/>
        </w:rPr>
        <w:commentReference w:id="340"/>
      </w:r>
    </w:p>
    <w:p w14:paraId="2645A40B" w14:textId="77777777" w:rsidR="00854DAA" w:rsidRPr="00160DB3" w:rsidRDefault="00854DAA" w:rsidP="00AC68AB">
      <w:pPr>
        <w:jc w:val="left"/>
        <w:rPr>
          <w:b/>
          <w:i/>
        </w:rPr>
      </w:pPr>
      <w:r w:rsidRPr="00160DB3">
        <w:rPr>
          <w:b/>
          <w:i/>
        </w:rPr>
        <w:t>Correlations of spatial patterns</w:t>
      </w:r>
    </w:p>
    <w:p w14:paraId="58B2FCD5" w14:textId="77777777" w:rsidR="00854DAA" w:rsidRPr="00160DB3" w:rsidRDefault="00854DAA" w:rsidP="00AC68AB">
      <w:pPr>
        <w:jc w:val="left"/>
      </w:pPr>
    </w:p>
    <w:p w14:paraId="659A521D" w14:textId="036098F6" w:rsidR="00854DAA" w:rsidRPr="00160DB3" w:rsidRDefault="00854DAA" w:rsidP="00AC68AB">
      <w:pPr>
        <w:jc w:val="left"/>
      </w:pPr>
      <w:commentRangeStart w:id="341"/>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341"/>
      <w:r w:rsidR="008D28FD">
        <w:rPr>
          <w:rStyle w:val="CommentReference"/>
        </w:rPr>
        <w:commentReference w:id="341"/>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AC68AB">
            <w:pPr>
              <w:jc w:val="left"/>
              <w:rPr>
                <w:sz w:val="20"/>
                <w:szCs w:val="20"/>
              </w:rPr>
            </w:pPr>
          </w:p>
        </w:tc>
        <w:tc>
          <w:tcPr>
            <w:tcW w:w="3231" w:type="dxa"/>
            <w:gridSpan w:val="3"/>
          </w:tcPr>
          <w:p w14:paraId="6609A087" w14:textId="77777777" w:rsidR="00854DAA" w:rsidRPr="00697336" w:rsidRDefault="00854DAA" w:rsidP="00AC68AB">
            <w:pPr>
              <w:jc w:val="center"/>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AC68AB">
            <w:pPr>
              <w:jc w:val="center"/>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AC68AB">
            <w:pPr>
              <w:jc w:val="left"/>
              <w:rPr>
                <w:sz w:val="20"/>
                <w:szCs w:val="20"/>
              </w:rPr>
            </w:pPr>
          </w:p>
        </w:tc>
        <w:tc>
          <w:tcPr>
            <w:tcW w:w="1077" w:type="dxa"/>
          </w:tcPr>
          <w:p w14:paraId="143FC8D9"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6E08F164" w14:textId="77777777" w:rsidR="00854DAA" w:rsidRPr="00697336" w:rsidRDefault="00854DAA" w:rsidP="00AC68AB">
            <w:pPr>
              <w:jc w:val="center"/>
              <w:rPr>
                <w:sz w:val="20"/>
                <w:szCs w:val="20"/>
              </w:rPr>
            </w:pPr>
            <w:r w:rsidRPr="00697336">
              <w:rPr>
                <w:sz w:val="20"/>
                <w:szCs w:val="20"/>
              </w:rPr>
              <w:t>Mean intensity</w:t>
            </w:r>
          </w:p>
        </w:tc>
        <w:tc>
          <w:tcPr>
            <w:tcW w:w="1077" w:type="dxa"/>
          </w:tcPr>
          <w:p w14:paraId="68216AE2" w14:textId="77777777" w:rsidR="00854DAA" w:rsidRPr="00697336" w:rsidRDefault="00854DAA" w:rsidP="00AC68AB">
            <w:pPr>
              <w:jc w:val="center"/>
              <w:rPr>
                <w:sz w:val="20"/>
                <w:szCs w:val="20"/>
              </w:rPr>
            </w:pPr>
            <w:r w:rsidRPr="00697336">
              <w:rPr>
                <w:sz w:val="20"/>
                <w:szCs w:val="20"/>
              </w:rPr>
              <w:t>Event count</w:t>
            </w:r>
          </w:p>
        </w:tc>
        <w:tc>
          <w:tcPr>
            <w:tcW w:w="1077" w:type="dxa"/>
          </w:tcPr>
          <w:p w14:paraId="650E4D1F" w14:textId="77777777" w:rsidR="00854DAA" w:rsidRPr="00697336" w:rsidRDefault="00854DAA" w:rsidP="00AC68AB">
            <w:pPr>
              <w:jc w:val="center"/>
              <w:rPr>
                <w:sz w:val="20"/>
                <w:szCs w:val="20"/>
              </w:rPr>
            </w:pPr>
            <w:r w:rsidRPr="00697336">
              <w:rPr>
                <w:sz w:val="20"/>
                <w:szCs w:val="20"/>
              </w:rPr>
              <w:t>Decadal SST trend</w:t>
            </w:r>
          </w:p>
        </w:tc>
        <w:tc>
          <w:tcPr>
            <w:tcW w:w="1077" w:type="dxa"/>
          </w:tcPr>
          <w:p w14:paraId="70B1831D" w14:textId="77777777" w:rsidR="00854DAA" w:rsidRPr="00697336" w:rsidRDefault="00854DAA" w:rsidP="00AC68AB">
            <w:pPr>
              <w:jc w:val="center"/>
              <w:rPr>
                <w:sz w:val="20"/>
                <w:szCs w:val="20"/>
              </w:rPr>
            </w:pPr>
            <w:r w:rsidRPr="00697336">
              <w:rPr>
                <w:sz w:val="20"/>
                <w:szCs w:val="20"/>
              </w:rPr>
              <w:t>Mean intensity</w:t>
            </w:r>
          </w:p>
        </w:tc>
        <w:tc>
          <w:tcPr>
            <w:tcW w:w="1078" w:type="dxa"/>
          </w:tcPr>
          <w:p w14:paraId="64FFDC1B" w14:textId="77777777" w:rsidR="00854DAA" w:rsidRPr="00697336" w:rsidRDefault="00854DAA" w:rsidP="00AC68AB">
            <w:pPr>
              <w:jc w:val="center"/>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AC68AB">
            <w:pPr>
              <w:jc w:val="left"/>
              <w:rPr>
                <w:sz w:val="20"/>
                <w:szCs w:val="20"/>
              </w:rPr>
            </w:pPr>
            <w:r w:rsidRPr="00697336">
              <w:rPr>
                <w:sz w:val="20"/>
                <w:szCs w:val="20"/>
              </w:rPr>
              <w:t>Agulhas Current</w:t>
            </w:r>
          </w:p>
        </w:tc>
        <w:tc>
          <w:tcPr>
            <w:tcW w:w="1077" w:type="dxa"/>
          </w:tcPr>
          <w:p w14:paraId="456BE70F" w14:textId="77777777" w:rsidR="00854DAA" w:rsidRPr="00697336" w:rsidRDefault="00854DAA" w:rsidP="00AC68AB">
            <w:pPr>
              <w:jc w:val="center"/>
              <w:rPr>
                <w:sz w:val="20"/>
                <w:szCs w:val="20"/>
              </w:rPr>
            </w:pPr>
            <w:r w:rsidRPr="00697336">
              <w:rPr>
                <w:sz w:val="20"/>
                <w:szCs w:val="20"/>
              </w:rPr>
              <w:t>0.185</w:t>
            </w:r>
          </w:p>
        </w:tc>
        <w:tc>
          <w:tcPr>
            <w:tcW w:w="1077" w:type="dxa"/>
          </w:tcPr>
          <w:p w14:paraId="578BF886" w14:textId="77777777" w:rsidR="00854DAA" w:rsidRPr="00697336" w:rsidRDefault="00854DAA" w:rsidP="00AC68AB">
            <w:pPr>
              <w:jc w:val="center"/>
              <w:rPr>
                <w:sz w:val="20"/>
                <w:szCs w:val="20"/>
              </w:rPr>
            </w:pPr>
            <w:r w:rsidRPr="00697336">
              <w:rPr>
                <w:sz w:val="20"/>
                <w:szCs w:val="20"/>
              </w:rPr>
              <w:t>0.079</w:t>
            </w:r>
          </w:p>
        </w:tc>
        <w:tc>
          <w:tcPr>
            <w:tcW w:w="1077" w:type="dxa"/>
          </w:tcPr>
          <w:p w14:paraId="2FCA10DC" w14:textId="77777777" w:rsidR="00854DAA" w:rsidRPr="00697336" w:rsidRDefault="00854DAA" w:rsidP="00AC68AB">
            <w:pPr>
              <w:jc w:val="center"/>
              <w:rPr>
                <w:sz w:val="20"/>
                <w:szCs w:val="20"/>
              </w:rPr>
            </w:pPr>
            <w:r w:rsidRPr="00697336">
              <w:rPr>
                <w:sz w:val="20"/>
                <w:szCs w:val="20"/>
              </w:rPr>
              <w:t>0.291</w:t>
            </w:r>
          </w:p>
        </w:tc>
        <w:tc>
          <w:tcPr>
            <w:tcW w:w="1077" w:type="dxa"/>
          </w:tcPr>
          <w:p w14:paraId="75F59C23" w14:textId="77777777" w:rsidR="00854DAA" w:rsidRPr="00697336" w:rsidRDefault="00854DAA" w:rsidP="00AC68AB">
            <w:pPr>
              <w:jc w:val="center"/>
              <w:rPr>
                <w:sz w:val="20"/>
                <w:szCs w:val="20"/>
              </w:rPr>
            </w:pPr>
            <w:r w:rsidRPr="00697336">
              <w:rPr>
                <w:sz w:val="20"/>
                <w:szCs w:val="20"/>
              </w:rPr>
              <w:t>0.250</w:t>
            </w:r>
          </w:p>
        </w:tc>
        <w:tc>
          <w:tcPr>
            <w:tcW w:w="1077" w:type="dxa"/>
          </w:tcPr>
          <w:p w14:paraId="6A73F135" w14:textId="77777777" w:rsidR="00854DAA" w:rsidRPr="00697336" w:rsidRDefault="00854DAA" w:rsidP="00AC68AB">
            <w:pPr>
              <w:jc w:val="center"/>
              <w:rPr>
                <w:sz w:val="20"/>
                <w:szCs w:val="20"/>
              </w:rPr>
            </w:pPr>
            <w:r w:rsidRPr="00697336">
              <w:rPr>
                <w:sz w:val="20"/>
                <w:szCs w:val="20"/>
              </w:rPr>
              <w:t>0.374</w:t>
            </w:r>
          </w:p>
        </w:tc>
        <w:tc>
          <w:tcPr>
            <w:tcW w:w="1078" w:type="dxa"/>
          </w:tcPr>
          <w:p w14:paraId="7CF98040" w14:textId="77777777" w:rsidR="00854DAA" w:rsidRPr="00697336" w:rsidRDefault="00854DAA" w:rsidP="00AC68AB">
            <w:pPr>
              <w:jc w:val="center"/>
              <w:rPr>
                <w:sz w:val="20"/>
                <w:szCs w:val="20"/>
              </w:rPr>
            </w:pPr>
            <w:r w:rsidRPr="00697336">
              <w:rPr>
                <w:sz w:val="20"/>
                <w:szCs w:val="20"/>
              </w:rPr>
              <w:t>0.576</w:t>
            </w:r>
          </w:p>
        </w:tc>
      </w:tr>
      <w:tr w:rsidR="00854DAA" w:rsidRPr="00697336" w14:paraId="1D881110" w14:textId="77777777" w:rsidTr="00274067">
        <w:tc>
          <w:tcPr>
            <w:tcW w:w="2547" w:type="dxa"/>
          </w:tcPr>
          <w:p w14:paraId="20FA2544" w14:textId="77777777" w:rsidR="00854DAA" w:rsidRPr="00697336" w:rsidRDefault="00854DAA" w:rsidP="00AC68AB">
            <w:pPr>
              <w:jc w:val="left"/>
              <w:rPr>
                <w:sz w:val="20"/>
                <w:szCs w:val="20"/>
              </w:rPr>
            </w:pPr>
            <w:r w:rsidRPr="00697336">
              <w:rPr>
                <w:sz w:val="20"/>
                <w:szCs w:val="20"/>
              </w:rPr>
              <w:t>Brazil Current</w:t>
            </w:r>
          </w:p>
        </w:tc>
        <w:tc>
          <w:tcPr>
            <w:tcW w:w="1077" w:type="dxa"/>
          </w:tcPr>
          <w:p w14:paraId="3774607E" w14:textId="77777777" w:rsidR="00854DAA" w:rsidRPr="00697336" w:rsidRDefault="00854DAA" w:rsidP="00AC68AB">
            <w:pPr>
              <w:jc w:val="center"/>
              <w:rPr>
                <w:sz w:val="20"/>
                <w:szCs w:val="20"/>
              </w:rPr>
            </w:pPr>
            <w:r w:rsidRPr="00697336">
              <w:rPr>
                <w:sz w:val="20"/>
                <w:szCs w:val="20"/>
              </w:rPr>
              <w:t>0.151</w:t>
            </w:r>
          </w:p>
        </w:tc>
        <w:tc>
          <w:tcPr>
            <w:tcW w:w="1077" w:type="dxa"/>
          </w:tcPr>
          <w:p w14:paraId="06A6A3DC" w14:textId="77777777" w:rsidR="00854DAA" w:rsidRPr="00697336" w:rsidRDefault="00854DAA" w:rsidP="00AC68AB">
            <w:pPr>
              <w:jc w:val="center"/>
              <w:rPr>
                <w:sz w:val="20"/>
                <w:szCs w:val="20"/>
              </w:rPr>
            </w:pPr>
            <w:r w:rsidRPr="00697336">
              <w:rPr>
                <w:sz w:val="20"/>
                <w:szCs w:val="20"/>
              </w:rPr>
              <w:t>0.386</w:t>
            </w:r>
          </w:p>
        </w:tc>
        <w:tc>
          <w:tcPr>
            <w:tcW w:w="1077" w:type="dxa"/>
          </w:tcPr>
          <w:p w14:paraId="41E8D97B" w14:textId="77777777" w:rsidR="00854DAA" w:rsidRPr="00697336" w:rsidRDefault="00854DAA" w:rsidP="00AC68AB">
            <w:pPr>
              <w:jc w:val="center"/>
              <w:rPr>
                <w:sz w:val="20"/>
                <w:szCs w:val="20"/>
              </w:rPr>
            </w:pPr>
            <w:r w:rsidRPr="00697336">
              <w:rPr>
                <w:sz w:val="20"/>
                <w:szCs w:val="20"/>
              </w:rPr>
              <w:t>0.128</w:t>
            </w:r>
          </w:p>
        </w:tc>
        <w:tc>
          <w:tcPr>
            <w:tcW w:w="1077" w:type="dxa"/>
          </w:tcPr>
          <w:p w14:paraId="1CEC241E" w14:textId="77777777" w:rsidR="00854DAA" w:rsidRPr="00697336" w:rsidRDefault="00854DAA" w:rsidP="00AC68AB">
            <w:pPr>
              <w:jc w:val="center"/>
              <w:rPr>
                <w:sz w:val="20"/>
                <w:szCs w:val="20"/>
              </w:rPr>
            </w:pPr>
            <w:r w:rsidRPr="00697336">
              <w:rPr>
                <w:sz w:val="20"/>
                <w:szCs w:val="20"/>
              </w:rPr>
              <w:t>0.394</w:t>
            </w:r>
          </w:p>
        </w:tc>
        <w:tc>
          <w:tcPr>
            <w:tcW w:w="1077" w:type="dxa"/>
          </w:tcPr>
          <w:p w14:paraId="2A3263F9" w14:textId="77777777" w:rsidR="00854DAA" w:rsidRPr="00697336" w:rsidRDefault="00854DAA" w:rsidP="00AC68AB">
            <w:pPr>
              <w:jc w:val="center"/>
              <w:rPr>
                <w:sz w:val="20"/>
                <w:szCs w:val="20"/>
              </w:rPr>
            </w:pPr>
            <w:r w:rsidRPr="00697336">
              <w:rPr>
                <w:sz w:val="20"/>
                <w:szCs w:val="20"/>
              </w:rPr>
              <w:t>0.688</w:t>
            </w:r>
          </w:p>
        </w:tc>
        <w:tc>
          <w:tcPr>
            <w:tcW w:w="1078" w:type="dxa"/>
          </w:tcPr>
          <w:p w14:paraId="6A320F76" w14:textId="77777777" w:rsidR="00854DAA" w:rsidRPr="00697336" w:rsidRDefault="00854DAA" w:rsidP="00AC68AB">
            <w:pPr>
              <w:jc w:val="center"/>
              <w:rPr>
                <w:sz w:val="20"/>
                <w:szCs w:val="20"/>
              </w:rPr>
            </w:pPr>
            <w:r w:rsidRPr="00697336">
              <w:rPr>
                <w:sz w:val="20"/>
                <w:szCs w:val="20"/>
              </w:rPr>
              <w:t>0.543</w:t>
            </w:r>
          </w:p>
        </w:tc>
      </w:tr>
      <w:tr w:rsidR="00854DAA" w:rsidRPr="00697336" w14:paraId="49499DA3" w14:textId="77777777" w:rsidTr="00274067">
        <w:tc>
          <w:tcPr>
            <w:tcW w:w="2547" w:type="dxa"/>
          </w:tcPr>
          <w:p w14:paraId="08035B92" w14:textId="77777777" w:rsidR="00854DAA" w:rsidRPr="00697336" w:rsidRDefault="00854DAA" w:rsidP="00AC68AB">
            <w:pPr>
              <w:jc w:val="left"/>
              <w:rPr>
                <w:sz w:val="20"/>
                <w:szCs w:val="20"/>
              </w:rPr>
            </w:pPr>
            <w:r w:rsidRPr="00697336">
              <w:rPr>
                <w:sz w:val="20"/>
                <w:szCs w:val="20"/>
              </w:rPr>
              <w:t>East Australian Current</w:t>
            </w:r>
          </w:p>
        </w:tc>
        <w:tc>
          <w:tcPr>
            <w:tcW w:w="1077" w:type="dxa"/>
          </w:tcPr>
          <w:p w14:paraId="03DCB1D5" w14:textId="77777777" w:rsidR="00854DAA" w:rsidRPr="00697336" w:rsidRDefault="00854DAA" w:rsidP="00AC68AB">
            <w:pPr>
              <w:jc w:val="center"/>
              <w:rPr>
                <w:sz w:val="20"/>
                <w:szCs w:val="20"/>
              </w:rPr>
            </w:pPr>
            <w:r w:rsidRPr="00697336">
              <w:rPr>
                <w:sz w:val="20"/>
                <w:szCs w:val="20"/>
              </w:rPr>
              <w:t>-0.027</w:t>
            </w:r>
          </w:p>
        </w:tc>
        <w:tc>
          <w:tcPr>
            <w:tcW w:w="1077" w:type="dxa"/>
          </w:tcPr>
          <w:p w14:paraId="449ED7EC" w14:textId="77777777" w:rsidR="00854DAA" w:rsidRPr="00697336" w:rsidRDefault="00854DAA" w:rsidP="00AC68AB">
            <w:pPr>
              <w:jc w:val="center"/>
              <w:rPr>
                <w:sz w:val="20"/>
                <w:szCs w:val="20"/>
              </w:rPr>
            </w:pPr>
            <w:r w:rsidRPr="00697336">
              <w:rPr>
                <w:sz w:val="20"/>
                <w:szCs w:val="20"/>
              </w:rPr>
              <w:t>0.070</w:t>
            </w:r>
          </w:p>
        </w:tc>
        <w:tc>
          <w:tcPr>
            <w:tcW w:w="1077" w:type="dxa"/>
          </w:tcPr>
          <w:p w14:paraId="1CCE64A2" w14:textId="77777777" w:rsidR="00854DAA" w:rsidRPr="00697336" w:rsidRDefault="00854DAA" w:rsidP="00AC68AB">
            <w:pPr>
              <w:jc w:val="center"/>
              <w:rPr>
                <w:sz w:val="20"/>
                <w:szCs w:val="20"/>
              </w:rPr>
            </w:pPr>
            <w:r w:rsidRPr="00697336">
              <w:rPr>
                <w:sz w:val="20"/>
                <w:szCs w:val="20"/>
              </w:rPr>
              <w:t>0.270</w:t>
            </w:r>
          </w:p>
        </w:tc>
        <w:tc>
          <w:tcPr>
            <w:tcW w:w="1077" w:type="dxa"/>
          </w:tcPr>
          <w:p w14:paraId="34F763E8" w14:textId="77777777" w:rsidR="00854DAA" w:rsidRPr="00697336" w:rsidRDefault="00854DAA" w:rsidP="00AC68AB">
            <w:pPr>
              <w:jc w:val="center"/>
              <w:rPr>
                <w:sz w:val="20"/>
                <w:szCs w:val="20"/>
              </w:rPr>
            </w:pPr>
            <w:r w:rsidRPr="00697336">
              <w:rPr>
                <w:sz w:val="20"/>
                <w:szCs w:val="20"/>
              </w:rPr>
              <w:t>0.027</w:t>
            </w:r>
          </w:p>
        </w:tc>
        <w:tc>
          <w:tcPr>
            <w:tcW w:w="1077" w:type="dxa"/>
          </w:tcPr>
          <w:p w14:paraId="11C098F2" w14:textId="77777777" w:rsidR="00854DAA" w:rsidRPr="00697336" w:rsidRDefault="00854DAA" w:rsidP="00AC68AB">
            <w:pPr>
              <w:jc w:val="center"/>
              <w:rPr>
                <w:sz w:val="20"/>
                <w:szCs w:val="20"/>
              </w:rPr>
            </w:pPr>
            <w:r w:rsidRPr="00697336">
              <w:rPr>
                <w:sz w:val="20"/>
                <w:szCs w:val="20"/>
              </w:rPr>
              <w:t>0.502</w:t>
            </w:r>
          </w:p>
        </w:tc>
        <w:tc>
          <w:tcPr>
            <w:tcW w:w="1078" w:type="dxa"/>
          </w:tcPr>
          <w:p w14:paraId="24B83157" w14:textId="77777777" w:rsidR="00854DAA" w:rsidRPr="00697336" w:rsidRDefault="00854DAA" w:rsidP="00AC68AB">
            <w:pPr>
              <w:jc w:val="center"/>
              <w:rPr>
                <w:sz w:val="20"/>
                <w:szCs w:val="20"/>
              </w:rPr>
            </w:pPr>
            <w:r w:rsidRPr="00697336">
              <w:rPr>
                <w:sz w:val="20"/>
                <w:szCs w:val="20"/>
              </w:rPr>
              <w:t>0.346</w:t>
            </w:r>
          </w:p>
        </w:tc>
      </w:tr>
      <w:tr w:rsidR="00854DAA" w:rsidRPr="00697336" w14:paraId="74CF9CDD" w14:textId="77777777" w:rsidTr="00274067">
        <w:tc>
          <w:tcPr>
            <w:tcW w:w="2547" w:type="dxa"/>
          </w:tcPr>
          <w:p w14:paraId="2831578C" w14:textId="77777777" w:rsidR="00854DAA" w:rsidRPr="00697336" w:rsidRDefault="00854DAA" w:rsidP="00AC68AB">
            <w:pPr>
              <w:jc w:val="left"/>
              <w:rPr>
                <w:sz w:val="20"/>
                <w:szCs w:val="20"/>
              </w:rPr>
            </w:pPr>
            <w:r w:rsidRPr="00697336">
              <w:rPr>
                <w:sz w:val="20"/>
                <w:szCs w:val="20"/>
              </w:rPr>
              <w:t>Gulf Stream</w:t>
            </w:r>
          </w:p>
        </w:tc>
        <w:tc>
          <w:tcPr>
            <w:tcW w:w="1077" w:type="dxa"/>
          </w:tcPr>
          <w:p w14:paraId="07F86DD4" w14:textId="77777777" w:rsidR="00854DAA" w:rsidRPr="00697336" w:rsidRDefault="00854DAA" w:rsidP="00AC68AB">
            <w:pPr>
              <w:jc w:val="center"/>
              <w:rPr>
                <w:sz w:val="20"/>
                <w:szCs w:val="20"/>
              </w:rPr>
            </w:pPr>
            <w:r w:rsidRPr="00697336">
              <w:rPr>
                <w:sz w:val="20"/>
                <w:szCs w:val="20"/>
              </w:rPr>
              <w:t>0.061</w:t>
            </w:r>
          </w:p>
        </w:tc>
        <w:tc>
          <w:tcPr>
            <w:tcW w:w="1077" w:type="dxa"/>
          </w:tcPr>
          <w:p w14:paraId="609A1AEE" w14:textId="77777777" w:rsidR="00854DAA" w:rsidRPr="00697336" w:rsidRDefault="00854DAA" w:rsidP="00AC68AB">
            <w:pPr>
              <w:jc w:val="center"/>
              <w:rPr>
                <w:sz w:val="20"/>
                <w:szCs w:val="20"/>
              </w:rPr>
            </w:pPr>
            <w:r w:rsidRPr="00697336">
              <w:rPr>
                <w:sz w:val="20"/>
                <w:szCs w:val="20"/>
              </w:rPr>
              <w:t>0.081</w:t>
            </w:r>
          </w:p>
        </w:tc>
        <w:tc>
          <w:tcPr>
            <w:tcW w:w="1077" w:type="dxa"/>
          </w:tcPr>
          <w:p w14:paraId="13081027" w14:textId="77777777" w:rsidR="00854DAA" w:rsidRPr="00697336" w:rsidRDefault="00854DAA" w:rsidP="00AC68AB">
            <w:pPr>
              <w:jc w:val="center"/>
              <w:rPr>
                <w:sz w:val="20"/>
                <w:szCs w:val="20"/>
              </w:rPr>
            </w:pPr>
            <w:r w:rsidRPr="00697336">
              <w:rPr>
                <w:sz w:val="20"/>
                <w:szCs w:val="20"/>
              </w:rPr>
              <w:t>0.268</w:t>
            </w:r>
          </w:p>
        </w:tc>
        <w:tc>
          <w:tcPr>
            <w:tcW w:w="1077" w:type="dxa"/>
          </w:tcPr>
          <w:p w14:paraId="37606D07" w14:textId="77777777" w:rsidR="00854DAA" w:rsidRPr="00697336" w:rsidRDefault="00854DAA" w:rsidP="00AC68AB">
            <w:pPr>
              <w:jc w:val="center"/>
              <w:rPr>
                <w:sz w:val="20"/>
                <w:szCs w:val="20"/>
              </w:rPr>
            </w:pPr>
            <w:r w:rsidRPr="00697336">
              <w:rPr>
                <w:sz w:val="20"/>
                <w:szCs w:val="20"/>
              </w:rPr>
              <w:t>0.048</w:t>
            </w:r>
          </w:p>
        </w:tc>
        <w:tc>
          <w:tcPr>
            <w:tcW w:w="1077" w:type="dxa"/>
          </w:tcPr>
          <w:p w14:paraId="09437C9D" w14:textId="77777777" w:rsidR="00854DAA" w:rsidRPr="00697336" w:rsidRDefault="00854DAA" w:rsidP="00AC68AB">
            <w:pPr>
              <w:jc w:val="center"/>
              <w:rPr>
                <w:sz w:val="20"/>
                <w:szCs w:val="20"/>
              </w:rPr>
            </w:pPr>
            <w:r w:rsidRPr="00697336">
              <w:rPr>
                <w:sz w:val="20"/>
                <w:szCs w:val="20"/>
              </w:rPr>
              <w:t>0.241</w:t>
            </w:r>
          </w:p>
        </w:tc>
        <w:tc>
          <w:tcPr>
            <w:tcW w:w="1078" w:type="dxa"/>
          </w:tcPr>
          <w:p w14:paraId="7D10490E" w14:textId="77777777" w:rsidR="00854DAA" w:rsidRPr="00697336" w:rsidRDefault="00854DAA" w:rsidP="00AC68AB">
            <w:pPr>
              <w:jc w:val="center"/>
              <w:rPr>
                <w:sz w:val="20"/>
                <w:szCs w:val="20"/>
              </w:rPr>
            </w:pPr>
            <w:r w:rsidRPr="00697336">
              <w:rPr>
                <w:sz w:val="20"/>
                <w:szCs w:val="20"/>
              </w:rPr>
              <w:t>0.566</w:t>
            </w:r>
          </w:p>
        </w:tc>
      </w:tr>
      <w:tr w:rsidR="00854DAA" w:rsidRPr="00697336" w14:paraId="7A8C2F21" w14:textId="77777777" w:rsidTr="00274067">
        <w:tc>
          <w:tcPr>
            <w:tcW w:w="2547" w:type="dxa"/>
          </w:tcPr>
          <w:p w14:paraId="5BC1B103" w14:textId="77777777" w:rsidR="00854DAA" w:rsidRPr="00697336" w:rsidRDefault="00854DAA" w:rsidP="00AC68AB">
            <w:pPr>
              <w:jc w:val="left"/>
              <w:rPr>
                <w:sz w:val="20"/>
                <w:szCs w:val="20"/>
              </w:rPr>
            </w:pPr>
            <w:r w:rsidRPr="00697336">
              <w:rPr>
                <w:sz w:val="20"/>
                <w:szCs w:val="20"/>
              </w:rPr>
              <w:t>Kuroshio Current</w:t>
            </w:r>
          </w:p>
        </w:tc>
        <w:tc>
          <w:tcPr>
            <w:tcW w:w="1077" w:type="dxa"/>
          </w:tcPr>
          <w:p w14:paraId="30B09B21" w14:textId="77777777" w:rsidR="00854DAA" w:rsidRPr="00697336" w:rsidRDefault="00854DAA" w:rsidP="00AC68AB">
            <w:pPr>
              <w:jc w:val="center"/>
              <w:rPr>
                <w:sz w:val="20"/>
                <w:szCs w:val="20"/>
              </w:rPr>
            </w:pPr>
            <w:r w:rsidRPr="00697336">
              <w:rPr>
                <w:sz w:val="20"/>
                <w:szCs w:val="20"/>
              </w:rPr>
              <w:t>0.077</w:t>
            </w:r>
          </w:p>
        </w:tc>
        <w:tc>
          <w:tcPr>
            <w:tcW w:w="1077" w:type="dxa"/>
          </w:tcPr>
          <w:p w14:paraId="023C0F11" w14:textId="77777777" w:rsidR="00854DAA" w:rsidRPr="00697336" w:rsidRDefault="00854DAA" w:rsidP="00AC68AB">
            <w:pPr>
              <w:jc w:val="center"/>
              <w:rPr>
                <w:sz w:val="20"/>
                <w:szCs w:val="20"/>
              </w:rPr>
            </w:pPr>
            <w:r w:rsidRPr="00697336">
              <w:rPr>
                <w:sz w:val="20"/>
                <w:szCs w:val="20"/>
              </w:rPr>
              <w:t>-0.017</w:t>
            </w:r>
          </w:p>
        </w:tc>
        <w:tc>
          <w:tcPr>
            <w:tcW w:w="1077" w:type="dxa"/>
          </w:tcPr>
          <w:p w14:paraId="551ABCFE" w14:textId="77777777" w:rsidR="00854DAA" w:rsidRPr="00697336" w:rsidRDefault="00854DAA" w:rsidP="00AC68AB">
            <w:pPr>
              <w:jc w:val="center"/>
              <w:rPr>
                <w:sz w:val="20"/>
                <w:szCs w:val="20"/>
              </w:rPr>
            </w:pPr>
            <w:r w:rsidRPr="00697336">
              <w:rPr>
                <w:sz w:val="20"/>
                <w:szCs w:val="20"/>
              </w:rPr>
              <w:t>0.176</w:t>
            </w:r>
          </w:p>
        </w:tc>
        <w:tc>
          <w:tcPr>
            <w:tcW w:w="1077" w:type="dxa"/>
          </w:tcPr>
          <w:p w14:paraId="7DD1307E" w14:textId="77777777" w:rsidR="00854DAA" w:rsidRPr="00697336" w:rsidRDefault="00854DAA" w:rsidP="00AC68AB">
            <w:pPr>
              <w:jc w:val="center"/>
              <w:rPr>
                <w:sz w:val="20"/>
                <w:szCs w:val="20"/>
              </w:rPr>
            </w:pPr>
            <w:r w:rsidRPr="00697336">
              <w:rPr>
                <w:sz w:val="20"/>
                <w:szCs w:val="20"/>
              </w:rPr>
              <w:t>-0.126</w:t>
            </w:r>
          </w:p>
        </w:tc>
        <w:tc>
          <w:tcPr>
            <w:tcW w:w="1077" w:type="dxa"/>
          </w:tcPr>
          <w:p w14:paraId="5D3E48E8" w14:textId="77777777" w:rsidR="00854DAA" w:rsidRPr="00697336" w:rsidRDefault="00854DAA" w:rsidP="00AC68AB">
            <w:pPr>
              <w:jc w:val="center"/>
              <w:rPr>
                <w:sz w:val="20"/>
                <w:szCs w:val="20"/>
              </w:rPr>
            </w:pPr>
            <w:r w:rsidRPr="00697336">
              <w:rPr>
                <w:sz w:val="20"/>
                <w:szCs w:val="20"/>
              </w:rPr>
              <w:t>0.004</w:t>
            </w:r>
          </w:p>
        </w:tc>
        <w:tc>
          <w:tcPr>
            <w:tcW w:w="1078" w:type="dxa"/>
          </w:tcPr>
          <w:p w14:paraId="397FE54B" w14:textId="77777777" w:rsidR="00854DAA" w:rsidRPr="00697336" w:rsidRDefault="00854DAA" w:rsidP="00AC68AB">
            <w:pPr>
              <w:jc w:val="center"/>
              <w:rPr>
                <w:sz w:val="20"/>
                <w:szCs w:val="20"/>
              </w:rPr>
            </w:pPr>
            <w:r w:rsidRPr="00697336">
              <w:rPr>
                <w:sz w:val="20"/>
                <w:szCs w:val="20"/>
              </w:rPr>
              <w:t>0.070</w:t>
            </w:r>
          </w:p>
        </w:tc>
      </w:tr>
    </w:tbl>
    <w:p w14:paraId="6EF910BA" w14:textId="77777777" w:rsidR="00854DAA" w:rsidRPr="00160DB3" w:rsidRDefault="00854DAA" w:rsidP="00AC68AB">
      <w:pPr>
        <w:jc w:val="left"/>
      </w:pPr>
    </w:p>
    <w:p w14:paraId="0AAD268C" w14:textId="695A6109" w:rsidR="00854DAA" w:rsidRPr="00160DB3" w:rsidRDefault="00854DAA" w:rsidP="00AC68AB">
      <w:pPr>
        <w:jc w:val="left"/>
      </w:pPr>
      <w:r w:rsidRPr="00160DB3">
        <w:t xml:space="preserve">The results in </w:t>
      </w:r>
      <w:commentRangeStart w:id="342"/>
      <w:r w:rsidRPr="00160DB3">
        <w:t>Table 1</w:t>
      </w:r>
      <w:commentRangeEnd w:id="342"/>
      <w:r w:rsidR="00750867">
        <w:rPr>
          <w:rStyle w:val="CommentReference"/>
        </w:rPr>
        <w:commentReference w:id="342"/>
      </w:r>
      <w:r w:rsidRPr="00160DB3">
        <w:t xml:space="preserve"> support the attached figure </w:t>
      </w:r>
      <w:r w:rsidR="00713DFD">
        <w:t>‘</w:t>
      </w:r>
      <w:commentRangeStart w:id="343"/>
      <w:r w:rsidRPr="00160DB3">
        <w:t>Combo_figs</w:t>
      </w:r>
      <w:r w:rsidR="008C1804">
        <w:t>3</w:t>
      </w:r>
      <w:r w:rsidRPr="00160DB3">
        <w:t>.png</w:t>
      </w:r>
      <w:commentRangeEnd w:id="343"/>
      <w:r w:rsidR="008C1804">
        <w:rPr>
          <w:rStyle w:val="CommentReference"/>
        </w:rPr>
        <w:commentReference w:id="343"/>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AC68AB">
      <w:pPr>
        <w:jc w:val="left"/>
      </w:pPr>
    </w:p>
    <w:p w14:paraId="09752689" w14:textId="77777777" w:rsidR="00854DAA" w:rsidRPr="00160DB3" w:rsidRDefault="00854DAA" w:rsidP="00AC68AB">
      <w:pPr>
        <w:jc w:val="left"/>
        <w:rPr>
          <w:b/>
          <w:i/>
        </w:rPr>
      </w:pPr>
      <w:r w:rsidRPr="00160DB3">
        <w:rPr>
          <w:b/>
          <w:i/>
        </w:rPr>
        <w:t>Pixel-by-pixel correlations between time series</w:t>
      </w:r>
    </w:p>
    <w:p w14:paraId="4C68DA69" w14:textId="1D26DFF4" w:rsidR="000B6E19" w:rsidRPr="00160DB3" w:rsidRDefault="00854DAA" w:rsidP="000B6E19">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 in the two columns of panels on the right.</w:t>
      </w:r>
    </w:p>
    <w:p w14:paraId="354B8989" w14:textId="77777777" w:rsidR="00854DAA" w:rsidRPr="00160DB3" w:rsidRDefault="00854DAA" w:rsidP="00AC68AB">
      <w:pPr>
        <w:jc w:val="left"/>
      </w:pPr>
    </w:p>
    <w:p w14:paraId="2DE82C28" w14:textId="16DEF403" w:rsidR="00854DAA" w:rsidRPr="00160DB3" w:rsidRDefault="00854DAA" w:rsidP="00AC68AB">
      <w:pPr>
        <w:jc w:val="left"/>
      </w:pPr>
      <w:commentRangeStart w:id="344"/>
      <w:r w:rsidRPr="00160DB3">
        <w:t xml:space="preserve">Looking at </w:t>
      </w:r>
      <w:r w:rsidR="000B6E19">
        <w:t xml:space="preserve">long-term </w:t>
      </w:r>
      <w:r w:rsidRPr="00160DB3">
        <w:t>mean kinetic energy and mean intensity first, we see that there is a negative correlation between them in the areas that are dominated by the fastest current speeds</w:t>
      </w:r>
      <w:commentRangeEnd w:id="344"/>
      <w:r w:rsidR="000B6E19">
        <w:rPr>
          <w:rStyle w:val="CommentReference"/>
        </w:rPr>
        <w:commentReference w:id="344"/>
      </w:r>
      <w:r w:rsidRPr="00160DB3">
        <w:t xml:space="preserve">. This is visible in the Agulhas Current, East Australian Current, Gulf Stream, and Kuroshio Current ‘jets,’ but not </w:t>
      </w:r>
      <w:r w:rsidR="000B6E19">
        <w:t xml:space="preserve">so clearly </w:t>
      </w:r>
      <w:r w:rsidRPr="00160DB3">
        <w:t xml:space="preserve">in the Brazil Current. In other words, when the current </w:t>
      </w:r>
      <w:r w:rsidRPr="00160DB3">
        <w:lastRenderedPageBreak/>
        <w:t>flows fastest along its path, thermal events tend to be of lower intensity (note that thermal events localised to these jets are not intense at all, and so they are not visible</w:t>
      </w:r>
      <w:r w:rsidR="000B6E19">
        <w:t xml:space="preserve"> or only faintly visible</w:t>
      </w:r>
      <w:r w:rsidRPr="00160DB3">
        <w:t xml:space="preserve"> in the panels showing mean intensity). Additionally, in the Agulhas Current, the region of the return current where mean kinetic energy is high also produces less intense thermal events; this response in the return current</w:t>
      </w:r>
      <w:r w:rsidR="000B6E19">
        <w:t xml:space="preserve"> or extension</w:t>
      </w:r>
      <w:r w:rsidRPr="00160DB3">
        <w:t xml:space="preserve"> portion</w:t>
      </w:r>
      <w:r w:rsidR="000B6E19">
        <w:t>s</w:t>
      </w:r>
      <w:r w:rsidRPr="00160DB3">
        <w:t xml:space="preserve"> of the WBCs is not visible in the other four regions.</w:t>
      </w:r>
    </w:p>
    <w:p w14:paraId="3EF2C469" w14:textId="77777777" w:rsidR="00854DAA" w:rsidRPr="00160DB3" w:rsidRDefault="00854DAA" w:rsidP="00AC68AB">
      <w:pPr>
        <w:jc w:val="left"/>
      </w:pPr>
    </w:p>
    <w:p w14:paraId="0265CDBC" w14:textId="3E5C2753" w:rsidR="00854DAA" w:rsidRPr="00160DB3" w:rsidRDefault="00D36C79" w:rsidP="00AC68AB">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AC68AB">
      <w:pPr>
        <w:jc w:val="left"/>
      </w:pPr>
    </w:p>
    <w:p w14:paraId="06A3DE46" w14:textId="5A75B949" w:rsidR="00854DAA" w:rsidRPr="00160DB3" w:rsidRDefault="00D36C79" w:rsidP="00AC68AB">
      <w:pPr>
        <w:jc w:val="left"/>
        <w:rPr>
          <w:b/>
          <w:i/>
        </w:rPr>
      </w:pPr>
      <w:r>
        <w:rPr>
          <w:b/>
          <w:i/>
        </w:rPr>
        <w:t>Eddy trajectories</w:t>
      </w:r>
    </w:p>
    <w:p w14:paraId="7D9F110E" w14:textId="07755BB7" w:rsidR="00854DAA" w:rsidRPr="00160DB3" w:rsidRDefault="00D36C79" w:rsidP="00AC68AB">
      <w:pPr>
        <w:jc w:val="left"/>
      </w:pPr>
      <w:commentRangeStart w:id="345"/>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8">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345"/>
      <w:r>
        <w:rPr>
          <w:rStyle w:val="CommentReference"/>
        </w:rPr>
        <w:commentReference w:id="345"/>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‘space’ of greatest EKE… </w:t>
      </w:r>
      <w:commentRangeStart w:id="346"/>
      <w:r w:rsidR="00854DAA" w:rsidRPr="00160DB3">
        <w:t>so, eddies cause the regions of high EKE</w:t>
      </w:r>
      <w:commentRangeEnd w:id="346"/>
      <w:r w:rsidR="0092331C">
        <w:rPr>
          <w:rStyle w:val="CommentReference"/>
        </w:rPr>
        <w:commentReference w:id="346"/>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AC68AB">
      <w:pPr>
        <w:jc w:val="left"/>
      </w:pPr>
    </w:p>
    <w:p w14:paraId="6B908FA9" w14:textId="6EF20643" w:rsidR="00854DAA" w:rsidRPr="00160DB3" w:rsidRDefault="00854DAA" w:rsidP="00AC68AB">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347"/>
      <w:r w:rsidR="001137EE">
        <w:t xml:space="preserve">very frequently </w:t>
      </w:r>
      <w:r w:rsidRPr="00160DB3">
        <w:t xml:space="preserve">located </w:t>
      </w:r>
      <w:r w:rsidR="001137EE">
        <w:t xml:space="preserve">in time and space </w:t>
      </w:r>
      <w:commentRangeEnd w:id="347"/>
      <w:r w:rsidR="001137EE">
        <w:rPr>
          <w:rStyle w:val="CommentReference"/>
        </w:rPr>
        <w:commentReference w:id="347"/>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77777777" w:rsidR="005B7801" w:rsidRPr="00160DB3" w:rsidRDefault="005B7801" w:rsidP="00AC68AB">
      <w:pPr>
        <w:jc w:val="left"/>
      </w:pPr>
    </w:p>
    <w:p w14:paraId="60F98748" w14:textId="77777777" w:rsidR="00363D90" w:rsidRPr="00160DB3" w:rsidRDefault="00363D90" w:rsidP="00AC68AB">
      <w:pPr>
        <w:jc w:val="left"/>
        <w:rPr>
          <w:b/>
        </w:rPr>
      </w:pPr>
      <w:r w:rsidRPr="00160DB3">
        <w:rPr>
          <w:b/>
        </w:rPr>
        <w:t>References</w:t>
      </w:r>
    </w:p>
    <w:p w14:paraId="5FC7AE18" w14:textId="77777777" w:rsidR="00363D90" w:rsidRPr="00160DB3" w:rsidRDefault="00363D90" w:rsidP="00AC68AB">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AC68AB">
      <w:pPr>
        <w:jc w:val="left"/>
      </w:pPr>
    </w:p>
    <w:p w14:paraId="74835053" w14:textId="4A95CBB4" w:rsidR="00073444" w:rsidRPr="00160DB3" w:rsidRDefault="00073444" w:rsidP="00AC68AB">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AC68AB">
      <w:pPr>
        <w:jc w:val="left"/>
      </w:pPr>
    </w:p>
    <w:p w14:paraId="55C33F66" w14:textId="77777777" w:rsidR="00363D90" w:rsidRPr="00160DB3" w:rsidRDefault="00363D90" w:rsidP="00AC68AB">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AC68AB">
      <w:pPr>
        <w:jc w:val="left"/>
      </w:pPr>
    </w:p>
    <w:p w14:paraId="2198AD75" w14:textId="77777777" w:rsidR="00363D90" w:rsidRPr="00160DB3" w:rsidRDefault="00363D90" w:rsidP="00AC68AB">
      <w:pPr>
        <w:jc w:val="left"/>
      </w:pPr>
      <w:r w:rsidRPr="00160DB3">
        <w:lastRenderedPageBreak/>
        <w:t xml:space="preserve">Bond, N.A., Cronin, M.F., Freeland, H., Mantua, N., 2015. Causes and impacts of the 2014 warm anomaly in the NE Pacific. Geophysical Research Letters 42, 3414–3420. </w:t>
      </w:r>
    </w:p>
    <w:p w14:paraId="79431833" w14:textId="77777777" w:rsidR="00363D90" w:rsidRPr="00160DB3" w:rsidRDefault="00363D90" w:rsidP="00AC68AB">
      <w:pPr>
        <w:jc w:val="left"/>
      </w:pPr>
    </w:p>
    <w:p w14:paraId="1E044D4C" w14:textId="77777777" w:rsidR="00363D90" w:rsidRPr="00160DB3" w:rsidRDefault="00363D90" w:rsidP="00AC68AB">
      <w:pPr>
        <w:jc w:val="left"/>
      </w:pPr>
      <w:r w:rsidRPr="00160DB3">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AC68AB">
      <w:pPr>
        <w:jc w:val="left"/>
      </w:pPr>
    </w:p>
    <w:p w14:paraId="39961518" w14:textId="77777777" w:rsidR="00363D90" w:rsidRPr="00160DB3" w:rsidRDefault="00363D90" w:rsidP="00AC68AB">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AC68AB">
      <w:pPr>
        <w:jc w:val="left"/>
      </w:pPr>
    </w:p>
    <w:p w14:paraId="0DF2428F" w14:textId="77777777" w:rsidR="00363D90" w:rsidRPr="00160DB3" w:rsidRDefault="00363D90" w:rsidP="00AC68AB">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AC68AB">
      <w:pPr>
        <w:jc w:val="left"/>
      </w:pPr>
    </w:p>
    <w:p w14:paraId="1472A999" w14:textId="77777777" w:rsidR="00363D90" w:rsidRPr="00160DB3" w:rsidRDefault="00363D90" w:rsidP="00AC68AB">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AC68AB">
      <w:pPr>
        <w:jc w:val="left"/>
      </w:pPr>
    </w:p>
    <w:p w14:paraId="5728B46C" w14:textId="256CBF85" w:rsidR="00CD7914" w:rsidRPr="00160DB3" w:rsidRDefault="00CD7914" w:rsidP="00AC68AB">
      <w:pPr>
        <w:jc w:val="left"/>
      </w:pPr>
      <w:r w:rsidRPr="00160DB3">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xml:space="preserve">, R.M., 2011. Global observations of nonlinear mesoscale eddies, </w:t>
      </w:r>
      <w:proofErr w:type="spellStart"/>
      <w:r w:rsidRPr="00160DB3">
        <w:t>Progr</w:t>
      </w:r>
      <w:proofErr w:type="spellEnd"/>
      <w:r w:rsidRPr="00160DB3">
        <w:t xml:space="preserve">. </w:t>
      </w:r>
      <w:proofErr w:type="spellStart"/>
      <w:r w:rsidRPr="00160DB3">
        <w:t>Oceanogr</w:t>
      </w:r>
      <w:proofErr w:type="spellEnd"/>
      <w:r w:rsidRPr="00160DB3">
        <w:t>., 91, 167–216.</w:t>
      </w:r>
    </w:p>
    <w:p w14:paraId="677124F8" w14:textId="77777777" w:rsidR="00CD7914" w:rsidRPr="00160DB3" w:rsidRDefault="00CD7914" w:rsidP="00AC68AB">
      <w:pPr>
        <w:jc w:val="left"/>
      </w:pPr>
    </w:p>
    <w:p w14:paraId="0F58A09A" w14:textId="77777777" w:rsidR="00363D90" w:rsidRPr="00160DB3" w:rsidRDefault="00363D90" w:rsidP="00AC68AB">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AC68AB">
      <w:pPr>
        <w:jc w:val="left"/>
      </w:pPr>
    </w:p>
    <w:p w14:paraId="250501BF" w14:textId="77777777" w:rsidR="00363D90" w:rsidRPr="00160DB3" w:rsidRDefault="00363D90" w:rsidP="00AC68AB">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AC68AB">
      <w:pPr>
        <w:jc w:val="left"/>
      </w:pPr>
    </w:p>
    <w:p w14:paraId="229942D0" w14:textId="77777777" w:rsidR="00363D90" w:rsidRPr="00160DB3" w:rsidRDefault="00363D90" w:rsidP="00AC68AB">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AC68AB">
      <w:pPr>
        <w:jc w:val="left"/>
      </w:pPr>
    </w:p>
    <w:p w14:paraId="0F37B77E" w14:textId="77777777" w:rsidR="00363D90" w:rsidRPr="00160DB3" w:rsidRDefault="00363D90" w:rsidP="00AC68AB">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AC68AB">
      <w:pPr>
        <w:jc w:val="left"/>
      </w:pPr>
    </w:p>
    <w:p w14:paraId="441CB232" w14:textId="77777777" w:rsidR="00363D90" w:rsidRPr="00160DB3" w:rsidRDefault="00363D90" w:rsidP="00AC68AB">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AC68AB">
      <w:pPr>
        <w:jc w:val="left"/>
      </w:pPr>
    </w:p>
    <w:p w14:paraId="70C2D764" w14:textId="77777777" w:rsidR="00363D90" w:rsidRPr="00160DB3" w:rsidRDefault="00363D90" w:rsidP="00AC68AB">
      <w:pPr>
        <w:jc w:val="left"/>
      </w:pPr>
      <w:r w:rsidRPr="00160DB3">
        <w:t>Glickman, T.S., 2000. Glossary of Meteorology. American Meteorological Society, Boston, USA.</w:t>
      </w:r>
    </w:p>
    <w:p w14:paraId="7DCE1222" w14:textId="77777777" w:rsidR="00363D90" w:rsidRPr="00160DB3" w:rsidRDefault="00363D90" w:rsidP="00AC68AB">
      <w:pPr>
        <w:jc w:val="left"/>
      </w:pPr>
    </w:p>
    <w:p w14:paraId="659A9776" w14:textId="77777777" w:rsidR="00363D90" w:rsidRPr="00160DB3" w:rsidRDefault="00363D90" w:rsidP="00AC68AB">
      <w:pPr>
        <w:jc w:val="left"/>
      </w:pPr>
      <w:r w:rsidRPr="00160DB3">
        <w:lastRenderedPageBreak/>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t>Wernberg</w:t>
      </w:r>
      <w:proofErr w:type="spellEnd"/>
      <w:r w:rsidRPr="00160DB3">
        <w:t>, T., 2016. A hierarchical approach to defining marine heatwaves. Progress in Oceanography 141, 227–238.</w:t>
      </w:r>
    </w:p>
    <w:p w14:paraId="76B18678" w14:textId="77777777" w:rsidR="00363D90" w:rsidRPr="00160DB3" w:rsidRDefault="00363D90" w:rsidP="00AC68AB">
      <w:pPr>
        <w:jc w:val="left"/>
      </w:pPr>
    </w:p>
    <w:p w14:paraId="1380AC6C" w14:textId="77777777" w:rsidR="00363D90" w:rsidRPr="00160DB3" w:rsidRDefault="00363D90" w:rsidP="00AC68AB">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AC68AB">
      <w:pPr>
        <w:jc w:val="left"/>
      </w:pPr>
    </w:p>
    <w:p w14:paraId="620FB3F5" w14:textId="77777777" w:rsidR="00363D90" w:rsidRPr="00160DB3" w:rsidRDefault="00363D90" w:rsidP="00AC68AB">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AC68AB">
      <w:pPr>
        <w:jc w:val="left"/>
      </w:pPr>
    </w:p>
    <w:p w14:paraId="7EC61490" w14:textId="77777777" w:rsidR="00363D90" w:rsidRPr="00160DB3" w:rsidRDefault="00363D90" w:rsidP="00AC68AB">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AC68AB">
      <w:pPr>
        <w:jc w:val="left"/>
      </w:pPr>
    </w:p>
    <w:p w14:paraId="48F82876" w14:textId="77777777" w:rsidR="00363D90" w:rsidRPr="00160DB3" w:rsidRDefault="00363D90" w:rsidP="00AC68AB">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AC68AB">
      <w:pPr>
        <w:jc w:val="left"/>
      </w:pPr>
    </w:p>
    <w:p w14:paraId="563EDC62" w14:textId="77777777" w:rsidR="00363D90" w:rsidRPr="00160DB3" w:rsidRDefault="00363D90" w:rsidP="00AC68AB">
      <w:pPr>
        <w:jc w:val="left"/>
      </w:pPr>
      <w:r w:rsidRPr="00160DB3">
        <w:t xml:space="preserve">Mills, K.E., Pershing, A.J., Brown, C.J., Chen, Y., Chiang, F.-S., Holland, D.S., </w:t>
      </w:r>
      <w:proofErr w:type="spellStart"/>
      <w:r w:rsidRPr="00160DB3">
        <w:t>Lehuta</w:t>
      </w:r>
      <w:proofErr w:type="spellEnd"/>
      <w:r w:rsidRPr="00160DB3">
        <w:t xml:space="preserve">, S., Nye, </w:t>
      </w:r>
      <w:proofErr w:type="spellStart"/>
      <w:r w:rsidRPr="00160DB3">
        <w:t>J.a.</w:t>
      </w:r>
      <w:proofErr w:type="spellEnd"/>
      <w:r w:rsidRPr="00160DB3">
        <w:t xml:space="preserve">, Sun, J.C., Thomas, A.C., </w:t>
      </w:r>
      <w:proofErr w:type="spellStart"/>
      <w:r w:rsidRPr="00160DB3">
        <w:t>Wahle</w:t>
      </w:r>
      <w:proofErr w:type="spellEnd"/>
      <w:r w:rsidRPr="00160DB3">
        <w:t xml:space="preserve">, </w:t>
      </w:r>
      <w:proofErr w:type="spellStart"/>
      <w:r w:rsidRPr="00160DB3">
        <w:t>R.a.</w:t>
      </w:r>
      <w:proofErr w:type="spellEnd"/>
      <w:r w:rsidRPr="00160DB3">
        <w:t>, 2012. Lessons from the 2012 ocean heat wave in the Northwest Atlantic. Oceanography 26, 60–64.</w:t>
      </w:r>
    </w:p>
    <w:p w14:paraId="44996DCC" w14:textId="77777777" w:rsidR="00363D90" w:rsidRPr="00160DB3" w:rsidRDefault="00363D90" w:rsidP="00AC68AB">
      <w:pPr>
        <w:jc w:val="left"/>
      </w:pPr>
      <w:r w:rsidRPr="00160DB3">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AC68AB">
      <w:pPr>
        <w:jc w:val="left"/>
      </w:pPr>
    </w:p>
    <w:p w14:paraId="6246FEBF" w14:textId="77777777" w:rsidR="00363D90" w:rsidRPr="00160DB3" w:rsidRDefault="00363D90" w:rsidP="00AC68AB">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AC68AB">
      <w:pPr>
        <w:jc w:val="left"/>
      </w:pPr>
    </w:p>
    <w:p w14:paraId="3A67D751" w14:textId="77777777" w:rsidR="00363D90" w:rsidRPr="00160DB3" w:rsidRDefault="00363D90" w:rsidP="00AC68AB">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7777777" w:rsidR="00363D90" w:rsidRPr="00160DB3" w:rsidRDefault="00363D90" w:rsidP="00AC68AB">
      <w:pPr>
        <w:jc w:val="left"/>
      </w:pPr>
    </w:p>
    <w:p w14:paraId="13ABC087" w14:textId="77777777" w:rsidR="00363D90" w:rsidRPr="00160DB3" w:rsidRDefault="00363D90" w:rsidP="00AC68AB">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AC68AB">
      <w:pPr>
        <w:jc w:val="left"/>
      </w:pPr>
    </w:p>
    <w:p w14:paraId="5BEA691C" w14:textId="77777777" w:rsidR="00363D90" w:rsidRPr="00160DB3" w:rsidRDefault="00363D90" w:rsidP="00AC68AB">
      <w:pPr>
        <w:jc w:val="left"/>
      </w:pPr>
      <w:r w:rsidRPr="00160DB3">
        <w:t>Palter, J.B., 2015. The Role of the Gulf Stream in European Climate. Annual Review of Marine Science 7, 113–137.</w:t>
      </w:r>
    </w:p>
    <w:p w14:paraId="4ACF4C5C" w14:textId="77777777" w:rsidR="00363D90" w:rsidRPr="00160DB3" w:rsidRDefault="00363D90" w:rsidP="00AC68AB">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AC68AB">
      <w:pPr>
        <w:jc w:val="left"/>
      </w:pPr>
    </w:p>
    <w:p w14:paraId="64533952" w14:textId="77777777" w:rsidR="00363D90" w:rsidRPr="00160DB3" w:rsidRDefault="00363D90" w:rsidP="00AC68AB">
      <w:pPr>
        <w:jc w:val="left"/>
      </w:pPr>
      <w:r w:rsidRPr="00160DB3">
        <w:lastRenderedPageBreak/>
        <w:t xml:space="preserve">Perkins, S.E., Alexander, L.V., 2013. On the measurement of heat waves. Journal of Climate 26, 4500–4517. </w:t>
      </w:r>
    </w:p>
    <w:p w14:paraId="67CAE2AB" w14:textId="77777777" w:rsidR="00363D90" w:rsidRPr="00160DB3" w:rsidRDefault="00363D90" w:rsidP="00AC68AB">
      <w:pPr>
        <w:jc w:val="left"/>
      </w:pPr>
    </w:p>
    <w:p w14:paraId="6D6698D4" w14:textId="77777777" w:rsidR="00363D90" w:rsidRPr="00160DB3" w:rsidRDefault="00363D90" w:rsidP="00AC68AB">
      <w:pPr>
        <w:jc w:val="left"/>
      </w:pPr>
      <w:r w:rsidRPr="00160DB3">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2205D750" w:rsidR="00363D90" w:rsidRDefault="00363D90" w:rsidP="00AC68AB">
      <w:pPr>
        <w:jc w:val="left"/>
      </w:pPr>
    </w:p>
    <w:p w14:paraId="5521CF5C" w14:textId="0BA02FBD" w:rsidR="003A64B4" w:rsidRDefault="003A64B4" w:rsidP="003A64B4">
      <w:pPr>
        <w:jc w:val="left"/>
      </w:pPr>
      <w:r>
        <w:t xml:space="preserve">R Core Team, 2018. R: A language and environment for statistical computing. R Foundation for Statistical Computing, Vienna, Austria. URL </w:t>
      </w:r>
      <w:hyperlink r:id="rId9" w:history="1">
        <w:r w:rsidRPr="00F82BE8">
          <w:rPr>
            <w:rStyle w:val="Hyperlink"/>
          </w:rPr>
          <w:t>https://www.R-project.org/</w:t>
        </w:r>
      </w:hyperlink>
      <w:r>
        <w:t>.</w:t>
      </w:r>
    </w:p>
    <w:p w14:paraId="0C6E321E" w14:textId="77777777" w:rsidR="003A64B4" w:rsidRPr="00160DB3" w:rsidRDefault="003A64B4" w:rsidP="003A64B4">
      <w:pPr>
        <w:jc w:val="left"/>
      </w:pPr>
    </w:p>
    <w:p w14:paraId="6C38FEC0" w14:textId="002E4F54" w:rsidR="00073444" w:rsidRPr="00160DB3" w:rsidRDefault="00073444" w:rsidP="00AC68AB">
      <w:pPr>
        <w:jc w:val="left"/>
      </w:pPr>
      <w:r w:rsidRPr="00160DB3">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AC68AB">
      <w:pPr>
        <w:jc w:val="left"/>
      </w:pPr>
    </w:p>
    <w:p w14:paraId="290639FE" w14:textId="0EE4B0F8" w:rsidR="00363D90" w:rsidRPr="00160DB3" w:rsidRDefault="00363D90" w:rsidP="00AC68AB">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160DB3">
        <w:t>ww</w:t>
      </w:r>
      <w:proofErr w:type="spellEnd"/>
      <w:r w:rsidRPr="00160DB3">
        <w:t xml:space="preserve">, </w:t>
      </w:r>
      <w:proofErr w:type="spellStart"/>
      <w:r w:rsidRPr="00160DB3">
        <w:t>yyy</w:t>
      </w:r>
      <w:proofErr w:type="spellEnd"/>
      <w:r w:rsidRPr="00160DB3">
        <w:t>–</w:t>
      </w:r>
      <w:proofErr w:type="spellStart"/>
      <w:r w:rsidRPr="00160DB3">
        <w:t>zzz</w:t>
      </w:r>
      <w:proofErr w:type="spellEnd"/>
      <w:r w:rsidRPr="00160DB3">
        <w:t>.</w:t>
      </w:r>
    </w:p>
    <w:p w14:paraId="41F7121C" w14:textId="5BD9B228" w:rsidR="00304FCD" w:rsidRPr="00160DB3" w:rsidRDefault="00304FCD" w:rsidP="00AC68AB">
      <w:pPr>
        <w:jc w:val="left"/>
      </w:pPr>
    </w:p>
    <w:p w14:paraId="49948870" w14:textId="2ECA8C66" w:rsidR="00304FCD" w:rsidRPr="00160DB3" w:rsidRDefault="00304FCD" w:rsidP="00AC68AB">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AC68AB">
      <w:pPr>
        <w:jc w:val="left"/>
      </w:pPr>
    </w:p>
    <w:p w14:paraId="5D782D68" w14:textId="77777777" w:rsidR="00363D90" w:rsidRPr="00160DB3" w:rsidRDefault="00363D90" w:rsidP="00AC68AB">
      <w:pPr>
        <w:jc w:val="left"/>
      </w:pPr>
      <w:r w:rsidRPr="00160DB3">
        <w:t>Seager, R., Simpson, I.R., 2016. Western boundary currents and climate change. Journal of Geophysical Research: Oceans 121, 7212–7214.</w:t>
      </w:r>
    </w:p>
    <w:p w14:paraId="6672E4F1" w14:textId="77777777" w:rsidR="00363D90" w:rsidRPr="00160DB3" w:rsidRDefault="00363D90" w:rsidP="00AC68AB">
      <w:pPr>
        <w:jc w:val="left"/>
      </w:pPr>
    </w:p>
    <w:p w14:paraId="60C5DC8C" w14:textId="77777777" w:rsidR="00363D90" w:rsidRPr="00160DB3" w:rsidRDefault="00363D90" w:rsidP="00AC68AB">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AC68AB">
      <w:pPr>
        <w:jc w:val="left"/>
      </w:pPr>
    </w:p>
    <w:p w14:paraId="30E2CB5A" w14:textId="77777777" w:rsidR="00363D90" w:rsidRPr="00160DB3" w:rsidRDefault="00363D90" w:rsidP="00AC68AB">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AC68AB">
      <w:pPr>
        <w:jc w:val="left"/>
      </w:pPr>
    </w:p>
    <w:p w14:paraId="23053ED7" w14:textId="77777777" w:rsidR="00363D90" w:rsidRPr="00160DB3" w:rsidRDefault="00363D90" w:rsidP="00AC68AB">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77777777" w:rsidR="00363D90" w:rsidRPr="00160DB3" w:rsidRDefault="00363D90" w:rsidP="00AC68AB">
      <w:pPr>
        <w:jc w:val="left"/>
      </w:pPr>
    </w:p>
    <w:p w14:paraId="48E90862" w14:textId="77777777" w:rsidR="00363D90" w:rsidRPr="00160DB3" w:rsidRDefault="00363D90" w:rsidP="00AC68AB">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AC68AB">
      <w:pPr>
        <w:jc w:val="left"/>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18T18:27:00Z" w:initials="Office">
    <w:p w14:paraId="3AA862D1" w14:textId="77777777" w:rsidR="00512079" w:rsidRDefault="00512079">
      <w:pPr>
        <w:pStyle w:val="CommentText"/>
      </w:pPr>
      <w:r>
        <w:rPr>
          <w:rStyle w:val="CommentReference"/>
        </w:rPr>
        <w:annotationRef/>
      </w:r>
      <w:r>
        <w:t>A much too wordy Intro, comprised of some text that I have put together over the last year. It needs to be shortened significantly, but the gist of the background story is here.</w:t>
      </w:r>
    </w:p>
  </w:comment>
  <w:comment w:id="1" w:author="Anthony J. Richardson" w:date="2019-03-21T08:02:00Z" w:initials="AJR">
    <w:p w14:paraId="1AD71743" w14:textId="07A63E7C" w:rsidR="00B3653D" w:rsidRDefault="00B3653D" w:rsidP="00B3653D">
      <w:pPr>
        <w:jc w:val="left"/>
      </w:pPr>
      <w:r>
        <w:rPr>
          <w:rStyle w:val="CommentReference"/>
        </w:rPr>
        <w:annotationRef/>
      </w:r>
      <w:r>
        <w:t>Have you thought of a journal? We could think about a high impact, short format journal such as Science Advances, Scientific Reports, Geophysical Research Letters or Journal Geophysical Research could all be appropriate</w:t>
      </w:r>
    </w:p>
  </w:comment>
  <w:comment w:id="144" w:author="Anthony J. Richardson" w:date="2019-03-21T06:34:00Z" w:initials="AJR">
    <w:p w14:paraId="45770AEB" w14:textId="71902B86" w:rsidR="00B3653D" w:rsidRDefault="00B3653D">
      <w:pPr>
        <w:pStyle w:val="CommentText"/>
      </w:pPr>
      <w:r>
        <w:rPr>
          <w:rStyle w:val="CommentReference"/>
        </w:rPr>
        <w:annotationRef/>
      </w:r>
      <w:proofErr w:type="spellStart"/>
      <w:r>
        <w:t>Reponding</w:t>
      </w:r>
      <w:proofErr w:type="spellEnd"/>
      <w:r>
        <w:t xml:space="preserve"> to what? If it’s to climate change, then starting the next paragraph with that would be good</w:t>
      </w:r>
    </w:p>
  </w:comment>
  <w:comment w:id="167" w:author="AJ Smit" w:date="2019-02-18T18:19:00Z" w:initials="Office">
    <w:p w14:paraId="68E3CCBB" w14:textId="77777777" w:rsidR="00512079" w:rsidRDefault="00512079">
      <w:pPr>
        <w:pStyle w:val="CommentText"/>
      </w:pPr>
      <w:r>
        <w:rPr>
          <w:rStyle w:val="CommentReference"/>
        </w:rPr>
        <w:annotationRef/>
      </w:r>
      <w:r>
        <w:t>Is this change associated with an increase in ‘MHWs’?</w:t>
      </w:r>
    </w:p>
  </w:comment>
  <w:comment w:id="279" w:author="Anthony J. Richardson" w:date="2019-02-21T17:20:00Z" w:initials="AJR">
    <w:p w14:paraId="1D108E11" w14:textId="77777777" w:rsidR="0007442C" w:rsidRDefault="0007442C">
      <w:pPr>
        <w:pStyle w:val="CommentText"/>
      </w:pPr>
      <w:r>
        <w:rPr>
          <w:rStyle w:val="CommentReference"/>
        </w:rPr>
        <w:annotationRef/>
      </w:r>
      <w:r>
        <w:t>AJ, I think it would be worth putting this a bit more in a paper format – i.e. what does your Intro look like?</w:t>
      </w:r>
    </w:p>
    <w:p w14:paraId="32773B77" w14:textId="77777777" w:rsidR="0007442C" w:rsidRDefault="0007442C">
      <w:pPr>
        <w:pStyle w:val="CommentText"/>
      </w:pPr>
    </w:p>
    <w:p w14:paraId="68B25109" w14:textId="77777777" w:rsidR="0007442C" w:rsidRDefault="0007442C">
      <w:pPr>
        <w:pStyle w:val="CommentText"/>
      </w:pPr>
      <w:r>
        <w:t>Maybe:</w:t>
      </w:r>
    </w:p>
    <w:p w14:paraId="58A4C9C6" w14:textId="77777777" w:rsidR="0007442C" w:rsidRDefault="0007442C">
      <w:pPr>
        <w:pStyle w:val="CommentText"/>
      </w:pPr>
    </w:p>
    <w:p w14:paraId="2C16519B" w14:textId="77777777" w:rsidR="0007442C" w:rsidRDefault="0007442C">
      <w:pPr>
        <w:pStyle w:val="CommentText"/>
      </w:pPr>
      <w:r>
        <w:t>Introduction</w:t>
      </w:r>
    </w:p>
    <w:p w14:paraId="40979852" w14:textId="24038595" w:rsidR="0007442C" w:rsidRDefault="0007442C" w:rsidP="0007442C">
      <w:pPr>
        <w:pStyle w:val="CommentText"/>
        <w:numPr>
          <w:ilvl w:val="0"/>
          <w:numId w:val="16"/>
        </w:numPr>
      </w:pPr>
      <w:r>
        <w:t>Increased appreciation that extremes not just means are important for biology. Concept of heatwaves. Some important example of heatwaves. But knowing where they are most intense and what could be driving them is in its infancy</w:t>
      </w:r>
    </w:p>
    <w:p w14:paraId="4F31BE9A" w14:textId="3B5275EE" w:rsidR="0007442C" w:rsidRDefault="0007442C" w:rsidP="0007442C">
      <w:pPr>
        <w:pStyle w:val="CommentText"/>
        <w:numPr>
          <w:ilvl w:val="0"/>
          <w:numId w:val="16"/>
        </w:numPr>
      </w:pPr>
      <w:r>
        <w:t xml:space="preserve">A recent global analysis of MHWs has suggested that western boundary currents were key areas for MHWs, but there was little information on their potential mechanisms. WBCs are key areas because of X, Y and Z. </w:t>
      </w:r>
    </w:p>
    <w:p w14:paraId="64E0E1AF" w14:textId="0C90F5EC" w:rsidR="0007442C" w:rsidRDefault="0007442C" w:rsidP="0007442C">
      <w:pPr>
        <w:pStyle w:val="CommentText"/>
        <w:numPr>
          <w:ilvl w:val="0"/>
          <w:numId w:val="16"/>
        </w:numPr>
      </w:pPr>
      <w:r>
        <w:t>Here we focus in on WBCs to …</w:t>
      </w:r>
    </w:p>
  </w:comment>
  <w:comment w:id="286" w:author="Anthony J. Richardson" w:date="2019-02-21T17:17:00Z" w:initials="AJR">
    <w:p w14:paraId="65CC97C8" w14:textId="6C40BA18" w:rsidR="0007442C" w:rsidRDefault="0007442C">
      <w:pPr>
        <w:pStyle w:val="CommentText"/>
      </w:pPr>
      <w:r>
        <w:rPr>
          <w:rStyle w:val="CommentReference"/>
        </w:rPr>
        <w:annotationRef/>
      </w:r>
      <w:r>
        <w:t>Is this necessary in an Intro?</w:t>
      </w:r>
    </w:p>
  </w:comment>
  <w:comment w:id="290" w:author="Anthony J. Richardson" w:date="2019-02-21T17:18:00Z" w:initials="AJR">
    <w:p w14:paraId="2864B002" w14:textId="0E540FAD" w:rsidR="0007442C" w:rsidRDefault="0007442C">
      <w:pPr>
        <w:pStyle w:val="CommentText"/>
      </w:pPr>
      <w:r>
        <w:rPr>
          <w:rStyle w:val="CommentReference"/>
        </w:rPr>
        <w:annotationRef/>
      </w:r>
      <w:r>
        <w:t>Should be in the Discussion – let’s not say this upfront…</w:t>
      </w:r>
    </w:p>
  </w:comment>
  <w:comment w:id="280" w:author="AJ Smit" w:date="2019-02-18T18:27:00Z" w:initials="Office">
    <w:p w14:paraId="4A7CFF99" w14:textId="77777777" w:rsidR="00512079" w:rsidRDefault="00512079">
      <w:pPr>
        <w:pStyle w:val="CommentText"/>
      </w:pPr>
      <w:r>
        <w:rPr>
          <w:rStyle w:val="CommentReference"/>
        </w:rPr>
        <w:annotationRef/>
      </w:r>
      <w:r>
        <w:t>This paragraph could probably be integrated early on, above.</w:t>
      </w:r>
    </w:p>
  </w:comment>
  <w:comment w:id="303" w:author="Anthony J. Richardson" w:date="2019-02-21T17:26:00Z" w:initials="AJR">
    <w:p w14:paraId="36DABC3C" w14:textId="41AC44EB" w:rsidR="0007442C" w:rsidRDefault="0007442C">
      <w:pPr>
        <w:pStyle w:val="CommentText"/>
      </w:pPr>
      <w:r>
        <w:rPr>
          <w:rStyle w:val="CommentReference"/>
        </w:rPr>
        <w:annotationRef/>
      </w:r>
      <w:r>
        <w:t>Nice for start of Discussion!</w:t>
      </w:r>
    </w:p>
  </w:comment>
  <w:comment w:id="311" w:author="AJ Smit" w:date="2019-02-18T18:34:00Z" w:initials="Office">
    <w:p w14:paraId="38665B49" w14:textId="77777777" w:rsidR="00512079" w:rsidRDefault="00512079">
      <w:pPr>
        <w:pStyle w:val="CommentText"/>
      </w:pPr>
      <w:r>
        <w:rPr>
          <w:rStyle w:val="CommentReference"/>
        </w:rPr>
        <w:annotationRef/>
      </w:r>
      <w:r>
        <w:t>Too ambitious for now considering the timeline of the study… I need to have a manuscript ready for submission by 14 March 2019!</w:t>
      </w:r>
    </w:p>
    <w:p w14:paraId="49C8DD08" w14:textId="77777777" w:rsidR="00512079" w:rsidRDefault="00512079">
      <w:pPr>
        <w:pStyle w:val="CommentText"/>
      </w:pPr>
    </w:p>
    <w:p w14:paraId="39D449C2" w14:textId="0647E1A6" w:rsidR="00512079" w:rsidRDefault="00512079">
      <w:pPr>
        <w:pStyle w:val="CommentText"/>
      </w:pPr>
      <w:r>
        <w:t>Maybe a follow-up study?</w:t>
      </w:r>
    </w:p>
  </w:comment>
  <w:comment w:id="312" w:author="AJ Smit" w:date="2019-02-20T18:54:00Z" w:initials="Office">
    <w:p w14:paraId="7AB86CE0" w14:textId="398432AE" w:rsidR="009316FA" w:rsidRDefault="009316FA">
      <w:pPr>
        <w:pStyle w:val="CommentText"/>
      </w:pPr>
      <w:r>
        <w:rPr>
          <w:rStyle w:val="CommentReference"/>
        </w:rPr>
        <w:annotationRef/>
      </w:r>
      <w:r>
        <w:t>Although I did not plan this at the onset of the study, it turns out that the work progressively looks at ‘water mass structures’ at different scales: first, the long term average boundary current trajectory; second, the closed eddies coming off the main boundary current trajectory; lastly, the meanders.</w:t>
      </w:r>
    </w:p>
  </w:comment>
  <w:comment w:id="313" w:author="AJ Smit" w:date="2019-02-18T21:41:00Z" w:initials="Office">
    <w:p w14:paraId="598C88B6" w14:textId="77777777" w:rsidR="00512079" w:rsidRDefault="00512079">
      <w:pPr>
        <w:pStyle w:val="CommentText"/>
      </w:pPr>
      <w:r>
        <w:rPr>
          <w:rStyle w:val="CommentReference"/>
        </w:rPr>
        <w:annotationRef/>
      </w:r>
      <w:r>
        <w:t>These datasets do not match up in time:</w:t>
      </w:r>
    </w:p>
    <w:p w14:paraId="10551B00" w14:textId="16B9F5A0" w:rsidR="00512079" w:rsidRDefault="00512079" w:rsidP="007D10AB">
      <w:pPr>
        <w:pStyle w:val="CommentText"/>
        <w:numPr>
          <w:ilvl w:val="0"/>
          <w:numId w:val="10"/>
        </w:numPr>
      </w:pPr>
      <w:proofErr w:type="spellStart"/>
      <w:r>
        <w:t>dOISST</w:t>
      </w:r>
      <w:proofErr w:type="spellEnd"/>
      <w:r>
        <w:t>… 1981-09-01 to 2018-09-30</w:t>
      </w:r>
    </w:p>
    <w:p w14:paraId="24BE787B" w14:textId="09E5C8E2" w:rsidR="00512079" w:rsidRDefault="00512079" w:rsidP="007D10AB">
      <w:pPr>
        <w:pStyle w:val="CommentText"/>
        <w:numPr>
          <w:ilvl w:val="0"/>
          <w:numId w:val="10"/>
        </w:numPr>
      </w:pPr>
      <w:r>
        <w:t xml:space="preserve">Aviso+… </w:t>
      </w:r>
      <w:r w:rsidRPr="00854DAA">
        <w:t>19</w:t>
      </w:r>
      <w:r>
        <w:t>93</w:t>
      </w:r>
      <w:r w:rsidRPr="00854DAA">
        <w:t>-0</w:t>
      </w:r>
      <w:r>
        <w:t>1</w:t>
      </w:r>
      <w:r w:rsidRPr="00854DAA">
        <w:t>-01 to 2018-</w:t>
      </w:r>
      <w:r>
        <w:t>10</w:t>
      </w:r>
      <w:r w:rsidRPr="00854DAA">
        <w:t>-</w:t>
      </w:r>
      <w:r>
        <w:t>23</w:t>
      </w:r>
    </w:p>
    <w:p w14:paraId="4C37C888" w14:textId="77777777" w:rsidR="00512079" w:rsidRDefault="00512079" w:rsidP="007D10AB">
      <w:pPr>
        <w:pStyle w:val="CommentText"/>
        <w:numPr>
          <w:ilvl w:val="0"/>
          <w:numId w:val="10"/>
        </w:numPr>
      </w:pPr>
      <w:r>
        <w:t xml:space="preserve">Eddy trajectory… </w:t>
      </w:r>
      <w:r w:rsidRPr="00854DAA">
        <w:t>19</w:t>
      </w:r>
      <w:r>
        <w:t>93</w:t>
      </w:r>
      <w:r w:rsidRPr="00854DAA">
        <w:t>-0</w:t>
      </w:r>
      <w:r>
        <w:t>1</w:t>
      </w:r>
      <w:r w:rsidRPr="00854DAA">
        <w:t>-01 to 2018-</w:t>
      </w:r>
      <w:r>
        <w:t>01</w:t>
      </w:r>
      <w:r w:rsidRPr="00854DAA">
        <w:t>-</w:t>
      </w:r>
      <w:r>
        <w:t>18</w:t>
      </w:r>
    </w:p>
    <w:p w14:paraId="232AFBE3" w14:textId="77777777" w:rsidR="00B3653D" w:rsidRDefault="00B3653D" w:rsidP="00B3653D">
      <w:pPr>
        <w:pStyle w:val="CommentText"/>
      </w:pPr>
    </w:p>
    <w:p w14:paraId="68B7C57B" w14:textId="2B722465" w:rsidR="00B3653D" w:rsidRDefault="00B3653D" w:rsidP="00B3653D">
      <w:pPr>
        <w:pStyle w:val="CommentText"/>
      </w:pPr>
      <w:r>
        <w:t xml:space="preserve">ANT: Why don’t you take </w:t>
      </w:r>
      <w:proofErr w:type="spellStart"/>
      <w:r>
        <w:t>htem</w:t>
      </w:r>
      <w:proofErr w:type="spellEnd"/>
      <w:r>
        <w:t xml:space="preserve"> all from 1993?</w:t>
      </w:r>
    </w:p>
  </w:comment>
  <w:comment w:id="314" w:author="Anthony J. Richardson" w:date="2019-02-21T17:30:00Z" w:initials="AJR">
    <w:p w14:paraId="4DFCBFC3" w14:textId="4C06EE6C" w:rsidR="0007442C" w:rsidRDefault="0007442C">
      <w:pPr>
        <w:pStyle w:val="CommentText"/>
      </w:pPr>
      <w:r>
        <w:rPr>
          <w:rStyle w:val="CommentReference"/>
        </w:rPr>
        <w:annotationRef/>
      </w:r>
      <w:r>
        <w:t>Why did you calculate each of these?</w:t>
      </w:r>
      <w:r w:rsidR="004A5075">
        <w:t xml:space="preserve"> Need to say</w:t>
      </w:r>
    </w:p>
  </w:comment>
  <w:comment w:id="318" w:author="AJ Smit" w:date="2019-02-19T14:51:00Z" w:initials="Office">
    <w:p w14:paraId="5D96335A" w14:textId="77777777" w:rsidR="00512079" w:rsidRDefault="00512079">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p w14:paraId="3E6A2F3D" w14:textId="77777777" w:rsidR="00512079" w:rsidRDefault="00512079">
      <w:pPr>
        <w:pStyle w:val="CommentText"/>
      </w:pPr>
    </w:p>
    <w:p w14:paraId="568DB11B" w14:textId="1D6033D6" w:rsidR="00512079" w:rsidRDefault="00512079">
      <w:pPr>
        <w:pStyle w:val="CommentText"/>
      </w:pPr>
      <w:r>
        <w:t>The usefulness of this is questionable considering the same kind of finding is shown more convincingly elsewhere.</w:t>
      </w:r>
    </w:p>
  </w:comment>
  <w:comment w:id="319" w:author="AJ Smit" w:date="2019-02-19T14:37:00Z" w:initials="Office">
    <w:p w14:paraId="5A57F8B1" w14:textId="4CB24F34" w:rsidR="00512079" w:rsidRDefault="00512079">
      <w:pPr>
        <w:pStyle w:val="CommentText"/>
      </w:pPr>
      <w:r>
        <w:rPr>
          <w:rStyle w:val="CommentReference"/>
        </w:rPr>
        <w:annotationRef/>
      </w:r>
      <w:r>
        <w:t>The result is in Table 1.</w:t>
      </w:r>
    </w:p>
  </w:comment>
  <w:comment w:id="321" w:author="AJ Smit" w:date="2019-02-19T22:01:00Z" w:initials="Office">
    <w:p w14:paraId="0787F49D" w14:textId="133F7C94" w:rsidR="00512079" w:rsidRDefault="00512079">
      <w:pPr>
        <w:pStyle w:val="CommentText"/>
      </w:pPr>
      <w:r>
        <w:rPr>
          <w:rStyle w:val="CommentReference"/>
        </w:rPr>
        <w:annotationRef/>
      </w:r>
      <w:r w:rsidRPr="00160DB3">
        <w:t>I created masks of regions exhibiting peak MKE for all five WBCs</w:t>
      </w:r>
      <w:r>
        <w:t>…</w:t>
      </w:r>
    </w:p>
  </w:comment>
  <w:comment w:id="320" w:author="Anthony J. Richardson" w:date="2019-02-21T17:30:00Z" w:initials="AJR">
    <w:p w14:paraId="3C486094" w14:textId="1C73A633" w:rsidR="0007442C" w:rsidRDefault="0007442C">
      <w:pPr>
        <w:pStyle w:val="CommentText"/>
      </w:pPr>
      <w:r>
        <w:rPr>
          <w:rStyle w:val="CommentReference"/>
        </w:rPr>
        <w:annotationRef/>
      </w:r>
      <w:r>
        <w:t>Good, but needs to come at the start of talking about the data. This is because the logic is we looked at these measures because of the reasons you give, and then this is the data and how we processed it</w:t>
      </w:r>
    </w:p>
  </w:comment>
  <w:comment w:id="322" w:author="Anthony J. Richardson" w:date="2019-02-21T17:32:00Z" w:initials="AJR">
    <w:p w14:paraId="1F971814" w14:textId="0BB9E145" w:rsidR="0007442C" w:rsidRDefault="0007442C">
      <w:pPr>
        <w:pStyle w:val="CommentText"/>
      </w:pPr>
      <w:r>
        <w:rPr>
          <w:rStyle w:val="CommentReference"/>
        </w:rPr>
        <w:annotationRef/>
      </w:r>
      <w:r>
        <w:t>I think each of your mean EKE, EKE and movies needs to be in this type of format – i.e. why we did it, and then what we did, to take the reader along with us</w:t>
      </w:r>
    </w:p>
  </w:comment>
  <w:comment w:id="333" w:author="AJ Smit" w:date="2019-02-19T15:09:00Z" w:initials="Office">
    <w:p w14:paraId="5A402429" w14:textId="3939FDDA" w:rsidR="00512079" w:rsidRDefault="00512079">
      <w:pPr>
        <w:pStyle w:val="CommentText"/>
      </w:pPr>
      <w:r>
        <w:rPr>
          <w:rStyle w:val="CommentReference"/>
        </w:rPr>
        <w:annotationRef/>
      </w:r>
      <w:r>
        <w:t>Not happy about this. I can think of some ways to address this, maybe, but I’d rather invest time in writing now, not a couple more hours of coding.</w:t>
      </w:r>
    </w:p>
  </w:comment>
  <w:comment w:id="340" w:author="AJ Smit" w:date="2019-02-20T19:04:00Z" w:initials="Office">
    <w:p w14:paraId="00D0FAB6" w14:textId="667C1DEB" w:rsidR="001137EE" w:rsidRDefault="001137EE">
      <w:pPr>
        <w:pStyle w:val="CommentText"/>
      </w:pPr>
      <w:r>
        <w:rPr>
          <w:rStyle w:val="CommentReference"/>
        </w:rPr>
        <w:annotationRef/>
      </w:r>
      <w:r>
        <w:t>The main figures to refer to here are in ‘</w:t>
      </w:r>
      <w:r w:rsidRPr="00160DB3">
        <w:t>Combo_figs</w:t>
      </w:r>
      <w:r>
        <w:t>3</w:t>
      </w:r>
      <w:r w:rsidRPr="00160DB3">
        <w:t>.png</w:t>
      </w:r>
      <w:r>
        <w:t>.’</w:t>
      </w:r>
    </w:p>
    <w:p w14:paraId="59DDDC8C" w14:textId="77777777" w:rsidR="001137EE" w:rsidRDefault="001137EE">
      <w:pPr>
        <w:pStyle w:val="CommentText"/>
      </w:pPr>
    </w:p>
    <w:p w14:paraId="1DFBCFC0" w14:textId="6C2EC8E5" w:rsidR="001137EE" w:rsidRDefault="001137EE">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1137EE" w:rsidRDefault="001137EE">
      <w:pPr>
        <w:pStyle w:val="CommentText"/>
      </w:pPr>
    </w:p>
    <w:p w14:paraId="57BCAD78" w14:textId="6749DE75" w:rsidR="001137EE" w:rsidRDefault="001137EE">
      <w:pPr>
        <w:pStyle w:val="CommentText"/>
      </w:pPr>
      <w:r>
        <w:t>Can we please start think which figures to use in the main document, and which to put into the supplement?</w:t>
      </w:r>
    </w:p>
    <w:p w14:paraId="4A10D267" w14:textId="77777777" w:rsidR="001137EE" w:rsidRDefault="001137EE">
      <w:pPr>
        <w:pStyle w:val="CommentText"/>
      </w:pPr>
    </w:p>
    <w:p w14:paraId="316D9768" w14:textId="536B1BB0" w:rsidR="001137EE" w:rsidRDefault="001137EE">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341" w:author="AJ Smit" w:date="2019-02-19T21:46:00Z" w:initials="Office">
    <w:p w14:paraId="2A4824DA" w14:textId="0BBD0609" w:rsidR="00512079" w:rsidRDefault="00512079">
      <w:pPr>
        <w:pStyle w:val="CommentText"/>
      </w:pPr>
      <w:r>
        <w:rPr>
          <w:rStyle w:val="CommentReference"/>
        </w:rPr>
        <w:annotationRef/>
      </w:r>
      <w:r>
        <w:t>Maybe remove…</w:t>
      </w:r>
    </w:p>
  </w:comment>
  <w:comment w:id="342" w:author="AJ Smit" w:date="2019-02-20T18:25:00Z" w:initials="Office">
    <w:p w14:paraId="41330029" w14:textId="38E6F432" w:rsidR="00750867" w:rsidRDefault="00750867">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343" w:author="AJ Smit" w:date="2019-02-19T13:10:00Z" w:initials="Office">
    <w:p w14:paraId="6B3AC0C8" w14:textId="0EC7E392" w:rsidR="00512079" w:rsidRDefault="00512079">
      <w:pPr>
        <w:pStyle w:val="CommentText"/>
      </w:pPr>
      <w:r>
        <w:rPr>
          <w:rStyle w:val="CommentReference"/>
        </w:rPr>
        <w:annotationRef/>
      </w:r>
      <w:r>
        <w:t xml:space="preserve">The correlation coefficients </w:t>
      </w:r>
      <w:r w:rsidR="000B6E19">
        <w:t>s</w:t>
      </w:r>
      <w:r>
        <w:t xml:space="preserve">how the matching of spatial patterns, </w:t>
      </w:r>
      <w:r w:rsidRPr="00AC68AB">
        <w:rPr>
          <w:i/>
        </w:rPr>
        <w:t>i.e.</w:t>
      </w:r>
      <w:r>
        <w:t xml:space="preserve"> MKE (figure panels in column 1 of ‘Combo_figs3.png’) </w:t>
      </w:r>
      <w:r w:rsidRPr="000B6E19">
        <w:rPr>
          <w:i/>
        </w:rPr>
        <w:t>vs.</w:t>
      </w:r>
      <w:r>
        <w:t xml:space="preserve"> mean event intensity (panels, column 4), and EKE (panels, column 2) </w:t>
      </w:r>
      <w:r w:rsidRPr="000B6E19">
        <w:rPr>
          <w:i/>
        </w:rPr>
        <w:t>vs.</w:t>
      </w:r>
      <w:r>
        <w:t xml:space="preserve"> mean event intensity.</w:t>
      </w:r>
    </w:p>
  </w:comment>
  <w:comment w:id="344" w:author="AJ Smit" w:date="2019-02-20T18:39:00Z" w:initials="Office">
    <w:p w14:paraId="0243DD4D" w14:textId="7F012FB8" w:rsidR="000B6E19" w:rsidRDefault="000B6E19">
      <w:pPr>
        <w:pStyle w:val="CommentText"/>
      </w:pPr>
      <w:r>
        <w:rPr>
          <w:rStyle w:val="CommentReference"/>
        </w:rPr>
        <w:annotationRef/>
      </w:r>
      <w:r>
        <w:t>Would someone please double-check this</w:t>
      </w:r>
      <w:r w:rsidR="00D36C79">
        <w:t>? My eyes are going squint because I’ve been looking at these figures too long.</w:t>
      </w:r>
    </w:p>
  </w:comment>
  <w:comment w:id="345" w:author="AJ Smit" w:date="2019-02-20T18:48:00Z" w:initials="Office">
    <w:p w14:paraId="74558BE4" w14:textId="77777777" w:rsidR="00D36C79" w:rsidRDefault="00D36C79">
      <w:pPr>
        <w:pStyle w:val="CommentText"/>
      </w:pPr>
      <w:r>
        <w:rPr>
          <w:rStyle w:val="CommentReference"/>
        </w:rPr>
        <w:annotationRef/>
      </w:r>
      <w:r w:rsidRPr="00160DB3">
        <w:t>This refers to the plots of the eddy trajectories (version 2.0exp: </w:t>
      </w:r>
      <w:hyperlink r:id="rId1" w:history="1">
        <w:r w:rsidRPr="00160DB3">
          <w:rPr>
            <w:rStyle w:val="Hyperlink"/>
            <w:rFonts w:ascii="Myriad Pro" w:hAnsi="Myriad Pro"/>
            <w:sz w:val="20"/>
          </w:rPr>
          <w:t>Mesoscale Eddy Trajectory Atlas Product Handbook, SALP-MU-P-EA-23126, issue 2.0</w:t>
        </w:r>
      </w:hyperlink>
      <w:r w:rsidRPr="00160DB3">
        <w:t>) seen in ‘WBC_eddies.jpg’</w:t>
      </w:r>
      <w:r>
        <w:t xml:space="preserve"> and in the third column of panels from the left in ‘</w:t>
      </w:r>
      <w:r w:rsidRPr="00160DB3">
        <w:t>Combo_figs</w:t>
      </w:r>
      <w:r>
        <w:t>3</w:t>
      </w:r>
      <w:r w:rsidRPr="00160DB3">
        <w:t>.png</w:t>
      </w:r>
      <w:r>
        <w:t>.’</w:t>
      </w:r>
    </w:p>
    <w:p w14:paraId="2DCF1880" w14:textId="77777777" w:rsidR="009316FA" w:rsidRDefault="009316FA">
      <w:pPr>
        <w:pStyle w:val="CommentText"/>
      </w:pPr>
    </w:p>
    <w:p w14:paraId="1DED9636" w14:textId="2BB58264" w:rsidR="009316FA" w:rsidRDefault="009316FA">
      <w:pPr>
        <w:pStyle w:val="CommentText"/>
      </w:pPr>
      <w:r>
        <w:t>Note that these are closed eddies (as necessitated by the eddy-detection algorithm); the database therefor excludes meanders, and they need to be examined separately.</w:t>
      </w:r>
    </w:p>
  </w:comment>
  <w:comment w:id="346" w:author="AJ Smit" w:date="2019-02-19T21:59:00Z" w:initials="Office">
    <w:p w14:paraId="22F7660B" w14:textId="77777777" w:rsidR="00512079" w:rsidRDefault="00512079">
      <w:pPr>
        <w:pStyle w:val="CommentText"/>
      </w:pPr>
      <w:r>
        <w:rPr>
          <w:rStyle w:val="CommentReference"/>
        </w:rPr>
        <w:annotationRef/>
      </w:r>
      <w:r>
        <w:t>W</w:t>
      </w:r>
      <w:r w:rsidRPr="00160DB3">
        <w:t>e know this already, but this plot is quite reassuring</w:t>
      </w:r>
      <w:r>
        <w:t>.</w:t>
      </w:r>
      <w:r w:rsidR="009316FA">
        <w:t xml:space="preserve"> Also fairly obvious, but I like the plots!</w:t>
      </w:r>
    </w:p>
    <w:p w14:paraId="487F5771" w14:textId="77777777" w:rsidR="009316FA" w:rsidRDefault="009316FA">
      <w:pPr>
        <w:pStyle w:val="CommentText"/>
      </w:pPr>
    </w:p>
    <w:p w14:paraId="78CF6B91" w14:textId="7EF10702" w:rsidR="009316FA" w:rsidRDefault="009316FA">
      <w:pPr>
        <w:pStyle w:val="CommentText"/>
      </w:pPr>
      <w:r w:rsidRPr="00160DB3">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347" w:author="AJ Smit" w:date="2019-02-20T19:02:00Z" w:initials="Office">
    <w:p w14:paraId="697A5B73" w14:textId="217A789D" w:rsidR="001137EE" w:rsidRDefault="001137EE" w:rsidP="001137EE">
      <w:pPr>
        <w:jc w:val="left"/>
      </w:pPr>
      <w:r>
        <w:rPr>
          <w:rStyle w:val="CommentReference"/>
        </w:rPr>
        <w:annotationRef/>
      </w:r>
      <w:r w:rsidRPr="00160DB3">
        <w:t>How can we quantify this relationship, and add some reassuring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A862D1" w15:done="0"/>
  <w15:commentEx w15:paraId="1AD71743" w15:done="0"/>
  <w15:commentEx w15:paraId="45770AEB" w15:done="0"/>
  <w15:commentEx w15:paraId="68E3CCBB" w15:done="0"/>
  <w15:commentEx w15:paraId="64E0E1AF" w15:done="0"/>
  <w15:commentEx w15:paraId="65CC97C8" w15:done="0"/>
  <w15:commentEx w15:paraId="2864B002" w15:done="0"/>
  <w15:commentEx w15:paraId="4A7CFF99" w15:done="0"/>
  <w15:commentEx w15:paraId="36DABC3C" w15:done="0"/>
  <w15:commentEx w15:paraId="39D449C2" w15:done="0"/>
  <w15:commentEx w15:paraId="7AB86CE0" w15:done="0"/>
  <w15:commentEx w15:paraId="68B7C57B" w15:done="0"/>
  <w15:commentEx w15:paraId="4DFCBFC3" w15:done="0"/>
  <w15:commentEx w15:paraId="568DB11B" w15:done="0"/>
  <w15:commentEx w15:paraId="5A57F8B1" w15:done="0"/>
  <w15:commentEx w15:paraId="0787F49D" w15:done="0"/>
  <w15:commentEx w15:paraId="3C486094" w15:done="0"/>
  <w15:commentEx w15:paraId="1F971814" w15:done="0"/>
  <w15:commentEx w15:paraId="5A402429" w15:done="0"/>
  <w15:commentEx w15:paraId="316D9768" w15:done="0"/>
  <w15:commentEx w15:paraId="2A4824DA" w15:done="0"/>
  <w15:commentEx w15:paraId="41330029" w15:done="0"/>
  <w15:commentEx w15:paraId="6B3AC0C8" w15:done="0"/>
  <w15:commentEx w15:paraId="0243DD4D" w15:done="0"/>
  <w15:commentEx w15:paraId="1DED9636" w15:done="0"/>
  <w15:commentEx w15:paraId="78CF6B91" w15:done="0"/>
  <w15:commentEx w15:paraId="697A5B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A862D1" w16cid:durableId="2015779B"/>
  <w16cid:commentId w16cid:paraId="1AD71743" w16cid:durableId="203DC3A4"/>
  <w16cid:commentId w16cid:paraId="45770AEB" w16cid:durableId="203DAEF1"/>
  <w16cid:commentId w16cid:paraId="68E3CCBB" w16cid:durableId="201575AB"/>
  <w16cid:commentId w16cid:paraId="64E0E1AF" w16cid:durableId="20195C61"/>
  <w16cid:commentId w16cid:paraId="65CC97C8" w16cid:durableId="20195BAE"/>
  <w16cid:commentId w16cid:paraId="2864B002" w16cid:durableId="20195BD7"/>
  <w16cid:commentId w16cid:paraId="4A7CFF99" w16cid:durableId="20157785"/>
  <w16cid:commentId w16cid:paraId="36DABC3C" w16cid:durableId="20195DCA"/>
  <w16cid:commentId w16cid:paraId="39D449C2" w16cid:durableId="2015794A"/>
  <w16cid:commentId w16cid:paraId="7AB86CE0" w16cid:durableId="201820D4"/>
  <w16cid:commentId w16cid:paraId="68B7C57B" w16cid:durableId="2015A525"/>
  <w16cid:commentId w16cid:paraId="4DFCBFC3" w16cid:durableId="20195EA4"/>
  <w16cid:commentId w16cid:paraId="568DB11B" w16cid:durableId="2016965D"/>
  <w16cid:commentId w16cid:paraId="5A57F8B1" w16cid:durableId="2016933B"/>
  <w16cid:commentId w16cid:paraId="0787F49D" w16cid:durableId="2016FB43"/>
  <w16cid:commentId w16cid:paraId="3C486094" w16cid:durableId="20195EC6"/>
  <w16cid:commentId w16cid:paraId="1F971814" w16cid:durableId="20195F2D"/>
  <w16cid:commentId w16cid:paraId="5A402429" w16cid:durableId="20169AC2"/>
  <w16cid:commentId w16cid:paraId="316D9768" w16cid:durableId="2018232A"/>
  <w16cid:commentId w16cid:paraId="2A4824DA" w16cid:durableId="2016F7B6"/>
  <w16cid:commentId w16cid:paraId="41330029" w16cid:durableId="20181A1E"/>
  <w16cid:commentId w16cid:paraId="6B3AC0C8" w16cid:durableId="20167ED9"/>
  <w16cid:commentId w16cid:paraId="0243DD4D" w16cid:durableId="20181D5C"/>
  <w16cid:commentId w16cid:paraId="1DED9636" w16cid:durableId="20181F99"/>
  <w16cid:commentId w16cid:paraId="78CF6B91" w16cid:durableId="2016FAD3"/>
  <w16cid:commentId w16cid:paraId="697A5B73" w16cid:durableId="20182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Myriad Pro">
    <w:altName w:val="Calibr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0E7B"/>
    <w:multiLevelType w:val="hybridMultilevel"/>
    <w:tmpl w:val="BEAA3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822B2"/>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3"/>
  </w:num>
  <w:num w:numId="4">
    <w:abstractNumId w:val="10"/>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5"/>
  </w:num>
  <w:num w:numId="8">
    <w:abstractNumId w:val="7"/>
  </w:num>
  <w:num w:numId="9">
    <w:abstractNumId w:val="1"/>
  </w:num>
  <w:num w:numId="10">
    <w:abstractNumId w:val="11"/>
  </w:num>
  <w:num w:numId="11">
    <w:abstractNumId w:val="9"/>
  </w:num>
  <w:num w:numId="12">
    <w:abstractNumId w:val="13"/>
  </w:num>
  <w:num w:numId="13">
    <w:abstractNumId w:val="4"/>
  </w:num>
  <w:num w:numId="14">
    <w:abstractNumId w:val="8"/>
  </w:num>
  <w:num w:numId="15">
    <w:abstractNumId w:val="6"/>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21949"/>
    <w:rsid w:val="00073444"/>
    <w:rsid w:val="0007442C"/>
    <w:rsid w:val="000A17B9"/>
    <w:rsid w:val="000B6E19"/>
    <w:rsid w:val="000D59C6"/>
    <w:rsid w:val="00103A32"/>
    <w:rsid w:val="001137EE"/>
    <w:rsid w:val="001336BC"/>
    <w:rsid w:val="001441D9"/>
    <w:rsid w:val="00160DB3"/>
    <w:rsid w:val="001E561C"/>
    <w:rsid w:val="002427C4"/>
    <w:rsid w:val="0025777B"/>
    <w:rsid w:val="00274067"/>
    <w:rsid w:val="002B3330"/>
    <w:rsid w:val="00304FCD"/>
    <w:rsid w:val="0031198D"/>
    <w:rsid w:val="00363D90"/>
    <w:rsid w:val="003A343B"/>
    <w:rsid w:val="003A64B4"/>
    <w:rsid w:val="003F009A"/>
    <w:rsid w:val="00405D36"/>
    <w:rsid w:val="00424AEA"/>
    <w:rsid w:val="0046057F"/>
    <w:rsid w:val="00485B08"/>
    <w:rsid w:val="004A5075"/>
    <w:rsid w:val="004C7C99"/>
    <w:rsid w:val="004D634A"/>
    <w:rsid w:val="004F4C1F"/>
    <w:rsid w:val="004F6078"/>
    <w:rsid w:val="005007A5"/>
    <w:rsid w:val="00504C67"/>
    <w:rsid w:val="00512079"/>
    <w:rsid w:val="00577CCE"/>
    <w:rsid w:val="005B7801"/>
    <w:rsid w:val="005E0370"/>
    <w:rsid w:val="005E521F"/>
    <w:rsid w:val="0066003E"/>
    <w:rsid w:val="00665425"/>
    <w:rsid w:val="006713DF"/>
    <w:rsid w:val="006867E3"/>
    <w:rsid w:val="00690E93"/>
    <w:rsid w:val="00697336"/>
    <w:rsid w:val="006F1EC5"/>
    <w:rsid w:val="00713DFD"/>
    <w:rsid w:val="00750867"/>
    <w:rsid w:val="00756DA2"/>
    <w:rsid w:val="007D10AB"/>
    <w:rsid w:val="00814D7C"/>
    <w:rsid w:val="00846608"/>
    <w:rsid w:val="00854DAA"/>
    <w:rsid w:val="008A2EF2"/>
    <w:rsid w:val="008C1804"/>
    <w:rsid w:val="008D28FD"/>
    <w:rsid w:val="0092331C"/>
    <w:rsid w:val="009316FA"/>
    <w:rsid w:val="00951621"/>
    <w:rsid w:val="00A105E0"/>
    <w:rsid w:val="00A53C56"/>
    <w:rsid w:val="00A811D9"/>
    <w:rsid w:val="00AC68AB"/>
    <w:rsid w:val="00AD2E8E"/>
    <w:rsid w:val="00B3653D"/>
    <w:rsid w:val="00B6068B"/>
    <w:rsid w:val="00BD07AA"/>
    <w:rsid w:val="00BE0A07"/>
    <w:rsid w:val="00C20059"/>
    <w:rsid w:val="00C67F86"/>
    <w:rsid w:val="00CB6711"/>
    <w:rsid w:val="00CC14A7"/>
    <w:rsid w:val="00CD7914"/>
    <w:rsid w:val="00D104F8"/>
    <w:rsid w:val="00D36C79"/>
    <w:rsid w:val="00D468EC"/>
    <w:rsid w:val="00D63C27"/>
    <w:rsid w:val="00D71971"/>
    <w:rsid w:val="00D727A1"/>
    <w:rsid w:val="00D90DC0"/>
    <w:rsid w:val="00DA5784"/>
    <w:rsid w:val="00E404F1"/>
    <w:rsid w:val="00E768A7"/>
    <w:rsid w:val="00E919C4"/>
    <w:rsid w:val="00E96997"/>
    <w:rsid w:val="00EA7A6E"/>
    <w:rsid w:val="00F355A1"/>
    <w:rsid w:val="00FA4E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semiHidden/>
    <w:unhideWhenUsed/>
    <w:rsid w:val="00363D90"/>
    <w:rPr>
      <w:szCs w:val="20"/>
    </w:rPr>
  </w:style>
  <w:style w:type="character" w:customStyle="1" w:styleId="CommentTextChar">
    <w:name w:val="Comment Text Char"/>
    <w:basedOn w:val="DefaultParagraphFont"/>
    <w:link w:val="CommentText"/>
    <w:uiPriority w:val="99"/>
    <w:semiHidden/>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viso.altimetry.fr/fileadmin/documents/data/tools/hdbk_eddytrajectory_2.0exp.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Anthony J. Richardson</cp:lastModifiedBy>
  <cp:revision>9</cp:revision>
  <dcterms:created xsi:type="dcterms:W3CDTF">2019-02-21T07:15:00Z</dcterms:created>
  <dcterms:modified xsi:type="dcterms:W3CDTF">2019-03-21T03:19:00Z</dcterms:modified>
</cp:coreProperties>
</file>