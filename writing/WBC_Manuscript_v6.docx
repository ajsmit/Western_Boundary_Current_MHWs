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rPr>
          <w:bCs/>
          <w:sz w:val="18"/>
          <w:szCs w:val="18"/>
        </w:rPr>
      </w:pPr>
    </w:p>
    <w:p w14:paraId="0A7EBBFC" w14:textId="499864A7" w:rsidR="001175AE" w:rsidRDefault="00A77357">
      <w:r>
        <w:rPr>
          <w:b/>
          <w:bCs/>
          <w:szCs w:val="22"/>
        </w:rPr>
        <w:t>Keywords:</w:t>
      </w:r>
      <w:r>
        <w:rPr>
          <w:bCs/>
          <w:szCs w:val="22"/>
        </w:rPr>
        <w:t xml:space="preserve"> marine heatwaves, western boundary currents, extreme events, climate change</w:t>
      </w:r>
    </w:p>
    <w:p w14:paraId="3AFE5B62" w14:textId="77777777" w:rsidR="001175AE" w:rsidRDefault="001175AE">
      <w:pPr>
        <w:rPr>
          <w:b/>
          <w:bCs/>
        </w:rPr>
      </w:pPr>
    </w:p>
    <w:p w14:paraId="4B049837" w14:textId="77777777" w:rsidR="001175AE" w:rsidRDefault="00A77357">
      <w:pPr>
        <w:rPr>
          <w:b/>
          <w:bCs/>
        </w:rPr>
      </w:pPr>
      <w:r>
        <w:rPr>
          <w:b/>
          <w:bCs/>
        </w:rPr>
        <w:t>Abstract</w:t>
      </w:r>
    </w:p>
    <w:p w14:paraId="0A50591D" w14:textId="77777777" w:rsidR="001175AE" w:rsidRDefault="001175AE">
      <w:pPr>
        <w:rPr>
          <w:bCs/>
        </w:rPr>
      </w:pPr>
    </w:p>
    <w:p w14:paraId="47776CED" w14:textId="77777777" w:rsidR="001175AE" w:rsidRDefault="00A77357">
      <w:r>
        <w:rPr>
          <w:b/>
          <w:bCs/>
        </w:rPr>
        <w:t>Introduction</w:t>
      </w:r>
    </w:p>
    <w:p w14:paraId="18B06D01" w14:textId="63EA240B" w:rsidR="00154A4E" w:rsidRDefault="00154A4E" w:rsidP="00154A4E">
      <w:r w:rsidRPr="00160DB3">
        <w:t xml:space="preserve">Although climate change is generally understood to </w:t>
      </w:r>
      <w:r>
        <w:t>manifest as</w:t>
      </w:r>
      <w:r w:rsidRPr="00160DB3">
        <w:t xml:space="preserve"> a gradual long-term </w:t>
      </w:r>
      <w:r>
        <w:t>warming</w:t>
      </w:r>
      <w:r w:rsidRPr="00160DB3">
        <w:t xml:space="preserve"> in</w:t>
      </w:r>
      <w:r>
        <w:t xml:space="preserve"> </w:t>
      </w:r>
      <w:r w:rsidR="003F472B">
        <w:t>centennial</w:t>
      </w:r>
      <w:r w:rsidRPr="00160DB3">
        <w:t xml:space="preserve"> global mean surface temperature (Pachauri et al., 2014), it is </w:t>
      </w:r>
      <w:r>
        <w:t xml:space="preserve">also </w:t>
      </w:r>
      <w:r w:rsidRPr="00160DB3">
        <w:t xml:space="preserve">associated </w:t>
      </w:r>
      <w:r>
        <w:t xml:space="preserve">with an </w:t>
      </w:r>
      <w:r w:rsidRPr="00160DB3">
        <w:t>increase in frequency and severity of extreme events (Easterling et al., 2000). Impacts of extreme events such as floods, wind storms, tropical cyclones, heatwaves and cold-spells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w:t>
      </w:r>
      <w:r>
        <w:t>increased</w:t>
      </w:r>
      <w:r w:rsidRPr="00160DB3">
        <w:t xml:space="preserve"> focus on extreme</w:t>
      </w:r>
      <w:r>
        <w:t xml:space="preserve"> event</w:t>
      </w:r>
      <w:r w:rsidRPr="00160DB3">
        <w:t xml:space="preserve">s </w:t>
      </w:r>
      <w:r>
        <w:t>relative in addition to the</w:t>
      </w:r>
      <w:r w:rsidRPr="00160DB3">
        <w:t xml:space="preserve"> background mean state has emerged as a critical direction </w:t>
      </w:r>
      <w:r>
        <w:t>in</w:t>
      </w:r>
      <w:r w:rsidRPr="00160DB3">
        <w:t xml:space="preserve"> climate change research (Jentsch et al., 2007). </w:t>
      </w:r>
    </w:p>
    <w:p w14:paraId="0327B3D9" w14:textId="2C7E6851" w:rsidR="001175AE" w:rsidRDefault="001175AE"/>
    <w:p w14:paraId="0874AC3E" w14:textId="24D2ED2F" w:rsidR="00BA1F72" w:rsidRDefault="00BA1F72">
      <w:r>
        <w:t>A common extreme event is a ‘h</w:t>
      </w:r>
      <w:r w:rsidRPr="00160DB3">
        <w:t>eatwave</w:t>
      </w:r>
      <w:r>
        <w:t>.</w:t>
      </w:r>
      <w:r w:rsidRPr="00160DB3">
        <w:t>’</w:t>
      </w:r>
      <w:r>
        <w:t xml:space="preserve"> A heatwave has</w:t>
      </w:r>
      <w:r w:rsidRPr="00160DB3">
        <w:t xml:space="preserve"> </w:t>
      </w:r>
      <w:r>
        <w:t xml:space="preserve">traditionally had </w:t>
      </w:r>
      <w:r w:rsidRPr="00160DB3">
        <w:t>vague definitions</w:t>
      </w:r>
      <w:r>
        <w:t xml:space="preserve"> </w:t>
      </w:r>
      <w:r w:rsidRPr="00160DB3">
        <w:t>such as “a period of abnormally and uncomfortably hot […] weather” (Glickman, 2000</w:t>
      </w:r>
      <w:r>
        <w:t xml:space="preserve">), but this is changing. In recent years, there are an increasing number of studies </w:t>
      </w:r>
      <w:r w:rsidR="00047DF8">
        <w:t xml:space="preserve">applying </w:t>
      </w:r>
      <w:r w:rsidRPr="00160DB3">
        <w:t xml:space="preserve">more objective definitions based on statistical properties of the temperature record </w:t>
      </w:r>
      <w:r w:rsidR="00047DF8">
        <w:t>being</w:t>
      </w:r>
      <w:r>
        <w:t xml:space="preserve"> used</w:t>
      </w:r>
      <w:r w:rsidRPr="00160DB3">
        <w:t xml:space="preserve"> (Fischer et al., 2011; Fischer and </w:t>
      </w:r>
      <w:proofErr w:type="spellStart"/>
      <w:r w:rsidRPr="00160DB3">
        <w:t>Schär</w:t>
      </w:r>
      <w:proofErr w:type="spellEnd"/>
      <w:r w:rsidRPr="00160DB3">
        <w:t>, 2010; Perkins and Alexander, 2013)</w:t>
      </w:r>
      <w:r w:rsidR="00047DF8">
        <w:t>, and which relate to their potential impact.</w:t>
      </w:r>
      <w:r>
        <w:t xml:space="preserve"> Further, the concept of heatwaves has been extended to include those in the oceans, termed </w:t>
      </w:r>
      <w:r w:rsidRPr="00160DB3">
        <w:t>‘</w:t>
      </w:r>
      <w:r>
        <w:t>Marine H</w:t>
      </w:r>
      <w:r w:rsidRPr="00160DB3">
        <w:t>eat</w:t>
      </w:r>
      <w:r>
        <w:t xml:space="preserve"> W</w:t>
      </w:r>
      <w:r w:rsidRPr="00160DB3">
        <w:t xml:space="preserve">aves’ </w:t>
      </w:r>
      <w:r>
        <w:t>(MHWs).</w:t>
      </w:r>
    </w:p>
    <w:p w14:paraId="49D51935" w14:textId="77777777" w:rsidR="00BA1F72" w:rsidRDefault="00BA1F72"/>
    <w:p w14:paraId="252B48E7" w14:textId="1608861D" w:rsidR="001175AE" w:rsidRDefault="00047DF8">
      <w:r>
        <w:t xml:space="preserve">MHWs are </w:t>
      </w:r>
      <w:r w:rsidRPr="00160DB3">
        <w:t>becoming more frequent (</w:t>
      </w:r>
      <w:proofErr w:type="spellStart"/>
      <w:r w:rsidRPr="00160DB3">
        <w:t>DeCastro</w:t>
      </w:r>
      <w:proofErr w:type="spellEnd"/>
      <w:r w:rsidRPr="00160DB3">
        <w:t xml:space="preserve"> et al., 2014; Lima and </w:t>
      </w:r>
      <w:proofErr w:type="spellStart"/>
      <w:r w:rsidRPr="00160DB3">
        <w:t>Wethey</w:t>
      </w:r>
      <w:proofErr w:type="spellEnd"/>
      <w:r w:rsidRPr="00160DB3">
        <w:t xml:space="preserve">, 2012; </w:t>
      </w:r>
      <w:proofErr w:type="spellStart"/>
      <w:r w:rsidRPr="00160DB3">
        <w:t>Sura</w:t>
      </w:r>
      <w:proofErr w:type="spellEnd"/>
      <w:r w:rsidRPr="00160DB3">
        <w:t>, 2011)</w:t>
      </w:r>
      <w:r>
        <w:t xml:space="preserve">, and can have devastating ecosystem </w:t>
      </w:r>
      <w:r w:rsidRPr="00160DB3">
        <w:t xml:space="preserve">impacts. </w:t>
      </w:r>
      <w:r>
        <w:t>There have been w</w:t>
      </w:r>
      <w:r w:rsidRPr="00160DB3">
        <w:t xml:space="preserve">ell-known MHWs in the Mediterranean </w:t>
      </w:r>
      <w:r>
        <w:t xml:space="preserve">Sea </w:t>
      </w:r>
      <w:r w:rsidRPr="00160DB3">
        <w:t>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w:t>
      </w:r>
      <w:r>
        <w:t>,</w:t>
      </w:r>
      <w:r w:rsidRPr="00160DB3">
        <w:t xml:space="preserve"> and more recently the ‘Blob’ in the north east Pacific Ocean (Bond et al., 2015). </w:t>
      </w:r>
      <w:r>
        <w:t xml:space="preserve">These can have devastating ecosystem consequences: </w:t>
      </w:r>
      <w:r w:rsidRPr="00160DB3">
        <w:t>the 2003 Mediterranean MHW may have affected up to 80% of the gorgonian fan colonies in some areas (</w:t>
      </w:r>
      <w:proofErr w:type="spellStart"/>
      <w:r w:rsidRPr="00160DB3">
        <w:t>Garrabou</w:t>
      </w:r>
      <w:proofErr w:type="spellEnd"/>
      <w:r w:rsidRPr="00160DB3">
        <w:t xml:space="preserve"> et al., 2009)</w:t>
      </w:r>
      <w:r>
        <w:t>;</w:t>
      </w:r>
      <w:r w:rsidRPr="00160DB3">
        <w:t xml:space="preserve"> and the 2011 event off the west coast of Australia caused substantial loss of temperate seaweeds and a </w:t>
      </w:r>
      <w:proofErr w:type="spellStart"/>
      <w:r w:rsidRPr="00160DB3">
        <w:t>tropicalisation</w:t>
      </w:r>
      <w:proofErr w:type="spellEnd"/>
      <w:r w:rsidRPr="00160DB3">
        <w:t xml:space="preserve"> of reef fishes (</w:t>
      </w:r>
      <w:proofErr w:type="spellStart"/>
      <w:r w:rsidRPr="00160DB3">
        <w:t>Wernberg</w:t>
      </w:r>
      <w:proofErr w:type="spellEnd"/>
      <w:r w:rsidRPr="00160DB3">
        <w:t xml:space="preserve"> et al., 2013).</w:t>
      </w:r>
      <w:r>
        <w:t xml:space="preserve"> </w:t>
      </w:r>
      <w:r w:rsidRPr="00160DB3">
        <w:t xml:space="preserve">A recent </w:t>
      </w:r>
      <w:r>
        <w:t xml:space="preserve">global </w:t>
      </w:r>
      <w:r w:rsidRPr="00160DB3">
        <w:t xml:space="preserve">analysis by Oliver et al. (2018) </w:t>
      </w:r>
      <w:r>
        <w:t>highlighted</w:t>
      </w:r>
      <w:r w:rsidRPr="00160DB3">
        <w:t xml:space="preserve"> that </w:t>
      </w:r>
      <w:r>
        <w:t xml:space="preserve">MHWs were more common </w:t>
      </w:r>
      <w:r>
        <w:lastRenderedPageBreak/>
        <w:t>in particular areas of the ocean, including Western Boundary Currents (WBCs).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in the future.</w:t>
      </w:r>
      <w:r w:rsidR="00A77357">
        <w:t xml:space="preserve"> </w:t>
      </w:r>
    </w:p>
    <w:p w14:paraId="08987AD3" w14:textId="3843F855" w:rsidR="00EB3662" w:rsidRDefault="00EB3662"/>
    <w:p w14:paraId="510D89D4" w14:textId="60D8B3B4" w:rsidR="005402E8" w:rsidRDefault="005402E8">
      <w:r w:rsidRPr="00160DB3">
        <w:t xml:space="preserve">Five Western Boundary Currents (WBC) dominate heat transport in the world’s oceans: the Agulhas, Brazil and East Australian Currents in the </w:t>
      </w:r>
      <w:r>
        <w:t>S</w:t>
      </w:r>
      <w:r w:rsidRPr="00160DB3">
        <w:t xml:space="preserve">outhern </w:t>
      </w:r>
      <w:r>
        <w:t>H</w:t>
      </w:r>
      <w:r w:rsidRPr="00160DB3">
        <w:t xml:space="preserve">emisphere (SH), and the Kuroshio Current and Gulf Stream in the </w:t>
      </w:r>
      <w:r>
        <w:t>N</w:t>
      </w:r>
      <w:r w:rsidRPr="00160DB3">
        <w:t xml:space="preserve">orthern </w:t>
      </w:r>
      <w:r>
        <w:t>H</w:t>
      </w:r>
      <w:r w:rsidRPr="00160DB3">
        <w:t xml:space="preserve">emisphere (NH). </w:t>
      </w:r>
      <w:r>
        <w:t xml:space="preserve">These boundary currents </w:t>
      </w:r>
      <w:r w:rsidRPr="00160DB3">
        <w:t xml:space="preserve">exhibit strong synoptic variability </w:t>
      </w:r>
      <w:r w:rsidR="00D40820">
        <w:t xml:space="preserve">that </w:t>
      </w:r>
      <w:r>
        <w:t>manifest</w:t>
      </w:r>
      <w:r w:rsidR="00D40820">
        <w:t>s</w:t>
      </w:r>
      <w:r>
        <w:t xml:space="preserve"> as</w:t>
      </w:r>
      <w:r w:rsidRPr="00160DB3">
        <w:t xml:space="preserve"> mesoscale eddies and meander</w:t>
      </w:r>
      <w:r>
        <w:t xml:space="preserve">s. </w:t>
      </w:r>
      <w:r w:rsidR="00D40820">
        <w:t>A</w:t>
      </w:r>
      <w:r>
        <w:t>s a long-term average, the seemingly stable WBC jets are defined by their fast geostrophic velocities and high mean kinetic energy (MKE)—much of the global ocean’s MKE is concentrated in the WBCs (</w:t>
      </w:r>
      <w:r>
        <w:rPr>
          <w:color w:val="FF0000"/>
        </w:rPr>
        <w:t>refs.</w:t>
      </w:r>
      <w:r>
        <w:t>). Over shorter time scales of weeks to months, instabilities generate meanders and mesoscale eddies</w:t>
      </w:r>
      <w:r w:rsidR="00D40820">
        <w:t xml:space="preserve">, </w:t>
      </w:r>
      <w:r>
        <w:t>form</w:t>
      </w:r>
      <w:r w:rsidR="00D40820">
        <w:t>ing</w:t>
      </w:r>
      <w:r>
        <w:t xml:space="preserve"> a ‘field’ of high eddy kinetic energy (EKE) around the current trajectories (</w:t>
      </w:r>
      <w:r>
        <w:rPr>
          <w:color w:val="FF0000"/>
        </w:rPr>
        <w:t>refs.</w:t>
      </w:r>
      <w:r>
        <w:t xml:space="preserve">). </w:t>
      </w:r>
      <w:r w:rsidRPr="00160DB3">
        <w:t xml:space="preserve">WBCs are prominent drivers of global climate systems and weather patterns over the eastern portions of continents (Cronin et al., 2010). </w:t>
      </w:r>
      <w:r w:rsidR="00D40820">
        <w:t>Their m</w:t>
      </w:r>
      <w:r>
        <w:t xml:space="preserve">eridional heat transport </w:t>
      </w:r>
      <w:r w:rsidRPr="00160DB3">
        <w:t xml:space="preserve">loads the atmosphere with moisture and </w:t>
      </w:r>
      <w:r w:rsidR="00D40820">
        <w:t xml:space="preserve">drives </w:t>
      </w:r>
      <w:r w:rsidRPr="00160DB3">
        <w:t xml:space="preserve">rainfall over eastern portions of south-east Africa, Brazil, Australia, the coast of Japan, and the United States. The northern hemisphere WBCs also mark the beginning of the North Pacific and North Atlantic storm tracks where tropical cyclones are generated (Nakamura et al., 2008).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higher SST}.</w:t>
      </w:r>
    </w:p>
    <w:p w14:paraId="7472DF52" w14:textId="70CE7512" w:rsidR="00D40820" w:rsidRDefault="00D40820" w:rsidP="001B3557"/>
    <w:p w14:paraId="29406F45" w14:textId="0D9AD34E" w:rsidR="00D40820" w:rsidRPr="00160DB3" w:rsidRDefault="00D40820" w:rsidP="001B3557">
      <w:r>
        <w:t xml:space="preserve">Most </w:t>
      </w:r>
      <w:commentRangeStart w:id="1"/>
      <w:r w:rsidRPr="00160DB3">
        <w:t xml:space="preserve">WBCs are </w:t>
      </w:r>
      <w:r>
        <w:t>increasing in strength with climate change</w:t>
      </w:r>
      <w:r w:rsidRPr="00160DB3">
        <w:t>.</w:t>
      </w:r>
      <w:commentRangeEnd w:id="1"/>
      <w:r>
        <w:rPr>
          <w:rStyle w:val="CommentReference"/>
        </w:rPr>
        <w:commentReference w:id="1"/>
      </w:r>
      <w:r>
        <w:t xml:space="preserve"> All </w:t>
      </w:r>
      <w:r w:rsidRPr="00160DB3">
        <w:t>WBC</w:t>
      </w:r>
      <w:r>
        <w:t>s,</w:t>
      </w:r>
      <w:r w:rsidRPr="000A17B9">
        <w:t xml:space="preserve"> </w:t>
      </w:r>
      <w:r>
        <w:t>e</w:t>
      </w:r>
      <w:r w:rsidRPr="00160DB3">
        <w:t xml:space="preserve">xcept for the Kuroshio Current, are extending poleward due to shifts in the radiative forcing of the predominant zonal wind systems </w:t>
      </w:r>
      <w:r>
        <w:t>(</w:t>
      </w:r>
      <w:r w:rsidRPr="006F1EC5">
        <w:rPr>
          <w:color w:val="FF0000"/>
        </w:rPr>
        <w:t>refs.</w:t>
      </w:r>
      <w:r>
        <w:t>)</w:t>
      </w:r>
      <w:r w:rsidRPr="00160DB3">
        <w:t xml:space="preserve">. </w:t>
      </w:r>
      <w:r>
        <w:t xml:space="preserve">The current strength of WBCs is also </w:t>
      </w:r>
      <w:r w:rsidRPr="00160DB3">
        <w:t>intensif</w:t>
      </w:r>
      <w:r>
        <w:t xml:space="preserve">ying under climate change </w:t>
      </w:r>
      <w:r w:rsidRPr="00160DB3">
        <w:t xml:space="preserve">for </w:t>
      </w:r>
      <w:r>
        <w:t>most</w:t>
      </w:r>
      <w:r w:rsidRPr="00160DB3">
        <w:t xml:space="preserve"> WBCs, excluding the Gulf Stream </w:t>
      </w:r>
      <w:r>
        <w:t>(</w:t>
      </w:r>
      <w:r w:rsidRPr="006F1EC5">
        <w:rPr>
          <w:color w:val="FF0000"/>
        </w:rPr>
        <w:t>refs.</w:t>
      </w:r>
      <w:r>
        <w:t>)</w:t>
      </w:r>
      <w:r w:rsidRPr="00160DB3">
        <w:t xml:space="preserve">. </w:t>
      </w:r>
      <w:r>
        <w:t>WBCs</w:t>
      </w:r>
      <w:r w:rsidRPr="00160DB3">
        <w:t xml:space="preserve"> are responding by </w:t>
      </w:r>
      <w:commentRangeStart w:id="2"/>
      <w:r w:rsidRPr="00160DB3">
        <w:t>increasing mesoscale activit</w:t>
      </w:r>
      <w:r>
        <w:t>y</w:t>
      </w:r>
      <w:r w:rsidRPr="00160DB3">
        <w:t xml:space="preserve"> </w:t>
      </w:r>
      <w:commentRangeEnd w:id="2"/>
      <w:r w:rsidRPr="00160DB3">
        <w:rPr>
          <w:rStyle w:val="CommentReference"/>
        </w:rPr>
        <w:commentReference w:id="2"/>
      </w:r>
      <w:r>
        <w:t>(</w:t>
      </w:r>
      <w:r w:rsidR="001B3557">
        <w:t xml:space="preserve">Beal and </w:t>
      </w:r>
      <w:proofErr w:type="spellStart"/>
      <w:r w:rsidR="001B3557">
        <w:t>Elipot</w:t>
      </w:r>
      <w:proofErr w:type="spellEnd"/>
      <w:r w:rsidR="001B3557">
        <w:t>, 2016</w:t>
      </w:r>
      <w:r>
        <w:t>)</w:t>
      </w:r>
      <w:r w:rsidRPr="00160DB3">
        <w:t>, and they display the highest rates of decadal increas</w:t>
      </w:r>
      <w:r>
        <w:t>es in</w:t>
      </w:r>
      <w:r w:rsidRPr="00160DB3">
        <w:t xml:space="preserve"> sea surface temperatures in the world’s oceans </w:t>
      </w:r>
      <w:r>
        <w:t>(</w:t>
      </w:r>
      <w:r w:rsidRPr="006F1EC5">
        <w:rPr>
          <w:color w:val="FF0000"/>
        </w:rPr>
        <w:t>refs.</w:t>
      </w:r>
      <w:r>
        <w:t>)</w:t>
      </w:r>
      <w:r w:rsidRPr="00160DB3">
        <w:t xml:space="preserve">. </w:t>
      </w:r>
      <w:r>
        <w:t>Collectively, these lines of evidence suggests that MHWs in WBCs could continue increase in the future.</w:t>
      </w:r>
    </w:p>
    <w:p w14:paraId="3B6E19E3" w14:textId="0D2D2E56" w:rsidR="00D40820" w:rsidRDefault="00D40820" w:rsidP="001B3557"/>
    <w:p w14:paraId="141548E6" w14:textId="1A154AD2" w:rsidR="001B3557" w:rsidRDefault="001B3557" w:rsidP="001B3557">
      <w:r>
        <w:t>Here we delve in more detail into the hypothesis of Oliver et al. (2018) that MHWs have increased over the past century in the five major WBCs of the world. We have three primary aims. The first is to assess what aspects of MHWs in WBCs are increasing—is it their frequency or</w:t>
      </w:r>
      <w:r w:rsidRPr="00697336">
        <w:t xml:space="preserve"> intensity</w:t>
      </w:r>
      <w:r>
        <w:t xml:space="preserve">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adjacent areas </w:t>
      </w:r>
      <w:r w:rsidRPr="00697336">
        <w:t xml:space="preserve">where instabilities </w:t>
      </w:r>
      <w:r>
        <w:t xml:space="preserve">including </w:t>
      </w:r>
      <w:r w:rsidRPr="00697336">
        <w:t xml:space="preserve">the formation of mesoscale eddies </w:t>
      </w:r>
      <w:r>
        <w:t xml:space="preserve">and meanders are greatest? This should inform our understanding of the primary mechanism underlying the increase in MHWs in WBCs. Last, given that MHWs are increasing in WBCs over the past century, we test the hypothesis  that MHWs are going to increase further in the future, and analyse whether it is primarily their frequency, </w:t>
      </w:r>
      <w:r w:rsidRPr="00697336">
        <w:t>intensity</w:t>
      </w:r>
      <w:r>
        <w:t xml:space="preserve"> or both.</w:t>
      </w:r>
    </w:p>
    <w:p w14:paraId="1957435B" w14:textId="77777777" w:rsidR="001B3557" w:rsidRDefault="001B3557" w:rsidP="001B3557"/>
    <w:p w14:paraId="67FE7252" w14:textId="77777777" w:rsidR="001175AE" w:rsidRDefault="001175AE"/>
    <w:p w14:paraId="2A565D02" w14:textId="44E31C23" w:rsidR="001B3557" w:rsidRPr="001B3557" w:rsidRDefault="00A77357">
      <w:pPr>
        <w:rPr>
          <w:b/>
        </w:rPr>
      </w:pPr>
      <w:commentRangeStart w:id="3"/>
      <w:r>
        <w:rPr>
          <w:b/>
        </w:rPr>
        <w:t>Methods</w:t>
      </w:r>
      <w:commentRangeEnd w:id="3"/>
      <w:r>
        <w:commentReference w:id="3"/>
      </w:r>
    </w:p>
    <w:p w14:paraId="3E2AC27F" w14:textId="3F4DE4FC" w:rsidR="001175AE" w:rsidRDefault="00A77357">
      <w:pPr>
        <w:rPr>
          <w:b/>
          <w:i/>
        </w:rPr>
      </w:pPr>
      <w:r>
        <w:rPr>
          <w:b/>
          <w:i/>
        </w:rPr>
        <w:lastRenderedPageBreak/>
        <w:t>Data</w:t>
      </w:r>
    </w:p>
    <w:p w14:paraId="097453F6" w14:textId="2EF3949D" w:rsidR="001175AE" w:rsidRDefault="001B3557">
      <w:r>
        <w:t xml:space="preserve">We are specifically interested in the relationship between the development of the extreme thermal events and the synoptic variability of the boundary currents and their extensions or retroflection. </w:t>
      </w:r>
      <w:r w:rsidR="0046598A">
        <w:t xml:space="preserve">To evaluate whether mesoscale eddies might contribute towards the development of thermal events in the regions surrounding the WBCs, we used gridded </w:t>
      </w:r>
      <w:r w:rsidR="00A77357">
        <w:t xml:space="preserve">data </w:t>
      </w:r>
      <w:r w:rsidR="0046598A">
        <w:t>on sea surface temperature (SST), the components of ocean surface geostrophic velocities, and data on eddy trajectories</w:t>
      </w:r>
      <w:r w:rsidR="00A77357">
        <w:t xml:space="preserve"> for this analysis. The first </w:t>
      </w:r>
      <w:r w:rsidR="0046598A">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rsidR="0046598A">
        <w:t xml:space="preserve">aspects of kinetic energy, which give the WBC jet trajectories and the eddy </w:t>
      </w:r>
      <w:r w:rsidR="00AA1998">
        <w:t>‘</w:t>
      </w:r>
      <w:r w:rsidR="0046598A">
        <w:t>field</w:t>
      </w:r>
      <w:r w:rsidR="00AA1998">
        <w:t>’</w:t>
      </w:r>
      <w:r w:rsidR="0046598A">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 w14:paraId="143013DD" w14:textId="42BC7E11" w:rsidR="001175AE" w:rsidRDefault="00A77357">
      <w:pPr>
        <w:rPr>
          <w:b/>
          <w:i/>
        </w:rPr>
      </w:pPr>
      <w:r>
        <w:rPr>
          <w:b/>
          <w:i/>
        </w:rPr>
        <w:t xml:space="preserve">Calculation of thermal events, </w:t>
      </w:r>
      <w:r w:rsidR="0067529F">
        <w:rPr>
          <w:b/>
          <w:i/>
        </w:rPr>
        <w:t>kinetic</w:t>
      </w:r>
      <w:r>
        <w:rPr>
          <w:b/>
          <w:i/>
        </w:rPr>
        <w:t xml:space="preserve"> energy, and geostrophic velocities</w:t>
      </w:r>
    </w:p>
    <w:p w14:paraId="1376D1CA" w14:textId="1A680667" w:rsidR="001175AE" w:rsidRDefault="001B3557">
      <w:r>
        <w:t xml:space="preserve">We wish to understand whether MHW formation that is associated with </w:t>
      </w:r>
      <w:proofErr w:type="spellStart"/>
      <w:r>
        <w:t>i</w:t>
      </w:r>
      <w:proofErr w:type="spellEnd"/>
      <w:r>
        <w:t>) the large-scale circulation (</w:t>
      </w:r>
      <w:r>
        <w:rPr>
          <w:i/>
        </w:rPr>
        <w:t>i.e.</w:t>
      </w:r>
      <w:r>
        <w:t xml:space="preserve"> the quasi-stationary jet represented by the long-term mean MKE); ii) areas where instabilities result in the formation of mesoscale eddies (</w:t>
      </w:r>
      <w:r>
        <w:rPr>
          <w:i/>
        </w:rPr>
        <w:t>i.e.</w:t>
      </w:r>
      <w:r>
        <w:t xml:space="preserve"> areas where EKE increases); and iii) areas influenced by meanders from the WBCs. </w:t>
      </w:r>
      <w:r w:rsidR="00A77357">
        <w:t>MKE and EKE were calculated from the altimeter-derived zonal (</w:t>
      </w:r>
      <w:r w:rsidR="00A77357">
        <w:rPr>
          <w:i/>
        </w:rPr>
        <w:t>u</w:t>
      </w:r>
      <w:r w:rsidR="00A77357">
        <w:t>) and meridional (</w:t>
      </w:r>
      <w:r w:rsidR="00A77357">
        <w:rPr>
          <w:i/>
        </w:rPr>
        <w:t>v</w:t>
      </w:r>
      <w:r w:rsidR="00A77357">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rsidR="00A77357">
        <w:t xml:space="preserve">, with </w:t>
      </w:r>
      <m:oMath>
        <m:bar>
          <m:barPr>
            <m:pos m:val="top"/>
            <m:ctrlPr>
              <w:rPr>
                <w:rFonts w:ascii="Cambria Math" w:hAnsi="Cambria Math"/>
              </w:rPr>
            </m:ctrlPr>
          </m:barPr>
          <m:e>
            <m:r>
              <w:rPr>
                <w:rFonts w:ascii="Cambria Math" w:hAnsi="Cambria Math"/>
              </w:rPr>
              <m:t>u</m:t>
            </m:r>
          </m:e>
        </m:bar>
      </m:oMath>
      <w:r w:rsidR="00A77357">
        <w:t xml:space="preserve"> and </w:t>
      </w:r>
      <m:oMath>
        <m:bar>
          <m:barPr>
            <m:pos m:val="top"/>
            <m:ctrlPr>
              <w:rPr>
                <w:rFonts w:ascii="Cambria Math" w:hAnsi="Cambria Math"/>
              </w:rPr>
            </m:ctrlPr>
          </m:barPr>
          <m:e>
            <m:r>
              <w:rPr>
                <w:rFonts w:ascii="Cambria Math" w:hAnsi="Cambria Math"/>
              </w:rPr>
              <m:t>v</m:t>
            </m:r>
          </m:e>
        </m:bar>
      </m:oMath>
      <w:r w:rsidR="00A77357">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rsidR="00A77357">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rsidR="00A77357">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rsidR="00A77357">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rsidR="00A77357">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rsidR="00A77357">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rsidR="00A77357">
        <w:t>.</w:t>
      </w:r>
    </w:p>
    <w:p w14:paraId="505AF751" w14:textId="77777777" w:rsidR="001175AE" w:rsidRDefault="001175AE"/>
    <w:p w14:paraId="4CCEBC76" w14:textId="510BFA19" w:rsidR="001175AE" w:rsidRDefault="00A77357">
      <w:r>
        <w:t>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w:t>
      </w:r>
      <w:r w:rsidR="005424CF">
        <w:t xml:space="preserve">; we include here </w:t>
      </w:r>
      <w:r>
        <w:t xml:space="preserve">the </w:t>
      </w:r>
      <w:r w:rsidR="00C8677A" w:rsidRPr="00665EE8">
        <w:rPr>
          <w:highlight w:val="yellow"/>
        </w:rPr>
        <w:t>count</w:t>
      </w:r>
      <w:r w:rsidRPr="00665EE8">
        <w:rPr>
          <w:highlight w:val="yellow"/>
        </w:rPr>
        <w:t xml:space="preserve"> of event</w:t>
      </w:r>
      <w:r w:rsidR="00C8677A" w:rsidRPr="00665EE8">
        <w:rPr>
          <w:highlight w:val="yellow"/>
        </w:rPr>
        <w:t xml:space="preserve"> days</w:t>
      </w:r>
      <w:r w:rsidRPr="00665EE8">
        <w:rPr>
          <w:highlight w:val="yellow"/>
        </w:rPr>
        <w:t xml:space="preserve"> per year</w:t>
      </w:r>
      <w:r w:rsidR="005424CF">
        <w:t xml:space="preserve"> (</w:t>
      </w:r>
      <w:r w:rsidR="00C8677A">
        <w:t>MHW days per year</w:t>
      </w:r>
      <w:r w:rsidR="005424CF">
        <w:t>)</w:t>
      </w:r>
      <w:r>
        <w:t xml:space="preserve">, their </w:t>
      </w:r>
      <w:r w:rsidRPr="00665EE8">
        <w:rPr>
          <w:highlight w:val="yellow"/>
        </w:rPr>
        <w:t>duration</w:t>
      </w:r>
      <w:r w:rsidR="00C8677A">
        <w:t xml:space="preserve"> (days)</w:t>
      </w:r>
      <w:r>
        <w:t xml:space="preserve">, and </w:t>
      </w:r>
      <w:r w:rsidRPr="00665EE8">
        <w:rPr>
          <w:highlight w:val="yellow"/>
        </w:rPr>
        <w:t>mean intensity</w:t>
      </w:r>
      <w:r>
        <w:t xml:space="preserve"> </w:t>
      </w:r>
      <w:r w:rsidR="00C8677A">
        <w:t>(</w:t>
      </w:r>
      <w:r w:rsidR="00C8677A" w:rsidRPr="00C8677A">
        <w:t>°</w:t>
      </w:r>
      <w:r w:rsidR="00C8677A">
        <w:t>C)</w:t>
      </w:r>
      <w:r>
        <w:t xml:space="preserve">.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w:t>
      </w:r>
      <w:r>
        <w:lastRenderedPageBreak/>
        <w:t>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 w14:paraId="20A51EB8" w14:textId="77777777" w:rsidR="001175AE" w:rsidRDefault="00A77357">
      <w:pPr>
        <w:rPr>
          <w:b/>
          <w:i/>
        </w:rPr>
      </w:pPr>
      <w:r>
        <w:rPr>
          <w:b/>
          <w:i/>
        </w:rPr>
        <w:t>Associations between MKE, EKE, and thermal events</w:t>
      </w:r>
    </w:p>
    <w:p w14:paraId="4525504E" w14:textId="4CEC51D2" w:rsidR="00AA1998" w:rsidRDefault="00AA1998" w:rsidP="00AA1998">
      <w:r>
        <w:t>‘Masks’ representing the fields of maximal influence of MKE, EKE</w:t>
      </w:r>
      <w:r w:rsidR="007D665D">
        <w:t xml:space="preserve"> (called ‘zones of influence’ henceforth)</w:t>
      </w:r>
      <w:r>
        <w:t xml:space="preserv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4"/>
      <w:r w:rsidR="006D5C13">
        <w:t>eddies that occurred during periods of the top three most intense thermal events were tagged</w:t>
      </w:r>
      <w:commentRangeEnd w:id="4"/>
      <w:r w:rsidR="00204C01">
        <w:rPr>
          <w:rStyle w:val="CommentReference"/>
        </w:rPr>
        <w:commentReference w:id="4"/>
      </w:r>
      <w:r w:rsidR="006D5C13">
        <w:t>.</w:t>
      </w:r>
    </w:p>
    <w:p w14:paraId="75911708" w14:textId="77777777" w:rsidR="00AA1998" w:rsidRDefault="00AA1998"/>
    <w:p w14:paraId="24091FCD" w14:textId="428FAD76" w:rsidR="001175AE" w:rsidRDefault="005063B7">
      <w:r>
        <w:t>T</w:t>
      </w:r>
      <w:r w:rsidR="00A77357">
        <w:t xml:space="preserve">he question of whether </w:t>
      </w:r>
      <w:r>
        <w:t>periods</w:t>
      </w:r>
      <w:r w:rsidR="00A77357">
        <w:t xml:space="preserve"> of high MKE or EKE coincide with </w:t>
      </w:r>
      <w:r>
        <w:t>periods</w:t>
      </w:r>
      <w:r w:rsidR="00A77357">
        <w:t xml:space="preserve"> of high mean event intensity on a per pixel basis </w:t>
      </w:r>
      <w:r>
        <w:t xml:space="preserve">was </w:t>
      </w:r>
      <w:r w:rsidR="00A77357">
        <w:t>addressed</w:t>
      </w:r>
      <w:r>
        <w:t xml:space="preserve"> </w:t>
      </w:r>
      <w:r w:rsidR="00A77357">
        <w:t>by subjecting MKE, EKE, and mean event intensity to a 30-day wide moving average smoother over the period 1993-01-01 to 2018-09-30, and correlating the time 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 w14:paraId="17BF6598" w14:textId="382E9F3A" w:rsidR="001175AE" w:rsidRDefault="00A77357">
      <w:commentRangeStart w:id="5"/>
      <w:r>
        <w:t>To assess whether large-scale WBC meanders and rings might transport warm water into the ocean regions flanking the field dominated by high EKE, we created animations of daily geostrophic velocities and the occurrence of MHWs.</w:t>
      </w:r>
      <w:commentRangeEnd w:id="5"/>
      <w:r>
        <w:commentReference w:id="5"/>
      </w:r>
      <w:r>
        <w:t xml:space="preserve"> These MHWs (represented by their mean intensity metric) had been subjected to a 5-day moving average smoother post-detection to ensure that only events lasting five days or longer were flagged as heatwave events. </w:t>
      </w:r>
      <w:commentRangeStart w:id="6"/>
      <w:commentRangeStart w:id="7"/>
      <w:commentRangeStart w:id="8"/>
      <w:r>
        <w:t>These animations</w:t>
      </w:r>
      <w:commentRangeEnd w:id="6"/>
      <w:r>
        <w:commentReference w:id="6"/>
      </w:r>
      <w:commentRangeEnd w:id="7"/>
      <w:r>
        <w:rPr>
          <w:rStyle w:val="CommentReference"/>
        </w:rPr>
        <w:commentReference w:id="7"/>
      </w:r>
      <w:r>
        <w:t xml:space="preserve"> were manually examined for co-occurrences of meanders and thermal events.</w:t>
      </w:r>
      <w:commentRangeEnd w:id="8"/>
      <w:r>
        <w:commentReference w:id="8"/>
      </w:r>
    </w:p>
    <w:p w14:paraId="24A9312B" w14:textId="77777777" w:rsidR="001175AE" w:rsidRDefault="001175AE"/>
    <w:p w14:paraId="09CFF3E6" w14:textId="565EADF7" w:rsidR="001175AE" w:rsidRDefault="00A77357">
      <w:commentRangeStart w:id="9"/>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9"/>
      <w:r>
        <w:commentReference w:id="9"/>
      </w:r>
      <w:r w:rsidR="005063B7">
        <w:t xml:space="preserve"> [</w:t>
      </w:r>
      <w:r w:rsidR="005063B7" w:rsidRPr="005063B7">
        <w:rPr>
          <w:highlight w:val="yellow"/>
        </w:rPr>
        <w:t>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r w:rsidR="005063B7">
        <w:t>]</w:t>
      </w:r>
    </w:p>
    <w:p w14:paraId="09CC77A7" w14:textId="743259F6" w:rsidR="001175AE" w:rsidRDefault="001175AE"/>
    <w:p w14:paraId="1DEE04E4" w14:textId="77777777" w:rsidR="005063B7" w:rsidRDefault="005063B7" w:rsidP="005063B7">
      <w:r>
        <w:rPr>
          <w:b/>
          <w:i/>
        </w:rPr>
        <w:t>Calculation of linear decadal trends</w:t>
      </w:r>
    </w:p>
    <w:p w14:paraId="4F3E6A35" w14:textId="77777777" w:rsidR="005063B7" w:rsidRDefault="005063B7" w:rsidP="005063B7">
      <w:r>
        <w:t>Linear decadal trends in mean monthly SST (</w:t>
      </w:r>
      <w:r w:rsidRPr="00C8677A">
        <w:t>°</w:t>
      </w:r>
      <w:r>
        <w:t>C per decade), MHW days (MHW days per year per decade), their duration (MHW duration, in days per event per decade), and mean intensity (</w:t>
      </w:r>
      <w:r w:rsidRPr="00C8677A">
        <w:t>°</w:t>
      </w:r>
      <w:r>
        <w:t>C per event per decade) were calculated using a Generalized Least Squares (GLS) fitted with restricted maximum likelihood (REML; Pinheiro and Bates 2006), and in the case of trend in mean SST, an error structure that accommodates serially-correlated residuals (ARMA).</w:t>
      </w:r>
    </w:p>
    <w:p w14:paraId="4AB215F2" w14:textId="77777777" w:rsidR="005063B7" w:rsidRDefault="005063B7"/>
    <w:p w14:paraId="041704E2" w14:textId="2C996DF0" w:rsidR="001175AE" w:rsidRDefault="00A77357">
      <w:pPr>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 w14:paraId="143534F8" w14:textId="1DDC018E" w:rsidR="001175AE" w:rsidRDefault="00A77357">
      <w:r>
        <w:rPr>
          <w:b/>
        </w:rPr>
        <w:t>Results</w:t>
      </w:r>
    </w:p>
    <w:p w14:paraId="46D629A8" w14:textId="77114569" w:rsidR="00456520" w:rsidRDefault="00456520" w:rsidP="00456520">
      <w:r w:rsidRPr="002D2B13">
        <w:rPr>
          <w:b/>
          <w:i/>
        </w:rPr>
        <w:t>Spatial patterns of MKE, EKE</w:t>
      </w:r>
      <w:r>
        <w:rPr>
          <w:b/>
          <w:i/>
        </w:rPr>
        <w:t>,</w:t>
      </w:r>
      <w:r w:rsidRPr="002D2B13">
        <w:rPr>
          <w:b/>
          <w:i/>
        </w:rPr>
        <w:t xml:space="preserve"> and MHW metrics</w:t>
      </w:r>
    </w:p>
    <w:p w14:paraId="7342DEF9" w14:textId="2A5A6561" w:rsidR="00F95208" w:rsidRDefault="007A530A" w:rsidP="00456520">
      <w:pPr>
        <w:rPr>
          <w:noProof/>
        </w:rPr>
      </w:pPr>
      <w:r>
        <w:t>The similarity in formation, maintenance, and dynamics of the world’s five WBCs is remarkable</w:t>
      </w:r>
      <w:r w:rsidR="004C6F1A">
        <w:t>, and consequently, we represent figures only for the AC</w:t>
      </w:r>
      <w:r>
        <w:t xml:space="preserve">. </w:t>
      </w:r>
      <w:r w:rsidR="00F9633E">
        <w:t xml:space="preserve">In agreement with the </w:t>
      </w:r>
      <w:r w:rsidR="00F95208">
        <w:t>classical pattern of the WBCs along the coasts of their bounding continents</w:t>
      </w:r>
      <w:r w:rsidR="00F9633E">
        <w:t>,</w:t>
      </w:r>
      <w:r w:rsidR="00F95208">
        <w:t xml:space="preserve"> the plot of </w:t>
      </w:r>
      <w:r w:rsidR="00820972">
        <w:t xml:space="preserve">long-term </w:t>
      </w:r>
      <w:r w:rsidR="00F95208">
        <w:t xml:space="preserve">MKE </w:t>
      </w:r>
      <w:r w:rsidR="00F9633E">
        <w:t>c</w:t>
      </w:r>
      <w:r w:rsidR="00F95208">
        <w:t xml:space="preserve">learly </w:t>
      </w:r>
      <w:r w:rsidR="00F9633E">
        <w:t>visualise</w:t>
      </w:r>
      <w:r w:rsidR="004C6F1A">
        <w:t>s</w:t>
      </w:r>
      <w:r w:rsidR="00F9633E">
        <w:t xml:space="preserve"> </w:t>
      </w:r>
      <w:r w:rsidR="00F95208">
        <w:t xml:space="preserve">the quasi-stable current jet and </w:t>
      </w:r>
      <w:r w:rsidR="004C6F1A">
        <w:t xml:space="preserve">its </w:t>
      </w:r>
      <w:r w:rsidR="00F95208">
        <w:t>retroflection</w:t>
      </w:r>
      <w:r w:rsidR="00F9633E">
        <w:t xml:space="preserve"> (AC in Figure 1a; </w:t>
      </w:r>
      <w:proofErr w:type="spellStart"/>
      <w:r w:rsidR="004C6F1A">
        <w:t>retroflections</w:t>
      </w:r>
      <w:proofErr w:type="spellEnd"/>
      <w:r w:rsidR="004C6F1A">
        <w:t xml:space="preserve"> and extensions of other </w:t>
      </w:r>
      <w:r w:rsidR="00F9633E">
        <w:t>WBCs in Suppl. Fig. 1</w:t>
      </w:r>
      <w:r w:rsidR="002F23FC">
        <w:t xml:space="preserve">a, e, </w:t>
      </w:r>
      <w:proofErr w:type="spellStart"/>
      <w:r w:rsidR="00820972">
        <w:t>i</w:t>
      </w:r>
      <w:proofErr w:type="spellEnd"/>
      <w:r w:rsidR="00820972">
        <w:t>, m, q</w:t>
      </w:r>
      <w:r w:rsidR="00F9633E">
        <w:t>)</w:t>
      </w:r>
      <w:r w:rsidR="00F95208">
        <w:t>.</w:t>
      </w:r>
      <w:r w:rsidR="00820972">
        <w:t xml:space="preserve"> </w:t>
      </w:r>
      <w:r w:rsidR="004C6F1A">
        <w:t xml:space="preserve">This region is </w:t>
      </w:r>
      <w:r w:rsidR="00820972">
        <w:t xml:space="preserve">clearly </w:t>
      </w:r>
      <w:r w:rsidR="00D72FB7">
        <w:t>represented</w:t>
      </w:r>
      <w:r w:rsidR="00820972">
        <w:t xml:space="preserve"> </w:t>
      </w:r>
      <w:r w:rsidR="004C6F1A">
        <w:t xml:space="preserve">by </w:t>
      </w:r>
      <w:r w:rsidR="00820972">
        <w:t xml:space="preserve">MKE </w:t>
      </w:r>
      <w:r w:rsidR="004C6F1A">
        <w:t xml:space="preserve">values </w:t>
      </w:r>
      <w:r w:rsidR="00820972" w:rsidRPr="00272FCE">
        <w:rPr>
          <w:noProof/>
        </w:rPr>
        <w:t xml:space="preserve">≥ </w:t>
      </w:r>
      <w:r w:rsidR="00820972">
        <w:rPr>
          <w:noProof/>
        </w:rPr>
        <w:t xml:space="preserve">their </w:t>
      </w:r>
      <w:r w:rsidR="00820972" w:rsidRPr="00272FCE">
        <w:rPr>
          <w:noProof/>
        </w:rPr>
        <w:t>90th percentile</w:t>
      </w:r>
      <w:r w:rsidR="00820972">
        <w:rPr>
          <w:noProof/>
        </w:rPr>
        <w:t>. Being extremely energetic, WBCs are hydrodynamically unstable, and field</w:t>
      </w:r>
      <w:r w:rsidR="000731BB">
        <w:rPr>
          <w:noProof/>
        </w:rPr>
        <w:t>s</w:t>
      </w:r>
      <w:r w:rsidR="00820972">
        <w:rPr>
          <w:noProof/>
        </w:rPr>
        <w:t xml:space="preserve"> of high EKE form around the jet</w:t>
      </w:r>
      <w:r w:rsidR="000731BB">
        <w:rPr>
          <w:noProof/>
        </w:rPr>
        <w:t>s</w:t>
      </w:r>
      <w:r w:rsidR="00820972">
        <w:rPr>
          <w:noProof/>
        </w:rPr>
        <w:t>, and in particularly around the extensions and retroflections (see Figure 1b for the AC, and Suppl. Fig. 1b, f, j, n, r for all WBCs).</w:t>
      </w:r>
      <w:r w:rsidR="006C66CB">
        <w:rPr>
          <w:noProof/>
        </w:rPr>
        <w:t xml:space="preserve"> Again, a field of maximal eddy energetics can be traced by ocean regions where EKE are </w:t>
      </w:r>
      <w:r w:rsidR="006C66CB" w:rsidRPr="00272FCE">
        <w:rPr>
          <w:noProof/>
        </w:rPr>
        <w:t xml:space="preserve">≥ </w:t>
      </w:r>
      <w:r w:rsidR="006C66CB">
        <w:rPr>
          <w:noProof/>
        </w:rPr>
        <w:t xml:space="preserve">their </w:t>
      </w:r>
      <w:r w:rsidR="006C66CB" w:rsidRPr="00272FCE">
        <w:rPr>
          <w:noProof/>
        </w:rPr>
        <w:t>90th percentile</w:t>
      </w:r>
      <w:r w:rsidR="006C66CB">
        <w:rPr>
          <w:noProof/>
        </w:rPr>
        <w:t>. Figure 1c indicate</w:t>
      </w:r>
      <w:r w:rsidR="00F66969">
        <w:rPr>
          <w:noProof/>
        </w:rPr>
        <w:t>s</w:t>
      </w:r>
      <w:r w:rsidR="006C66CB">
        <w:rPr>
          <w:noProof/>
        </w:rPr>
        <w:t xml:space="preserve"> traces of the mesoscale eddies </w:t>
      </w:r>
      <w:r w:rsidR="00F66969">
        <w:rPr>
          <w:noProof/>
        </w:rPr>
        <w:t>‘</w:t>
      </w:r>
      <w:r w:rsidR="006C66CB">
        <w:rPr>
          <w:noProof/>
        </w:rPr>
        <w:t>populating</w:t>
      </w:r>
      <w:r w:rsidR="00F66969">
        <w:rPr>
          <w:noProof/>
        </w:rPr>
        <w:t>’</w:t>
      </w:r>
      <w:r w:rsidR="006C66CB">
        <w:rPr>
          <w:noProof/>
        </w:rPr>
        <w:t xml:space="preserve"> the </w:t>
      </w:r>
      <w:r w:rsidR="004C6F1A">
        <w:rPr>
          <w:noProof/>
        </w:rPr>
        <w:t xml:space="preserve">AC </w:t>
      </w:r>
      <w:r w:rsidR="006C66CB">
        <w:rPr>
          <w:noProof/>
        </w:rPr>
        <w:t>zone of influence of the EKE field</w:t>
      </w:r>
      <w:r w:rsidR="00D20411">
        <w:rPr>
          <w:noProof/>
        </w:rPr>
        <w:t xml:space="preserve"> around 13 to 40</w:t>
      </w:r>
      <w:r w:rsidR="00D20411">
        <w:t>°E, and 36.5 to 41°S</w:t>
      </w:r>
      <w:r w:rsidR="006C66CB">
        <w:rPr>
          <w:noProof/>
        </w:rPr>
        <w:t xml:space="preserve">. </w:t>
      </w:r>
      <w:r w:rsidR="00F66969">
        <w:rPr>
          <w:noProof/>
        </w:rPr>
        <w:t>In th</w:t>
      </w:r>
      <w:r w:rsidR="000731BB">
        <w:rPr>
          <w:noProof/>
        </w:rPr>
        <w:t>is</w:t>
      </w:r>
      <w:r w:rsidR="00F66969">
        <w:rPr>
          <w:noProof/>
        </w:rPr>
        <w:t xml:space="preserve"> case </w:t>
      </w:r>
      <w:r w:rsidR="00D20411">
        <w:rPr>
          <w:noProof/>
        </w:rPr>
        <w:t>i</w:t>
      </w:r>
      <w:r w:rsidR="00F66969">
        <w:rPr>
          <w:noProof/>
        </w:rPr>
        <w:t xml:space="preserve">t is particularly the areas where the AC retroflection form </w:t>
      </w:r>
      <w:r w:rsidR="00D20411">
        <w:rPr>
          <w:noProof/>
        </w:rPr>
        <w:t>that</w:t>
      </w:r>
      <w:r w:rsidR="00F66969">
        <w:rPr>
          <w:noProof/>
        </w:rPr>
        <w:t xml:space="preserve"> </w:t>
      </w:r>
      <w:r w:rsidR="000731BB">
        <w:rPr>
          <w:noProof/>
        </w:rPr>
        <w:t xml:space="preserve">the formation of </w:t>
      </w:r>
      <w:r w:rsidR="00F66969">
        <w:rPr>
          <w:noProof/>
        </w:rPr>
        <w:t>eddie</w:t>
      </w:r>
      <w:r w:rsidR="000731BB">
        <w:rPr>
          <w:noProof/>
        </w:rPr>
        <w:t>s</w:t>
      </w:r>
      <w:r w:rsidR="00F66969">
        <w:rPr>
          <w:noProof/>
        </w:rPr>
        <w:t xml:space="preserve"> extracts energy from the mean AC path; some of these </w:t>
      </w:r>
      <w:r w:rsidR="00D20411">
        <w:rPr>
          <w:noProof/>
        </w:rPr>
        <w:t xml:space="preserve">eddies </w:t>
      </w:r>
      <w:r w:rsidR="00F66969">
        <w:rPr>
          <w:noProof/>
        </w:rPr>
        <w:t xml:space="preserve">eventually dissipate back into the retroflection, and </w:t>
      </w:r>
      <w:r w:rsidR="004C6F1A">
        <w:rPr>
          <w:noProof/>
        </w:rPr>
        <w:t>are</w:t>
      </w:r>
      <w:r w:rsidR="00F66969">
        <w:rPr>
          <w:noProof/>
        </w:rPr>
        <w:t xml:space="preserve"> therefore also responsible for maintaining this retroflection as it extend</w:t>
      </w:r>
      <w:r w:rsidR="00D20411">
        <w:rPr>
          <w:noProof/>
        </w:rPr>
        <w:t>s</w:t>
      </w:r>
      <w:r w:rsidR="00F66969">
        <w:rPr>
          <w:noProof/>
        </w:rPr>
        <w:t xml:space="preserve"> eastwards into the </w:t>
      </w:r>
      <w:r w:rsidR="00F66969" w:rsidRPr="00F66969">
        <w:rPr>
          <w:rFonts w:ascii="Courier New" w:hAnsi="Courier New" w:cs="Courier New"/>
          <w:noProof/>
        </w:rPr>
        <w:t>﻿</w:t>
      </w:r>
      <w:r w:rsidR="00F66969">
        <w:rPr>
          <w:noProof/>
        </w:rPr>
        <w:t>s</w:t>
      </w:r>
      <w:r w:rsidR="00F66969" w:rsidRPr="00F66969">
        <w:rPr>
          <w:noProof/>
        </w:rPr>
        <w:t xml:space="preserve">outh Indian Ocean between </w:t>
      </w:r>
      <w:r w:rsidR="006D2B71">
        <w:rPr>
          <w:noProof/>
        </w:rPr>
        <w:t>37</w:t>
      </w:r>
      <w:r w:rsidR="006D2B71">
        <w:t>°</w:t>
      </w:r>
      <w:r w:rsidR="00F66969" w:rsidRPr="00F66969">
        <w:rPr>
          <w:noProof/>
        </w:rPr>
        <w:t xml:space="preserve"> and 4</w:t>
      </w:r>
      <w:r w:rsidR="00D20411">
        <w:rPr>
          <w:noProof/>
        </w:rPr>
        <w:t>1</w:t>
      </w:r>
      <w:r w:rsidR="006D2B71">
        <w:t>°</w:t>
      </w:r>
      <w:r w:rsidR="00F66969" w:rsidRPr="00F66969">
        <w:rPr>
          <w:noProof/>
        </w:rPr>
        <w:t>S</w:t>
      </w:r>
      <w:r w:rsidR="00D20411">
        <w:rPr>
          <w:noProof/>
        </w:rPr>
        <w:t>, as far as 40</w:t>
      </w:r>
      <w:r w:rsidR="00D20411">
        <w:t>°E</w:t>
      </w:r>
      <w:r w:rsidR="006C66CB">
        <w:rPr>
          <w:noProof/>
        </w:rPr>
        <w:t>.</w:t>
      </w:r>
      <w:r w:rsidR="00D20411">
        <w:rPr>
          <w:noProof/>
        </w:rPr>
        <w:t xml:space="preserve"> The formation of eddies that contribute towards the EKE field is exactly the same in the other WBCs (</w:t>
      </w:r>
      <w:r w:rsidR="00D20411">
        <w:t>Suppl. Fig. 1c, g, k, o, s).</w:t>
      </w:r>
      <w:r w:rsidR="005C198C">
        <w:t xml:space="preserve"> Also shown in Figure 1 is the areas where MHW intensity is greatest, and again this region is enclosed by a polygon that captures the location where mean MHW intensity </w:t>
      </w:r>
      <w:r w:rsidR="005C198C" w:rsidRPr="00272FCE">
        <w:rPr>
          <w:noProof/>
        </w:rPr>
        <w:t xml:space="preserve">≥ </w:t>
      </w:r>
      <w:r w:rsidR="005C198C">
        <w:rPr>
          <w:noProof/>
        </w:rPr>
        <w:t xml:space="preserve">their </w:t>
      </w:r>
      <w:r w:rsidR="005C198C" w:rsidRPr="00272FCE">
        <w:rPr>
          <w:noProof/>
        </w:rPr>
        <w:t>90th percentile</w:t>
      </w:r>
      <w:r w:rsidR="005C198C">
        <w:rPr>
          <w:noProof/>
        </w:rPr>
        <w:t xml:space="preserve"> (Figure 1d). For the AC this region is just south of 40</w:t>
      </w:r>
      <w:r w:rsidR="005C198C">
        <w:t>°S, from 10°E to 27°E, near the field of high EKE. The situation is the same for the BC, EAC, GS, and KC (</w:t>
      </w:r>
      <w:r w:rsidR="005C198C">
        <w:rPr>
          <w:noProof/>
        </w:rPr>
        <w:t>and Suppl. Fig. 1</w:t>
      </w:r>
      <w:r w:rsidR="001C6F9C">
        <w:rPr>
          <w:noProof/>
        </w:rPr>
        <w:t>d</w:t>
      </w:r>
      <w:r w:rsidR="005C198C">
        <w:rPr>
          <w:noProof/>
        </w:rPr>
        <w:t xml:space="preserve">, </w:t>
      </w:r>
      <w:r w:rsidR="001C6F9C">
        <w:rPr>
          <w:noProof/>
        </w:rPr>
        <w:t>h</w:t>
      </w:r>
      <w:r w:rsidR="005C198C">
        <w:rPr>
          <w:noProof/>
        </w:rPr>
        <w:t xml:space="preserve">, </w:t>
      </w:r>
      <w:r w:rsidR="001C6F9C">
        <w:rPr>
          <w:noProof/>
        </w:rPr>
        <w:t>l</w:t>
      </w:r>
      <w:r w:rsidR="005C198C">
        <w:rPr>
          <w:noProof/>
        </w:rPr>
        <w:t xml:space="preserve">, </w:t>
      </w:r>
      <w:r w:rsidR="001C6F9C">
        <w:rPr>
          <w:noProof/>
        </w:rPr>
        <w:t>p</w:t>
      </w:r>
      <w:r w:rsidR="005C198C">
        <w:rPr>
          <w:noProof/>
        </w:rPr>
        <w:t xml:space="preserve">, </w:t>
      </w:r>
      <w:r w:rsidR="001C6F9C">
        <w:rPr>
          <w:noProof/>
        </w:rPr>
        <w:t>t</w:t>
      </w:r>
      <w:r w:rsidR="005C198C">
        <w:t>)</w:t>
      </w:r>
      <w:r w:rsidR="001C6F9C">
        <w:t>.</w:t>
      </w:r>
    </w:p>
    <w:p w14:paraId="62529DAD" w14:textId="77777777" w:rsidR="00F95208" w:rsidRPr="00F95208" w:rsidRDefault="00F95208" w:rsidP="00456520"/>
    <w:p w14:paraId="44CDC123" w14:textId="148B9A57" w:rsidR="002D2B13" w:rsidRPr="00DD6EE9" w:rsidRDefault="00DD6EE9">
      <w:pPr>
        <w:rPr>
          <w:color w:val="4472C4" w:themeColor="accent1"/>
          <w:sz w:val="20"/>
          <w:szCs w:val="20"/>
        </w:rPr>
      </w:pPr>
      <w:r w:rsidRPr="00DD6EE9">
        <w:rPr>
          <w:b/>
          <w:color w:val="4472C4" w:themeColor="accent1"/>
          <w:sz w:val="20"/>
          <w:szCs w:val="20"/>
        </w:rPr>
        <w:t xml:space="preserve">Figure 1 | </w:t>
      </w:r>
      <w:r w:rsidRPr="00EE548F">
        <w:rPr>
          <w:b/>
          <w:color w:val="4472C4" w:themeColor="accent1"/>
          <w:sz w:val="20"/>
          <w:szCs w:val="20"/>
        </w:rPr>
        <w:t>(a)</w:t>
      </w:r>
      <w:r w:rsidRPr="00DD6EE9">
        <w:rPr>
          <w:color w:val="4472C4" w:themeColor="accent1"/>
          <w:sz w:val="20"/>
          <w:szCs w:val="20"/>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w:t>
      </w:r>
      <w:r w:rsidR="007A530A">
        <w:rPr>
          <w:color w:val="4472C4" w:themeColor="accent1"/>
          <w:sz w:val="20"/>
          <w:szCs w:val="20"/>
        </w:rPr>
        <w:t>oc</w:t>
      </w:r>
      <w:r w:rsidRPr="00DD6EE9">
        <w:rPr>
          <w:color w:val="4472C4" w:themeColor="accent1"/>
          <w:sz w:val="20"/>
          <w:szCs w:val="20"/>
        </w:rPr>
        <w:t xml:space="preserve">ean where MKE ≥ 90th percentile. </w:t>
      </w:r>
      <w:r w:rsidRPr="00EE548F">
        <w:rPr>
          <w:b/>
          <w:color w:val="4472C4" w:themeColor="accent1"/>
          <w:sz w:val="20"/>
          <w:szCs w:val="20"/>
        </w:rPr>
        <w:t>(b)</w:t>
      </w:r>
      <w:r w:rsidRPr="00DD6EE9">
        <w:rPr>
          <w:color w:val="4472C4" w:themeColor="accent1"/>
          <w:sz w:val="20"/>
          <w:szCs w:val="20"/>
        </w:rPr>
        <w:t xml:space="preserve"> The field of mesoscale eddies forming around the Agulhas Current, and in particular the retroflection, can be seen by the EKE; here the blue polygon marks the area of EKE ≥ 90th percentile. </w:t>
      </w:r>
      <w:r w:rsidRPr="00DA630E">
        <w:rPr>
          <w:b/>
          <w:color w:val="4472C4" w:themeColor="accent1"/>
          <w:sz w:val="20"/>
          <w:szCs w:val="20"/>
        </w:rPr>
        <w:t>(c)</w:t>
      </w:r>
      <w:r w:rsidRPr="00DD6EE9">
        <w:rPr>
          <w:color w:val="4472C4" w:themeColor="accent1"/>
          <w:sz w:val="20"/>
          <w:szCs w:val="20"/>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DA630E">
        <w:rPr>
          <w:b/>
          <w:color w:val="4472C4" w:themeColor="accent1"/>
          <w:sz w:val="20"/>
          <w:szCs w:val="20"/>
        </w:rPr>
        <w:t>(d)</w:t>
      </w:r>
      <w:r w:rsidRPr="00DD6EE9">
        <w:rPr>
          <w:color w:val="4472C4" w:themeColor="accent1"/>
          <w:sz w:val="20"/>
          <w:szCs w:val="20"/>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Appendix A (Supplementary Materials, Figure 1).</w:t>
      </w:r>
    </w:p>
    <w:p w14:paraId="056FC87A" w14:textId="025FD126" w:rsidR="00A57896" w:rsidRPr="008D5AE8" w:rsidRDefault="00A57896" w:rsidP="0051654F">
      <w:pPr>
        <w:pStyle w:val="ListParagraph"/>
        <w:numPr>
          <w:ilvl w:val="0"/>
          <w:numId w:val="1"/>
        </w:numPr>
        <w:rPr>
          <w:i/>
          <w:color w:val="4472C4" w:themeColor="accent1"/>
          <w:sz w:val="20"/>
          <w:szCs w:val="20"/>
        </w:rPr>
      </w:pPr>
      <w:r w:rsidRPr="00DA630E">
        <w:rPr>
          <w:b/>
          <w:i/>
          <w:color w:val="4472C4" w:themeColor="accent1"/>
          <w:sz w:val="20"/>
          <w:szCs w:val="20"/>
        </w:rPr>
        <w:t>Suppl. Fig. 1</w:t>
      </w:r>
      <w:r w:rsidR="00725605" w:rsidRPr="00DA630E">
        <w:rPr>
          <w:b/>
          <w:i/>
          <w:color w:val="4472C4" w:themeColor="accent1"/>
          <w:sz w:val="20"/>
          <w:szCs w:val="20"/>
        </w:rPr>
        <w:t xml:space="preserve"> (a-t)</w:t>
      </w:r>
      <w:r w:rsidRPr="00DA630E">
        <w:rPr>
          <w:b/>
          <w:i/>
          <w:color w:val="4472C4" w:themeColor="accent1"/>
          <w:sz w:val="20"/>
          <w:szCs w:val="20"/>
        </w:rPr>
        <w:t>.</w:t>
      </w:r>
      <w:r w:rsidRPr="008D5AE8">
        <w:rPr>
          <w:i/>
          <w:color w:val="4472C4" w:themeColor="accent1"/>
          <w:sz w:val="20"/>
          <w:szCs w:val="20"/>
        </w:rPr>
        <w:t xml:space="preserve"> Full set of panels </w:t>
      </w:r>
      <w:r w:rsidR="0089392A" w:rsidRPr="008D5AE8">
        <w:rPr>
          <w:i/>
          <w:color w:val="4472C4" w:themeColor="accent1"/>
          <w:sz w:val="20"/>
          <w:szCs w:val="20"/>
        </w:rPr>
        <w:t>corresponding to Fig. 1.</w:t>
      </w:r>
    </w:p>
    <w:p w14:paraId="190CC6E7" w14:textId="77777777" w:rsidR="00741D53" w:rsidRPr="00DD6EE9" w:rsidRDefault="00741D53">
      <w:pPr>
        <w:rPr>
          <w:color w:val="4472C4" w:themeColor="accent1"/>
          <w:sz w:val="20"/>
          <w:szCs w:val="20"/>
        </w:rPr>
      </w:pPr>
    </w:p>
    <w:p w14:paraId="0A282A79" w14:textId="461F08DD" w:rsidR="002D2B13" w:rsidRPr="00DD6EE9" w:rsidRDefault="002D2B13">
      <w:pPr>
        <w:rPr>
          <w:strike/>
          <w:color w:val="4472C4" w:themeColor="accent1"/>
          <w:sz w:val="20"/>
          <w:szCs w:val="20"/>
        </w:rPr>
      </w:pPr>
      <w:r w:rsidRPr="00DD6EE9">
        <w:rPr>
          <w:b/>
          <w:strike/>
          <w:color w:val="4472C4" w:themeColor="accent1"/>
          <w:sz w:val="20"/>
          <w:szCs w:val="20"/>
        </w:rPr>
        <w:t xml:space="preserve">Figure </w:t>
      </w:r>
      <w:r w:rsidR="0041337D">
        <w:rPr>
          <w:b/>
          <w:strike/>
          <w:color w:val="4472C4" w:themeColor="accent1"/>
          <w:sz w:val="20"/>
          <w:szCs w:val="20"/>
        </w:rPr>
        <w:t>x</w:t>
      </w:r>
      <w:r w:rsidRPr="00DD6EE9">
        <w:rPr>
          <w:b/>
          <w:strike/>
          <w:color w:val="4472C4" w:themeColor="accent1"/>
          <w:sz w:val="20"/>
          <w:szCs w:val="20"/>
        </w:rPr>
        <w:t>.</w:t>
      </w:r>
      <w:r w:rsidRPr="00DD6EE9">
        <w:rPr>
          <w:strike/>
          <w:color w:val="4472C4" w:themeColor="accent1"/>
          <w:sz w:val="20"/>
          <w:szCs w:val="20"/>
        </w:rPr>
        <w:t xml:space="preserve"> MHW metrics duration and frequency of</w:t>
      </w:r>
      <w:r w:rsidR="00D86C29" w:rsidRPr="00DD6EE9">
        <w:rPr>
          <w:strike/>
          <w:color w:val="4472C4" w:themeColor="accent1"/>
          <w:sz w:val="20"/>
          <w:szCs w:val="20"/>
        </w:rPr>
        <w:t xml:space="preserve"> MHWs in </w:t>
      </w:r>
    </w:p>
    <w:p w14:paraId="5B070039" w14:textId="2D6E0B32" w:rsidR="002D2B13" w:rsidRPr="00DD6EE9" w:rsidRDefault="0089392A">
      <w:pPr>
        <w:rPr>
          <w:strike/>
          <w:color w:val="4472C4" w:themeColor="accent1"/>
          <w:sz w:val="20"/>
          <w:szCs w:val="20"/>
        </w:rPr>
      </w:pPr>
      <w:r w:rsidRPr="00DD6EE9">
        <w:rPr>
          <w:strike/>
          <w:color w:val="4472C4" w:themeColor="accent1"/>
          <w:sz w:val="20"/>
          <w:szCs w:val="20"/>
        </w:rPr>
        <w:t xml:space="preserve">Suppl. Fig. </w:t>
      </w:r>
      <w:r w:rsidR="0041337D">
        <w:rPr>
          <w:strike/>
          <w:color w:val="4472C4" w:themeColor="accent1"/>
          <w:sz w:val="20"/>
          <w:szCs w:val="20"/>
        </w:rPr>
        <w:t>x</w:t>
      </w:r>
      <w:r w:rsidRPr="00DD6EE9">
        <w:rPr>
          <w:strike/>
          <w:color w:val="4472C4" w:themeColor="accent1"/>
          <w:sz w:val="20"/>
          <w:szCs w:val="20"/>
        </w:rPr>
        <w:t xml:space="preserve">. Full set of panels matching Fig. </w:t>
      </w:r>
      <w:r w:rsidR="0041337D">
        <w:rPr>
          <w:strike/>
          <w:color w:val="4472C4" w:themeColor="accent1"/>
          <w:sz w:val="20"/>
          <w:szCs w:val="20"/>
        </w:rPr>
        <w:t>x</w:t>
      </w:r>
      <w:r w:rsidRPr="00DD6EE9">
        <w:rPr>
          <w:strike/>
          <w:color w:val="4472C4" w:themeColor="accent1"/>
          <w:sz w:val="20"/>
          <w:szCs w:val="20"/>
        </w:rPr>
        <w:t>.</w:t>
      </w:r>
    </w:p>
    <w:p w14:paraId="7F1289AF" w14:textId="49F979BD" w:rsidR="0089392A" w:rsidRDefault="0089392A" w:rsidP="005C198C"/>
    <w:p w14:paraId="02C02D6B" w14:textId="2680EB21" w:rsidR="005C198C" w:rsidRDefault="005C198C" w:rsidP="005C198C">
      <w:r>
        <w:lastRenderedPageBreak/>
        <w:t xml:space="preserve">Outlines tracing the fields of maximal MKE and EKE, and areas of intense MHW activity, aid in </w:t>
      </w:r>
      <w:r w:rsidR="00235BDD">
        <w:t>localising</w:t>
      </w:r>
      <w:r>
        <w:t xml:space="preserve"> the regions where each of these phenomena are most dominant </w:t>
      </w:r>
      <w:r w:rsidR="00235BDD">
        <w:t xml:space="preserve">relative to each other </w:t>
      </w:r>
      <w:r>
        <w:t>(Figure 2a-e).</w:t>
      </w:r>
      <w:r w:rsidR="00235BDD">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rsidR="00235BDD">
        <w:t>retroflection</w:t>
      </w:r>
      <w:r w:rsidR="001D5A48">
        <w:t>s</w:t>
      </w:r>
      <w:proofErr w:type="spellEnd"/>
      <w:r w:rsidR="00235BDD">
        <w:t xml:space="preserve"> and extension</w:t>
      </w:r>
      <w:r w:rsidR="001D5A48">
        <w:t>s</w:t>
      </w:r>
      <w:r w:rsidR="00235BDD">
        <w:t xml:space="preserve"> extend eastward into the south Indian Ocean, North Atlantic, and North Pacific Ocean, respectively</w:t>
      </w:r>
      <w:r w:rsidR="001D5A48">
        <w:t xml:space="preserve">.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w:t>
      </w:r>
      <w:r w:rsidR="00216643">
        <w:t xml:space="preserve">boundary </w:t>
      </w:r>
      <w:r w:rsidR="001D5A48">
        <w:t>currents retroflect north-eastwards into the western south Atlantic and southern west Pacific.</w:t>
      </w:r>
    </w:p>
    <w:p w14:paraId="59B5D48D" w14:textId="77777777" w:rsidR="005C198C" w:rsidRPr="00DD6EE9" w:rsidRDefault="005C198C" w:rsidP="005C198C"/>
    <w:p w14:paraId="1307D37E" w14:textId="6B059159" w:rsidR="0051654F" w:rsidRPr="00DD6EE9" w:rsidRDefault="008D5AE8">
      <w:pPr>
        <w:rPr>
          <w:color w:val="4472C4" w:themeColor="accent1"/>
          <w:sz w:val="20"/>
          <w:szCs w:val="20"/>
        </w:rPr>
      </w:pPr>
      <w:r w:rsidRPr="008D5AE8">
        <w:rPr>
          <w:b/>
          <w:color w:val="4472C4" w:themeColor="accent1"/>
          <w:sz w:val="20"/>
          <w:szCs w:val="20"/>
        </w:rPr>
        <w:t>Figure 2 |</w:t>
      </w:r>
      <w:r w:rsidRPr="008D5AE8">
        <w:rPr>
          <w:color w:val="4472C4" w:themeColor="accent1"/>
          <w:sz w:val="20"/>
          <w:szCs w:val="20"/>
        </w:rPr>
        <w:t xml:space="preserve"> The figures represent the </w:t>
      </w:r>
      <w:r w:rsidRPr="00EE548F">
        <w:rPr>
          <w:b/>
          <w:color w:val="4472C4" w:themeColor="accent1"/>
          <w:sz w:val="20"/>
          <w:szCs w:val="20"/>
        </w:rPr>
        <w:t>(a)</w:t>
      </w:r>
      <w:r w:rsidRPr="008D5AE8">
        <w:rPr>
          <w:color w:val="4472C4" w:themeColor="accent1"/>
          <w:sz w:val="20"/>
          <w:szCs w:val="20"/>
        </w:rPr>
        <w:t xml:space="preserve"> Agulhas Current, </w:t>
      </w:r>
      <w:r w:rsidRPr="00EE548F">
        <w:rPr>
          <w:b/>
          <w:color w:val="4472C4" w:themeColor="accent1"/>
          <w:sz w:val="20"/>
          <w:szCs w:val="20"/>
        </w:rPr>
        <w:t>(b)</w:t>
      </w:r>
      <w:r w:rsidRPr="008D5AE8">
        <w:rPr>
          <w:color w:val="4472C4" w:themeColor="accent1"/>
          <w:sz w:val="20"/>
          <w:szCs w:val="20"/>
        </w:rPr>
        <w:t xml:space="preserve"> Brazil Current, </w:t>
      </w:r>
      <w:r w:rsidRPr="00EE548F">
        <w:rPr>
          <w:b/>
          <w:color w:val="4472C4" w:themeColor="accent1"/>
          <w:sz w:val="20"/>
          <w:szCs w:val="20"/>
        </w:rPr>
        <w:t>(c)</w:t>
      </w:r>
      <w:r w:rsidRPr="008D5AE8">
        <w:rPr>
          <w:color w:val="4472C4" w:themeColor="accent1"/>
          <w:sz w:val="20"/>
          <w:szCs w:val="20"/>
        </w:rPr>
        <w:t xml:space="preserve"> East Australian Current, </w:t>
      </w:r>
      <w:r w:rsidRPr="00EE548F">
        <w:rPr>
          <w:b/>
          <w:color w:val="4472C4" w:themeColor="accent1"/>
          <w:sz w:val="20"/>
          <w:szCs w:val="20"/>
        </w:rPr>
        <w:t>(d)</w:t>
      </w:r>
      <w:r w:rsidRPr="008D5AE8">
        <w:rPr>
          <w:color w:val="4472C4" w:themeColor="accent1"/>
          <w:sz w:val="20"/>
          <w:szCs w:val="20"/>
        </w:rPr>
        <w:t xml:space="preserve"> Gulf Stream, and </w:t>
      </w:r>
      <w:r w:rsidRPr="00EE548F">
        <w:rPr>
          <w:b/>
          <w:color w:val="4472C4" w:themeColor="accent1"/>
          <w:sz w:val="20"/>
          <w:szCs w:val="20"/>
        </w:rPr>
        <w:t>(e)</w:t>
      </w:r>
      <w:r w:rsidRPr="008D5AE8">
        <w:rPr>
          <w:color w:val="4472C4" w:themeColor="accent1"/>
          <w:sz w:val="20"/>
          <w:szCs w:val="20"/>
        </w:rPr>
        <w:t xml:space="preserve"> Kuroshio Current. Three polygons are indicated on each panel—the red and blue outlined regions mark the location of the areas dominated by MKE and EKE ≥ 90th percentile as per Figure 1a-b (i.e. zones of influence). The purple-filled regions are where the mean thermal event intensity taken over the duration of the data set averages to values ≥ 90th percentile.</w:t>
      </w:r>
    </w:p>
    <w:p w14:paraId="4107BE4F" w14:textId="356C1001" w:rsidR="0051654F" w:rsidRDefault="0051654F">
      <w:pPr>
        <w:rPr>
          <w:color w:val="4472C4" w:themeColor="accent1"/>
          <w:sz w:val="20"/>
          <w:szCs w:val="20"/>
        </w:rPr>
      </w:pPr>
    </w:p>
    <w:p w14:paraId="4E364958" w14:textId="77777777" w:rsidR="002314A0" w:rsidRPr="00FC4827" w:rsidRDefault="002314A0" w:rsidP="002314A0">
      <w:pPr>
        <w:rPr>
          <w:b/>
          <w:i/>
        </w:rPr>
      </w:pPr>
      <w:r>
        <w:rPr>
          <w:b/>
          <w:i/>
        </w:rPr>
        <w:t>Pixel-by-pixel correlations between time series</w:t>
      </w:r>
    </w:p>
    <w:p w14:paraId="13A88824" w14:textId="77777777" w:rsidR="002314A0" w:rsidRDefault="002314A0" w:rsidP="002314A0">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437B9862" w14:textId="77777777" w:rsidR="002314A0" w:rsidRDefault="002314A0" w:rsidP="002314A0"/>
    <w:p w14:paraId="7791B021" w14:textId="77777777" w:rsidR="002314A0" w:rsidRDefault="002314A0" w:rsidP="002314A0">
      <w:ins w:id="10"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11" w:author="Unknown Author" w:date="2019-02-27T15:49:00Z">
        <w:r>
          <w:t>is formed</w:t>
        </w:r>
      </w:ins>
      <w:ins w:id="12" w:author="Unknown Author" w:date="2019-02-27T15:51:00Z">
        <w:r>
          <w:t>.</w:t>
        </w:r>
      </w:ins>
      <w:ins w:id="13" w:author="Unknown Author" w:date="2019-02-27T15:47:00Z">
        <w:r>
          <w:t xml:space="preserve"> This structure shows positive correlations in EKE and mean intensity occurring within the poleward side of the high EKE regions, and negative correlations in the equatorward side.</w:t>
        </w:r>
      </w:ins>
    </w:p>
    <w:p w14:paraId="2B1EDB99" w14:textId="77777777" w:rsidR="002314A0" w:rsidRDefault="002314A0" w:rsidP="002314A0">
      <w:del w:id="14"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15" w:author="Unknown Author" w:date="2019-02-27T15:47:00Z">
        <w:r>
          <w:t>of</w:t>
        </w:r>
      </w:ins>
      <w:del w:id="16"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4652D8D5" w14:textId="28FE8CB3" w:rsidR="004874B5" w:rsidRDefault="004874B5">
      <w:pPr>
        <w:rPr>
          <w:color w:val="4472C4" w:themeColor="accent1"/>
          <w:sz w:val="20"/>
          <w:szCs w:val="20"/>
        </w:rPr>
      </w:pPr>
    </w:p>
    <w:p w14:paraId="4C6AF016" w14:textId="72F35ED4" w:rsidR="002314A0" w:rsidRPr="00DA630E" w:rsidRDefault="002314A0" w:rsidP="002314A0">
      <w:pPr>
        <w:rPr>
          <w:color w:val="4472C4" w:themeColor="accent1"/>
          <w:sz w:val="20"/>
          <w:szCs w:val="20"/>
        </w:rPr>
      </w:pPr>
      <w:r w:rsidRPr="00DA630E">
        <w:rPr>
          <w:b/>
          <w:color w:val="4472C4" w:themeColor="accent1"/>
          <w:sz w:val="20"/>
          <w:szCs w:val="20"/>
        </w:rPr>
        <w:t xml:space="preserve">Figure </w:t>
      </w:r>
      <w:r>
        <w:rPr>
          <w:b/>
          <w:noProof/>
          <w:color w:val="4472C4" w:themeColor="accent1"/>
          <w:sz w:val="20"/>
          <w:szCs w:val="20"/>
        </w:rPr>
        <w:t>3</w:t>
      </w:r>
      <w:r w:rsidRPr="00DA630E">
        <w:rPr>
          <w:b/>
          <w:noProof/>
          <w:color w:val="4472C4" w:themeColor="accent1"/>
          <w:sz w:val="20"/>
          <w:szCs w:val="20"/>
        </w:rPr>
        <w:t xml:space="preserve"> |</w:t>
      </w:r>
      <w:r w:rsidRPr="00DA630E">
        <w:rPr>
          <w:noProof/>
          <w:color w:val="4472C4" w:themeColor="accent1"/>
          <w:sz w:val="20"/>
          <w:szCs w:val="20"/>
        </w:rPr>
        <w:t xml:space="preserve"> Pixel-by-pixel time series correlations between </w:t>
      </w:r>
      <w:r w:rsidRPr="00DA630E">
        <w:rPr>
          <w:b/>
          <w:noProof/>
          <w:color w:val="4472C4" w:themeColor="accent1"/>
          <w:sz w:val="20"/>
          <w:szCs w:val="20"/>
        </w:rPr>
        <w:t>(a, c, e, g, i)</w:t>
      </w:r>
      <w:r w:rsidRPr="00DA630E">
        <w:rPr>
          <w:noProof/>
          <w:color w:val="4472C4" w:themeColor="accent1"/>
          <w:sz w:val="20"/>
          <w:szCs w:val="20"/>
        </w:rPr>
        <w:t xml:space="preserve"> MKE vs. mean MHW intensity, and </w:t>
      </w:r>
      <w:r w:rsidRPr="00DA630E">
        <w:rPr>
          <w:b/>
          <w:noProof/>
          <w:color w:val="4472C4" w:themeColor="accent1"/>
          <w:sz w:val="20"/>
          <w:szCs w:val="20"/>
        </w:rPr>
        <w:t>(b, d, f, h, j)</w:t>
      </w:r>
      <w:r w:rsidRPr="00DA630E">
        <w:rPr>
          <w:noProof/>
          <w:color w:val="4472C4" w:themeColor="accent1"/>
          <w:sz w:val="20"/>
          <w:szCs w:val="20"/>
        </w:rPr>
        <w:t xml:space="preserve"> EKE vs. mean MHW intensity. Time series cover the</w:t>
      </w:r>
      <w:r w:rsidRPr="00DA630E">
        <w:rPr>
          <w:color w:val="4472C4" w:themeColor="accent1"/>
          <w:sz w:val="20"/>
          <w:szCs w:val="20"/>
        </w:rPr>
        <w:t xml:space="preserve"> period 1993-01-01 to 2018-09-30. </w:t>
      </w:r>
      <w:r w:rsidRPr="00DA630E">
        <w:rPr>
          <w:noProof/>
          <w:color w:val="4472C4" w:themeColor="accent1"/>
          <w:sz w:val="20"/>
          <w:szCs w:val="20"/>
        </w:rPr>
        <w:t>Polygons representing the zones of influence of EKE and MKE are indicated on the left and right sets of panels, respectively (refer to Figure 2 for details).</w:t>
      </w:r>
    </w:p>
    <w:p w14:paraId="48687B61" w14:textId="657B2026" w:rsidR="004874B5" w:rsidRDefault="004874B5">
      <w:pPr>
        <w:rPr>
          <w:color w:val="4472C4" w:themeColor="accent1"/>
          <w:sz w:val="20"/>
          <w:szCs w:val="20"/>
        </w:rPr>
      </w:pPr>
    </w:p>
    <w:p w14:paraId="233A0356" w14:textId="77777777" w:rsidR="002314A0" w:rsidRDefault="002314A0" w:rsidP="002314A0">
      <w:r>
        <w:rPr>
          <w:b/>
          <w:i/>
        </w:rPr>
        <w:lastRenderedPageBreak/>
        <w:t xml:space="preserve">Trends in selected </w:t>
      </w:r>
      <w:r w:rsidRPr="002D2B13">
        <w:rPr>
          <w:b/>
          <w:i/>
        </w:rPr>
        <w:t>MHW metrics</w:t>
      </w:r>
    </w:p>
    <w:p w14:paraId="3F8D3B14" w14:textId="77777777" w:rsidR="002314A0" w:rsidRPr="00DD6EE9" w:rsidRDefault="002314A0">
      <w:pPr>
        <w:rPr>
          <w:color w:val="4472C4" w:themeColor="accent1"/>
          <w:sz w:val="20"/>
          <w:szCs w:val="20"/>
        </w:rPr>
      </w:pPr>
    </w:p>
    <w:p w14:paraId="169323FA" w14:textId="2F9DDD4C" w:rsidR="002D2B13" w:rsidRDefault="008D5AE8">
      <w:pPr>
        <w:rPr>
          <w:color w:val="4472C4" w:themeColor="accent1"/>
          <w:sz w:val="20"/>
          <w:szCs w:val="20"/>
        </w:rPr>
      </w:pPr>
      <w:r w:rsidRPr="008D5AE8">
        <w:rPr>
          <w:b/>
          <w:color w:val="4472C4" w:themeColor="accent1"/>
          <w:sz w:val="20"/>
          <w:szCs w:val="20"/>
        </w:rPr>
        <w:t xml:space="preserve">Figure </w:t>
      </w:r>
      <w:r w:rsidR="002314A0">
        <w:rPr>
          <w:b/>
          <w:color w:val="4472C4" w:themeColor="accent1"/>
          <w:sz w:val="20"/>
          <w:szCs w:val="20"/>
        </w:rPr>
        <w:t>4</w:t>
      </w:r>
      <w:r w:rsidRPr="008D5AE8">
        <w:rPr>
          <w:b/>
          <w:color w:val="4472C4" w:themeColor="accent1"/>
          <w:sz w:val="20"/>
          <w:szCs w:val="20"/>
        </w:rPr>
        <w:t xml:space="preserve"> | </w:t>
      </w:r>
      <w:r w:rsidRPr="008D5AE8">
        <w:rPr>
          <w:color w:val="4472C4" w:themeColor="accent1"/>
          <w:sz w:val="20"/>
          <w:szCs w:val="20"/>
        </w:rPr>
        <w:t xml:space="preserve">Trends in the </w:t>
      </w:r>
      <w:r w:rsidRPr="00EE548F">
        <w:rPr>
          <w:b/>
          <w:color w:val="4472C4" w:themeColor="accent1"/>
          <w:sz w:val="20"/>
          <w:szCs w:val="20"/>
        </w:rPr>
        <w:t xml:space="preserve">(a, c, e, g, </w:t>
      </w:r>
      <w:proofErr w:type="spellStart"/>
      <w:r w:rsidRPr="00EE548F">
        <w:rPr>
          <w:b/>
          <w:color w:val="4472C4" w:themeColor="accent1"/>
          <w:sz w:val="20"/>
          <w:szCs w:val="20"/>
        </w:rPr>
        <w:t>i</w:t>
      </w:r>
      <w:proofErr w:type="spellEnd"/>
      <w:r w:rsidRPr="00EE548F">
        <w:rPr>
          <w:b/>
          <w:color w:val="4472C4" w:themeColor="accent1"/>
          <w:sz w:val="20"/>
          <w:szCs w:val="20"/>
        </w:rPr>
        <w:t>)</w:t>
      </w:r>
      <w:r w:rsidRPr="008D5AE8">
        <w:rPr>
          <w:color w:val="4472C4" w:themeColor="accent1"/>
          <w:sz w:val="20"/>
          <w:szCs w:val="20"/>
        </w:rPr>
        <w:t xml:space="preserve"> mean HMW intensity (°C per decade), and the </w:t>
      </w:r>
      <w:r w:rsidRPr="00EE548F">
        <w:rPr>
          <w:b/>
          <w:color w:val="4472C4" w:themeColor="accent1"/>
          <w:sz w:val="20"/>
          <w:szCs w:val="20"/>
        </w:rPr>
        <w:t>(b, d, f, h, j)</w:t>
      </w:r>
      <w:r w:rsidRPr="008D5AE8">
        <w:rPr>
          <w:color w:val="4472C4" w:themeColor="accent1"/>
          <w:sz w:val="20"/>
          <w:szCs w:val="20"/>
        </w:rPr>
        <w:t xml:space="preserve"> number of MHW (MHW days per decade). Polygons representing the zones of influence of EKE and MKE are indicated on the left and right sets of panels, respectively (refer to Figure 2 for details). These panels are repeated in Appendix A (Supplementary Materials, Figure 3), where the decadal trend in MHW duration is also shown.</w:t>
      </w:r>
    </w:p>
    <w:p w14:paraId="38490477" w14:textId="4F5E0B72" w:rsidR="00DB100D" w:rsidRPr="00DB100D" w:rsidRDefault="00DB100D" w:rsidP="00DB100D">
      <w:pPr>
        <w:pStyle w:val="ListParagraph"/>
        <w:numPr>
          <w:ilvl w:val="0"/>
          <w:numId w:val="1"/>
        </w:numPr>
        <w:rPr>
          <w:i/>
          <w:color w:val="4472C4" w:themeColor="accent1"/>
          <w:sz w:val="20"/>
          <w:szCs w:val="20"/>
        </w:rPr>
      </w:pPr>
      <w:r w:rsidRPr="00DA630E">
        <w:rPr>
          <w:b/>
          <w:i/>
          <w:color w:val="4472C4" w:themeColor="accent1"/>
          <w:sz w:val="20"/>
          <w:szCs w:val="20"/>
        </w:rPr>
        <w:t>Suppl. Fig. 2 (a-d).</w:t>
      </w:r>
      <w:r w:rsidRPr="008D5AE8">
        <w:rPr>
          <w:i/>
          <w:color w:val="4472C4" w:themeColor="accent1"/>
          <w:sz w:val="20"/>
          <w:szCs w:val="20"/>
        </w:rPr>
        <w:t xml:space="preserve"> Full set of panels of SST mean trend.</w:t>
      </w:r>
    </w:p>
    <w:p w14:paraId="2B7F1688" w14:textId="223CC044" w:rsidR="002D2B13" w:rsidRPr="008D5AE8" w:rsidRDefault="0089392A" w:rsidP="0051654F">
      <w:pPr>
        <w:pStyle w:val="ListParagraph"/>
        <w:numPr>
          <w:ilvl w:val="0"/>
          <w:numId w:val="1"/>
        </w:numPr>
        <w:rPr>
          <w:i/>
          <w:color w:val="4472C4" w:themeColor="accent1"/>
          <w:sz w:val="20"/>
          <w:szCs w:val="20"/>
        </w:rPr>
      </w:pPr>
      <w:r w:rsidRPr="00DA630E">
        <w:rPr>
          <w:b/>
          <w:i/>
          <w:color w:val="4472C4" w:themeColor="accent1"/>
          <w:sz w:val="20"/>
          <w:szCs w:val="20"/>
        </w:rPr>
        <w:t xml:space="preserve">Suppl. Fig. </w:t>
      </w:r>
      <w:r w:rsidR="009A0AB5">
        <w:rPr>
          <w:b/>
          <w:i/>
          <w:color w:val="4472C4" w:themeColor="accent1"/>
          <w:sz w:val="20"/>
          <w:szCs w:val="20"/>
        </w:rPr>
        <w:t>4</w:t>
      </w:r>
      <w:r w:rsidRPr="00DA630E">
        <w:rPr>
          <w:b/>
          <w:i/>
          <w:color w:val="4472C4" w:themeColor="accent1"/>
          <w:sz w:val="20"/>
          <w:szCs w:val="20"/>
        </w:rPr>
        <w:t>.</w:t>
      </w:r>
      <w:r w:rsidRPr="008D5AE8">
        <w:rPr>
          <w:i/>
          <w:color w:val="4472C4" w:themeColor="accent1"/>
          <w:sz w:val="20"/>
          <w:szCs w:val="20"/>
        </w:rPr>
        <w:t xml:space="preserve"> Full set of panels matching Fig. </w:t>
      </w:r>
      <w:r w:rsidR="0051654F" w:rsidRPr="008D5AE8">
        <w:rPr>
          <w:i/>
          <w:color w:val="4472C4" w:themeColor="accent1"/>
          <w:sz w:val="20"/>
          <w:szCs w:val="20"/>
        </w:rPr>
        <w:t>3</w:t>
      </w:r>
      <w:r w:rsidR="00725605" w:rsidRPr="008D5AE8">
        <w:rPr>
          <w:i/>
          <w:color w:val="4472C4" w:themeColor="accent1"/>
          <w:sz w:val="20"/>
          <w:szCs w:val="20"/>
        </w:rPr>
        <w:t>, including also trend in duration</w:t>
      </w:r>
      <w:r w:rsidRPr="008D5AE8">
        <w:rPr>
          <w:i/>
          <w:color w:val="4472C4" w:themeColor="accent1"/>
          <w:sz w:val="20"/>
          <w:szCs w:val="20"/>
        </w:rPr>
        <w:t>.</w:t>
      </w:r>
    </w:p>
    <w:p w14:paraId="372CED2F" w14:textId="3273FC49" w:rsidR="00445DE8" w:rsidRDefault="00445DE8"/>
    <w:p w14:paraId="0AAAFB18" w14:textId="77777777" w:rsidR="00EE548F" w:rsidRDefault="00EE548F"/>
    <w:p w14:paraId="7CCDC8A3" w14:textId="3CB65682" w:rsidR="0051654F" w:rsidRDefault="0051654F"/>
    <w:p w14:paraId="3A21A08E" w14:textId="77777777" w:rsidR="00445DE8" w:rsidRPr="002D2B13" w:rsidRDefault="00445DE8"/>
    <w:p w14:paraId="3622DD52" w14:textId="589F9F34" w:rsidR="001175AE" w:rsidRDefault="001175AE"/>
    <w:p w14:paraId="7291552C" w14:textId="77777777" w:rsidR="001175AE" w:rsidRDefault="00A77357">
      <w:pPr>
        <w:rPr>
          <w:b/>
          <w:i/>
        </w:rPr>
      </w:pPr>
      <w:r>
        <w:rPr>
          <w:b/>
          <w:i/>
        </w:rPr>
        <w:t>Eddy trajectories</w:t>
      </w:r>
    </w:p>
    <w:p w14:paraId="4C7D76A4" w14:textId="3F75D488" w:rsidR="001175AE" w:rsidRDefault="00A77357">
      <w:commentRangeStart w:id="17"/>
      <w:r>
        <w:t>The plots of ‘dispersal’</w:t>
      </w:r>
      <w:commentRangeEnd w:id="17"/>
      <w:r>
        <w:commentReference w:id="17"/>
      </w:r>
      <w:r>
        <w:t xml:space="preserve"> of </w:t>
      </w:r>
      <w:commentRangeStart w:id="18"/>
      <w:r>
        <w:t>eddy trajectories away from the long-term mean current path defined by regions of high MKE</w:t>
      </w:r>
      <w:commentRangeEnd w:id="18"/>
      <w:r w:rsidR="00D44F84">
        <w:rPr>
          <w:rStyle w:val="CommentReference"/>
        </w:rPr>
        <w:commentReference w:id="18"/>
      </w:r>
      <w:r>
        <w:t xml:space="preserve"> show that these eddies occupy exactly the field of greatest EKE… so, eddies cause the regions of high EKE.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 w14:paraId="3C49F326" w14:textId="77777777" w:rsidR="001175AE" w:rsidRDefault="00A77357">
      <w:r>
        <w:t xml:space="preserve">So where do the heatwaves come from? I now think that they come from the meanders. This notion is supported by the side-by-side animations of daily kinetic energy and daily event intensity. The meanders are </w:t>
      </w:r>
      <w:commentRangeStart w:id="19"/>
      <w:r>
        <w:t xml:space="preserve">very frequently located in time and space </w:t>
      </w:r>
      <w:commentRangeEnd w:id="19"/>
      <w:ins w:id="20" w:author="Unknown Author" w:date="2019-02-27T15:59:00Z">
        <w:r>
          <w:commentReference w:id="19"/>
        </w:r>
        <w:r>
          <w:commentReference w:id="21"/>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 w14:paraId="6E76448A" w14:textId="77777777" w:rsidR="001175AE" w:rsidRDefault="00A77357">
      <w:pPr>
        <w:rPr>
          <w:b/>
        </w:rPr>
      </w:pPr>
      <w:r>
        <w:rPr>
          <w:b/>
        </w:rPr>
        <w:t>Discussion</w:t>
      </w:r>
    </w:p>
    <w:p w14:paraId="4A305B24" w14:textId="77777777" w:rsidR="001175AE" w:rsidRDefault="00A77357">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but rather that climatologically colder regions that flank the mean current trajectory (as per Aviso+ ocean surface velocities) experience the thermal pulses when they receive meanders and rings that deviate from the ‘mean current’ path</w:t>
      </w:r>
      <w:r>
        <w:t>.</w:t>
      </w:r>
    </w:p>
    <w:p w14:paraId="3C255B68" w14:textId="77777777" w:rsidR="001175AE" w:rsidRDefault="001175AE"/>
    <w:p w14:paraId="00306AC5" w14:textId="0ADBAA5F" w:rsidR="001175AE" w:rsidRDefault="00B90CBB">
      <w:pPr>
        <w:pStyle w:val="CommentText"/>
      </w:pPr>
      <w:r>
        <w:t>This finding</w:t>
      </w:r>
      <w:r w:rsidR="00C05D50">
        <w:t xml:space="preserve"> resulted from an </w:t>
      </w:r>
      <w:r w:rsidR="00A77357">
        <w:t>analysis of the right-hand tail of the extreme temperature value distribution (</w:t>
      </w:r>
      <w:r w:rsidR="00A77357">
        <w:rPr>
          <w:i/>
          <w:iCs/>
        </w:rPr>
        <w:t>i.e.</w:t>
      </w:r>
      <w:r w:rsidR="00A77357">
        <w:t xml:space="preserve"> </w:t>
      </w:r>
      <w:r w:rsidR="00C05D50">
        <w:t xml:space="preserve">≥ 5 consecutive days of </w:t>
      </w:r>
      <w:r w:rsidR="00A77357">
        <w:t>temperature</w:t>
      </w:r>
      <w:r w:rsidR="00C05D50">
        <w:t>s</w:t>
      </w:r>
      <w:r w:rsidR="00A77357">
        <w:t xml:space="preserve"> above the 90th percentile relative to the seasonally-varying long-term climatology) of </w:t>
      </w:r>
      <w:r w:rsidR="00C05D50">
        <w:t xml:space="preserve">WBC regions. The analysis sheds </w:t>
      </w:r>
      <w:r w:rsidR="00A77357">
        <w:t xml:space="preserve">light on the evolution of the dynamics of heat transport that </w:t>
      </w:r>
      <w:r w:rsidR="000F6596">
        <w:t xml:space="preserve">is </w:t>
      </w:r>
      <w:r w:rsidR="00A77357">
        <w:t xml:space="preserve">associated with the </w:t>
      </w:r>
      <w:r w:rsidR="000F6596">
        <w:t xml:space="preserve">variability or </w:t>
      </w:r>
      <w:r w:rsidR="00A77357">
        <w:t>increased variability observed in WBCs.</w:t>
      </w:r>
      <w:r w:rsidR="00C05D50">
        <w:t xml:space="preserve"> </w:t>
      </w:r>
      <w:r w:rsidR="000F6596">
        <w:t xml:space="preserve">Interannual variability attributed to the EAC has been demonstrated to be responsible for explaining approximately 50% of the interannual variability in the number of MHW days off eastern Tasmania (Oliver et al., 2018). An increasing </w:t>
      </w:r>
      <w:r w:rsidR="00C05D50">
        <w:t xml:space="preserve">variability has been </w:t>
      </w:r>
      <w:r w:rsidR="00C05D50">
        <w:lastRenderedPageBreak/>
        <w:t>demonstrated for the AC (Beal et al.</w:t>
      </w:r>
      <w:r w:rsidR="00A810E2">
        <w:t>,</w:t>
      </w:r>
      <w:r w:rsidR="006554E4">
        <w:t xml:space="preserve"> </w:t>
      </w:r>
      <w:bookmarkStart w:id="22" w:name="_GoBack"/>
      <w:bookmarkEnd w:id="22"/>
      <w:r w:rsidR="00A810E2">
        <w:t>2016</w:t>
      </w:r>
      <w:r w:rsidR="00C05D50">
        <w:t>)</w:t>
      </w:r>
      <w:r w:rsidR="009E6D90">
        <w:t>, and in particular enhanced eddy propagation and in the Agulhas leakage</w:t>
      </w:r>
      <w:r w:rsidR="00A77357">
        <w:t xml:space="preserve"> </w:t>
      </w:r>
      <w:r w:rsidR="009E6D90">
        <w:t>(</w:t>
      </w:r>
      <w:proofErr w:type="spellStart"/>
      <w:r w:rsidR="009E6D90">
        <w:t>Backeberg</w:t>
      </w:r>
      <w:proofErr w:type="spellEnd"/>
      <w:r w:rsidR="009E6D90">
        <w:t xml:space="preserve"> et al., 2012). </w:t>
      </w:r>
      <w:r w:rsidR="00A77357">
        <w:t>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 w14:paraId="3620BDB1" w14:textId="77777777" w:rsidR="001175AE" w:rsidRDefault="00A77357">
      <w:r>
        <w:t xml:space="preserve">As yet no </w:t>
      </w:r>
      <w:commentRangeStart w:id="23"/>
      <w:r>
        <w:t>permanent impact</w:t>
      </w:r>
      <w:commentRangeEnd w:id="23"/>
      <w:r>
        <w:commentReference w:id="23"/>
      </w:r>
      <w:r>
        <w:t xml:space="preserve"> on pelagic ecosystems have been reported, raising questions around whether MHWs should be considered a threat to the world’s oceanic ecosystems.</w:t>
      </w:r>
      <w:ins w:id="24" w:author="Unknown Author" w:date="2019-02-27T16:05:00Z">
        <w:r>
          <w:t xml:space="preserve"> MHWs have </w:t>
        </w:r>
      </w:ins>
      <w:ins w:id="25" w:author="Unknown Author" w:date="2019-02-27T16:06:00Z">
        <w:r>
          <w:t xml:space="preserve">however been extensively documented to cause damage to coastal ecosystems and so </w:t>
        </w:r>
      </w:ins>
      <w:ins w:id="26" w:author="Unknown Author" w:date="2019-02-27T16:07:00Z">
        <w:r>
          <w:t>any increase in shoreward meanders of WBCs would be of concern.</w:t>
        </w:r>
      </w:ins>
    </w:p>
    <w:p w14:paraId="2119F55C" w14:textId="77777777" w:rsidR="001175AE" w:rsidRDefault="001175AE"/>
    <w:p w14:paraId="7BE69DE3" w14:textId="77777777" w:rsidR="001175AE" w:rsidRDefault="001175AE"/>
    <w:p w14:paraId="59441B01" w14:textId="77777777" w:rsidR="001175AE" w:rsidRDefault="00A77357">
      <w:pPr>
        <w:pStyle w:val="CommentText"/>
      </w:pPr>
      <w:commentRangeStart w:id="27"/>
      <w:r>
        <w:t>All WBCs are responding in similar key ways…</w:t>
      </w:r>
      <w:commentRangeEnd w:id="27"/>
      <w:ins w:id="28" w:author="Unknown Author" w:date="2019-02-27T16:03:00Z">
        <w:r>
          <w:commentReference w:id="27"/>
        </w:r>
      </w:ins>
    </w:p>
    <w:p w14:paraId="24CCD3DA" w14:textId="77777777" w:rsidR="001175AE" w:rsidRDefault="001175AE"/>
    <w:p w14:paraId="60E8078B" w14:textId="77777777" w:rsidR="001175AE" w:rsidRDefault="00A77357">
      <w:r>
        <w:t xml:space="preserve">Except for the Kuroshio Current, WBCs are </w:t>
      </w:r>
      <w:commentRangeStart w:id="29"/>
      <w:r>
        <w:t>extending poleward</w:t>
      </w:r>
      <w:commentRangeEnd w:id="29"/>
      <w:r>
        <w:commentReference w:id="2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30"/>
      <w:r>
        <w:t xml:space="preserve">increasing mesoscale activities </w:t>
      </w:r>
      <w:commentRangeEnd w:id="30"/>
      <w:r>
        <w:commentReference w:id="3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 w14:paraId="14655431" w14:textId="77777777" w:rsidR="001175AE" w:rsidRDefault="00A77357">
      <w:r>
        <w:t>[</w:t>
      </w:r>
      <w:r>
        <w:rPr>
          <w:color w:val="FF0000"/>
        </w:rPr>
        <w:t>link with extreme thermal events here</w:t>
      </w:r>
      <w:r>
        <w:t>]</w:t>
      </w:r>
    </w:p>
    <w:p w14:paraId="0E5B8D08" w14:textId="77777777" w:rsidR="001175AE" w:rsidRDefault="00A77357">
      <w:ins w:id="31" w:author="Unknown Author" w:date="2019-02-27T16:08:00Z">
        <w:r>
          <w:t xml:space="preserve">With WBCs warming at an increased rate to the global average, </w:t>
        </w:r>
      </w:ins>
      <w:ins w:id="3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33" w:author="Unknown Author" w:date="2019-02-27T16:16:00Z">
        <w:r>
          <w:t xml:space="preserve"> Due to the high internal variability (i.e. high</w:t>
        </w:r>
      </w:ins>
      <w:ins w:id="34" w:author="Unknown Author" w:date="2019-02-27T16:17:00Z">
        <w:r>
          <w:t xml:space="preserve"> EKE) normally found within WBCs, </w:t>
        </w:r>
      </w:ins>
      <w:ins w:id="35" w:author="Unknown Author" w:date="2019-02-27T16:18:00Z">
        <w:r>
          <w:t xml:space="preserve">it is likely that any </w:t>
        </w:r>
        <w:proofErr w:type="spellStart"/>
        <w:r>
          <w:t>speies</w:t>
        </w:r>
        <w:proofErr w:type="spellEnd"/>
        <w:r>
          <w:t xml:space="preserve"> adapted </w:t>
        </w:r>
      </w:ins>
      <w:ins w:id="36" w:author="Unknown Author" w:date="2019-02-27T16:19:00Z">
        <w:r>
          <w:t>to live within this oceanographic feature is not adversely affected by MHWs. The concern is rather for areas with the ‘</w:t>
        </w:r>
      </w:ins>
      <w:ins w:id="3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 w14:paraId="11380DE7" w14:textId="77777777" w:rsidR="001175AE" w:rsidRDefault="00A77357">
      <w:pPr>
        <w:rPr>
          <w:b/>
        </w:rPr>
      </w:pPr>
      <w:r>
        <w:rPr>
          <w:b/>
        </w:rPr>
        <w:t>References</w:t>
      </w:r>
    </w:p>
    <w:p w14:paraId="2E7A19E8" w14:textId="24EF5486" w:rsidR="001175AE" w:rsidRDefault="00A77357">
      <w:r>
        <w:t>Alexander, L.V., 2016. Global observed long-term changes in temperature and precipitation extremes: A review of progress and limitations in IPCC assessments and beyond. Weather and Climate Extremes 11, 4–16.</w:t>
      </w:r>
    </w:p>
    <w:p w14:paraId="0C8A57D9" w14:textId="77777777" w:rsidR="009E6D90" w:rsidRDefault="009E6D90"/>
    <w:p w14:paraId="1D409B98" w14:textId="36CDF1A0" w:rsidR="001175AE" w:rsidRDefault="009E6D90">
      <w:proofErr w:type="spellStart"/>
      <w:r w:rsidRPr="009E6D90">
        <w:t>Backeberg</w:t>
      </w:r>
      <w:proofErr w:type="spellEnd"/>
      <w:r w:rsidRPr="009E6D90">
        <w:t xml:space="preserve">, B. C., </w:t>
      </w:r>
      <w:proofErr w:type="spellStart"/>
      <w:r w:rsidRPr="009E6D90">
        <w:t>Penven</w:t>
      </w:r>
      <w:proofErr w:type="spellEnd"/>
      <w:r w:rsidRPr="009E6D90">
        <w:t xml:space="preserve">, P., Rouault, M. (2012). Impact of intensified Indian Ocean winds on mesoscale variability in the Agulhas system. </w:t>
      </w:r>
      <w:r w:rsidRPr="009E6D90">
        <w:rPr>
          <w:i/>
          <w:iCs/>
        </w:rPr>
        <w:t>Nature Climate Change</w:t>
      </w:r>
      <w:r w:rsidRPr="009E6D90">
        <w:t xml:space="preserve">, </w:t>
      </w:r>
      <w:r w:rsidRPr="009E6D90">
        <w:rPr>
          <w:i/>
          <w:iCs/>
        </w:rPr>
        <w:t>2</w:t>
      </w:r>
      <w:r w:rsidRPr="009E6D90">
        <w:t>, 608–612. http://doi.org/10.1038/nclimate1587</w:t>
      </w:r>
    </w:p>
    <w:p w14:paraId="1DFF9740" w14:textId="77777777" w:rsidR="009E6D90" w:rsidRDefault="009E6D90"/>
    <w:p w14:paraId="529DE68B" w14:textId="77777777" w:rsidR="001175AE" w:rsidRDefault="00A77357">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 w14:paraId="7F539389" w14:textId="77777777" w:rsidR="001175AE" w:rsidRDefault="00A77357">
      <w:r>
        <w:lastRenderedPageBreak/>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 w14:paraId="46707C28" w14:textId="77777777" w:rsidR="001175AE" w:rsidRDefault="00A77357">
      <w:r>
        <w:t xml:space="preserve">Bond, N.A., Cronin, M.F., Freeland, H., Mantua, N., 2015. Causes and impacts of the 2014 warm anomaly in the NE Pacific. Geophysical Research Letters 42, 3414–3420. </w:t>
      </w:r>
    </w:p>
    <w:p w14:paraId="6457E5A4" w14:textId="77777777" w:rsidR="001175AE" w:rsidRDefault="001175AE"/>
    <w:p w14:paraId="1B11BFFD" w14:textId="77777777" w:rsidR="001175AE" w:rsidRDefault="00A77357">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 w14:paraId="5CAD3CE7" w14:textId="77777777" w:rsidR="001175AE" w:rsidRDefault="00A77357">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 w14:paraId="74CC965C" w14:textId="77777777" w:rsidR="001175AE" w:rsidRDefault="00A77357">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 w14:paraId="172C95D7" w14:textId="77777777" w:rsidR="001175AE" w:rsidRDefault="00A77357">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 w14:paraId="6E218D3C" w14:textId="77777777" w:rsidR="001175AE" w:rsidRDefault="00A77357">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 w14:paraId="25A7B2C1" w14:textId="77777777" w:rsidR="001175AE" w:rsidRDefault="00A77357">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 w14:paraId="54279512" w14:textId="77777777" w:rsidR="001175AE" w:rsidRDefault="00A77357">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 w14:paraId="35509767" w14:textId="77777777" w:rsidR="001175AE" w:rsidRDefault="00A77357">
      <w:r>
        <w:t xml:space="preserve">Fischer, E.M., Lawrence, D.M., Sanderson, B.M., 2011. Quantifying uncertainties in projections of extremes - a perturbed land surface parameter experiment. Climate Dynamics 37, 1381–1398. </w:t>
      </w:r>
    </w:p>
    <w:p w14:paraId="6FCD1FFC" w14:textId="77777777" w:rsidR="001175AE" w:rsidRDefault="001175AE"/>
    <w:p w14:paraId="2B50F106" w14:textId="77777777" w:rsidR="001175AE" w:rsidRDefault="00A77357">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 w14:paraId="07ED8535" w14:textId="77777777" w:rsidR="001175AE" w:rsidRDefault="00A77357">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 w14:paraId="504A68A4" w14:textId="77777777" w:rsidR="001175AE" w:rsidRDefault="00A77357">
      <w:r>
        <w:lastRenderedPageBreak/>
        <w:t>Glickman, T.S., 2000. Glossary of Meteorology. American Meteorological Society, Boston, USA.</w:t>
      </w:r>
    </w:p>
    <w:p w14:paraId="519D4141" w14:textId="77777777" w:rsidR="001175AE" w:rsidRDefault="001175AE"/>
    <w:p w14:paraId="18DD471D" w14:textId="4A7FB75B" w:rsidR="001175AE" w:rsidRDefault="00A77357">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20A9EE89" w14:textId="1DBCEDD5" w:rsidR="00BD3155" w:rsidRDefault="00BD3155"/>
    <w:p w14:paraId="73FCD12D" w14:textId="12A0682E" w:rsidR="00BD3155" w:rsidRDefault="00BD3155">
      <w:r w:rsidRPr="00BD3155">
        <w:t xml:space="preserve">Hobday, A. J., Oliver, E. C. J., Sen Gupta, A., </w:t>
      </w:r>
      <w:proofErr w:type="spellStart"/>
      <w:r w:rsidRPr="00BD3155">
        <w:t>Benthuysen</w:t>
      </w:r>
      <w:proofErr w:type="spellEnd"/>
      <w:r w:rsidRPr="00BD3155">
        <w:t xml:space="preserve">, J. A., Burrows, M. T., </w:t>
      </w:r>
      <w:proofErr w:type="spellStart"/>
      <w:r w:rsidRPr="00BD3155">
        <w:t>Donat</w:t>
      </w:r>
      <w:proofErr w:type="spellEnd"/>
      <w:r w:rsidRPr="00BD3155">
        <w:t xml:space="preserve">, M. G., … </w:t>
      </w:r>
      <w:proofErr w:type="spellStart"/>
      <w:r w:rsidRPr="00BD3155">
        <w:t>Smale</w:t>
      </w:r>
      <w:proofErr w:type="spellEnd"/>
      <w:r w:rsidRPr="00BD3155">
        <w:t xml:space="preserve">, D. A. (2018). Categorizing and naming marine heatwaves. </w:t>
      </w:r>
      <w:r w:rsidRPr="00BD3155">
        <w:rPr>
          <w:i/>
          <w:iCs/>
        </w:rPr>
        <w:t>Oceanography</w:t>
      </w:r>
      <w:r w:rsidRPr="00BD3155">
        <w:t xml:space="preserve">, </w:t>
      </w:r>
      <w:r w:rsidRPr="00BD3155">
        <w:rPr>
          <w:i/>
          <w:iCs/>
        </w:rPr>
        <w:t>31</w:t>
      </w:r>
      <w:r w:rsidRPr="00BD3155">
        <w:t>. Retrieved from https://doi.org/ 10.5670/oceanog.2018.205.</w:t>
      </w:r>
    </w:p>
    <w:p w14:paraId="7BFDD79B" w14:textId="77777777" w:rsidR="001175AE" w:rsidRDefault="001175AE"/>
    <w:p w14:paraId="54455EBA" w14:textId="77777777" w:rsidR="001175AE" w:rsidRDefault="00A77357">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 w14:paraId="07FE0807" w14:textId="77777777" w:rsidR="001175AE" w:rsidRDefault="00A77357">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 w14:paraId="4216EE70" w14:textId="77777777" w:rsidR="001175AE" w:rsidRDefault="00A77357">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 w14:paraId="40E6AADA" w14:textId="77777777" w:rsidR="001175AE" w:rsidRDefault="00A77357">
      <w:r>
        <w:t>Mearns, L.O., Katz, R.W., Schneider, S.H., 1984. Extreme high-temperature events: Changes in their probabilities with changes in mean temperature. Journal of Climate and Applied Meteorology 23, 1601–1613.</w:t>
      </w:r>
    </w:p>
    <w:p w14:paraId="6C353400" w14:textId="77777777" w:rsidR="001175AE" w:rsidRDefault="001175AE"/>
    <w:p w14:paraId="5018D6CA" w14:textId="77777777" w:rsidR="001175AE" w:rsidRDefault="00A77357">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 w14:paraId="456A1346" w14:textId="77777777" w:rsidR="001175AE" w:rsidRDefault="00A77357">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 w14:paraId="6680F219" w14:textId="77777777" w:rsidR="001175AE" w:rsidRDefault="00A77357">
      <w:proofErr w:type="spellStart"/>
      <w:r>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 w14:paraId="272D35AD" w14:textId="4169A9E2" w:rsidR="001175AE" w:rsidRDefault="00A77357">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DA708DD" w14:textId="7991DE02" w:rsidR="00085D11" w:rsidRDefault="00085D11"/>
    <w:p w14:paraId="4344AA31" w14:textId="2DBD7EAB" w:rsidR="00085D11" w:rsidRPr="00085D11" w:rsidRDefault="00085D11" w:rsidP="00085D11">
      <w:r w:rsidRPr="00085D11">
        <w:lastRenderedPageBreak/>
        <w:t xml:space="preserve">Oliver, E. C. J., Lago, V., Hobday, A. J., Holbrook, N. J., Ling, S. D., &amp; Mundy, C. N. (2018). Marine heatwaves off eastern Tasmania: Trends, interannual variability, and predictability. </w:t>
      </w:r>
      <w:r w:rsidRPr="00085D11">
        <w:rPr>
          <w:i/>
          <w:iCs/>
        </w:rPr>
        <w:t>Progress in Oceanography</w:t>
      </w:r>
      <w:r w:rsidRPr="00085D11">
        <w:t xml:space="preserve">, </w:t>
      </w:r>
      <w:r w:rsidRPr="00085D11">
        <w:rPr>
          <w:i/>
          <w:iCs/>
        </w:rPr>
        <w:t>161</w:t>
      </w:r>
      <w:r w:rsidRPr="00085D11">
        <w:t xml:space="preserve">, 116–130. </w:t>
      </w:r>
      <w:hyperlink r:id="rId9" w:history="1">
        <w:r w:rsidR="009E6D90" w:rsidRPr="00775793">
          <w:rPr>
            <w:rStyle w:val="Hyperlink"/>
          </w:rPr>
          <w:t>http://doi.org/10.1016/j.pocean.2018.02.007</w:t>
        </w:r>
      </w:hyperlink>
      <w:r w:rsidR="009E6D90">
        <w:tab/>
      </w:r>
    </w:p>
    <w:p w14:paraId="0C710897" w14:textId="77777777" w:rsidR="001175AE" w:rsidRDefault="001175AE"/>
    <w:p w14:paraId="67633B0E" w14:textId="77777777" w:rsidR="001175AE" w:rsidRDefault="00A77357">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 w14:paraId="2007A479" w14:textId="77777777" w:rsidR="001175AE" w:rsidRDefault="00A77357">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 w14:paraId="321075D2" w14:textId="77777777" w:rsidR="001175AE" w:rsidRDefault="00A77357">
      <w:r>
        <w:t>Palter, J.B., 2015. The Role of the Gulf Stream in European Climate. Annual Review of Marine Science 7, 113–137.</w:t>
      </w:r>
    </w:p>
    <w:p w14:paraId="3C84CA49" w14:textId="77777777" w:rsidR="001175AE" w:rsidRDefault="001175AE"/>
    <w:p w14:paraId="4D5139EC" w14:textId="77777777" w:rsidR="001175AE" w:rsidRDefault="00A77357">
      <w:r>
        <w:t>Pearce, A.F., Feng, M., 2013. The rise and fall of the marine heat wave off Western Australia during the summer of 2010/2011. Journal of Marine Systems 111-112, 139–156.</w:t>
      </w:r>
    </w:p>
    <w:p w14:paraId="4027DFB0" w14:textId="77777777" w:rsidR="001175AE" w:rsidRDefault="001175AE"/>
    <w:p w14:paraId="54BD2B51" w14:textId="77777777" w:rsidR="001175AE" w:rsidRDefault="00A77357">
      <w:r>
        <w:t xml:space="preserve">Perkins, S.E., Alexander, L.V., 2013. On the measurement of heat waves. Journal of Climate 26, 4500–4517. </w:t>
      </w:r>
    </w:p>
    <w:p w14:paraId="7833AE18" w14:textId="77777777" w:rsidR="001175AE" w:rsidRDefault="001175AE"/>
    <w:p w14:paraId="71AACF98" w14:textId="77777777" w:rsidR="001175AE" w:rsidRDefault="00A77357">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 w14:paraId="0E42F944" w14:textId="77777777" w:rsidR="001175AE" w:rsidRDefault="00A77357">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 w14:paraId="43762D95" w14:textId="77777777" w:rsidR="001175AE" w:rsidRDefault="00A77357">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 w14:paraId="7898960C" w14:textId="77777777" w:rsidR="001175AE" w:rsidRDefault="00A77357">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 w14:paraId="6372DB54" w14:textId="77777777" w:rsidR="001175AE" w:rsidRDefault="00A77357">
      <w:r>
        <w:t xml:space="preserve">Schlegel, R.W., Oliver, E., </w:t>
      </w:r>
      <w:proofErr w:type="spellStart"/>
      <w:r>
        <w:t>Wernberg</w:t>
      </w:r>
      <w:proofErr w:type="spellEnd"/>
      <w:r>
        <w:t xml:space="preserve">, T., Smit, A., 2017. </w:t>
      </w:r>
      <w:ins w:id="38" w:author="Unknown Author" w:date="2019-02-27T14:36:00Z">
        <w:r>
          <w:t>Nearshore and offshore co-occurrence of marine heatwaves and cold-spells</w:t>
        </w:r>
      </w:ins>
      <w:del w:id="39" w:author="Unknown Author" w:date="2019-02-27T14:35:00Z">
        <w:r>
          <w:delText>Coastal</w:delText>
        </w:r>
      </w:del>
      <w:del w:id="40" w:author="Unknown Author" w:date="2019-02-27T14:36:00Z">
        <w:r>
          <w:delText xml:space="preserve"> and offshore co-occurrences of marine heatwaves and cold-spells</w:delText>
        </w:r>
      </w:del>
      <w:r>
        <w:t xml:space="preserve">. Progress in Oceanography </w:t>
      </w:r>
      <w:ins w:id="41" w:author="Unknown Author" w:date="2019-02-27T14:36:00Z">
        <w:r>
          <w:t>151</w:t>
        </w:r>
      </w:ins>
      <w:del w:id="42" w:author="Unknown Author" w:date="2019-02-27T14:36:00Z">
        <w:r>
          <w:rPr>
            <w:highlight w:val="yellow"/>
          </w:rPr>
          <w:delText>ww</w:delText>
        </w:r>
      </w:del>
      <w:r>
        <w:rPr>
          <w:highlight w:val="yellow"/>
        </w:rPr>
        <w:t xml:space="preserve">, </w:t>
      </w:r>
      <w:del w:id="43" w:author="Unknown Author" w:date="2019-02-27T14:36:00Z">
        <w:r>
          <w:rPr>
            <w:highlight w:val="yellow"/>
          </w:rPr>
          <w:delText>yyy</w:delText>
        </w:r>
      </w:del>
      <w:ins w:id="44" w:author="Unknown Author" w:date="2019-02-27T14:36:00Z">
        <w:r>
          <w:rPr>
            <w:highlight w:val="yellow"/>
          </w:rPr>
          <w:t>189</w:t>
        </w:r>
      </w:ins>
      <w:r>
        <w:rPr>
          <w:highlight w:val="yellow"/>
        </w:rPr>
        <w:t>–</w:t>
      </w:r>
      <w:del w:id="45" w:author="Unknown Author" w:date="2019-02-27T14:36:00Z">
        <w:r>
          <w:rPr>
            <w:highlight w:val="yellow"/>
          </w:rPr>
          <w:delText>zzz</w:delText>
        </w:r>
      </w:del>
      <w:ins w:id="46" w:author="Unknown Author" w:date="2019-02-27T14:36:00Z">
        <w:r>
          <w:rPr>
            <w:highlight w:val="yellow"/>
          </w:rPr>
          <w:t>205</w:t>
        </w:r>
      </w:ins>
      <w:r>
        <w:t>.</w:t>
      </w:r>
    </w:p>
    <w:p w14:paraId="48551ADA" w14:textId="77777777" w:rsidR="001175AE" w:rsidRDefault="001175AE"/>
    <w:p w14:paraId="03F40846" w14:textId="77777777" w:rsidR="001175AE" w:rsidRDefault="00A77357">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 w14:paraId="1DBD4ACC" w14:textId="77777777" w:rsidR="001175AE" w:rsidRDefault="00A77357">
      <w:r>
        <w:t>Seager, R., Simpson, I.R., 2016. Western boundary currents and climate change. Journal of Geophysical Research: Oceans 121, 7212–7214.</w:t>
      </w:r>
    </w:p>
    <w:p w14:paraId="01EB256B" w14:textId="77777777" w:rsidR="001175AE" w:rsidRDefault="001175AE"/>
    <w:p w14:paraId="35071AEA" w14:textId="77777777" w:rsidR="001175AE" w:rsidRDefault="00A77357">
      <w:proofErr w:type="spellStart"/>
      <w:r>
        <w:lastRenderedPageBreak/>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 w14:paraId="5FAF32A7" w14:textId="77777777" w:rsidR="001175AE" w:rsidRDefault="00A77357">
      <w:proofErr w:type="spellStart"/>
      <w:r>
        <w:t>Sura</w:t>
      </w:r>
      <w:proofErr w:type="spellEnd"/>
      <w:r>
        <w:t>, P., 2011. A general perspective of extreme events in weather and climate. Atmospheric Research 101, 1–21.</w:t>
      </w:r>
    </w:p>
    <w:p w14:paraId="5F370CE7" w14:textId="77777777" w:rsidR="001175AE" w:rsidRDefault="001175AE"/>
    <w:p w14:paraId="5DF6EAC2" w14:textId="77777777" w:rsidR="001175AE" w:rsidRDefault="00A77357">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 w14:paraId="5D2606A0" w14:textId="77777777" w:rsidR="001175AE" w:rsidRDefault="00A77357">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 w14:paraId="222C845D" w14:textId="77777777" w:rsidR="001175AE" w:rsidRDefault="00A77357">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235BDD" w:rsidRDefault="00235BDD">
      <w:r>
        <w:rPr>
          <w:rFonts w:ascii="Liberation Serif" w:eastAsia="DejaVu Sans" w:hAnsi="Liberation Serif" w:cs="DejaVu Sans"/>
          <w:sz w:val="24"/>
          <w:lang w:val="en-US" w:bidi="en-US"/>
        </w:rPr>
        <w:t>Author order to be decided at the end.</w:t>
      </w:r>
    </w:p>
  </w:comment>
  <w:comment w:id="1" w:author="Anthony J. Richardson" w:date="2019-03-21T06:34:00Z" w:initials="AJR">
    <w:p w14:paraId="27F97226" w14:textId="77777777" w:rsidR="00D40820" w:rsidRDefault="00D40820" w:rsidP="00D40820">
      <w:pPr>
        <w:pStyle w:val="CommentText"/>
      </w:pPr>
      <w:r>
        <w:rPr>
          <w:rStyle w:val="CommentReference"/>
        </w:rPr>
        <w:annotationRef/>
      </w:r>
      <w:proofErr w:type="spellStart"/>
      <w:r>
        <w:t>Reponding</w:t>
      </w:r>
      <w:proofErr w:type="spellEnd"/>
      <w:r>
        <w:t xml:space="preserve"> to what? If it’s to climate change, then starting the next paragraph with that would be good</w:t>
      </w:r>
    </w:p>
  </w:comment>
  <w:comment w:id="2" w:author="AJ Smit" w:date="2019-02-18T18:19:00Z" w:initials="Office">
    <w:p w14:paraId="279CEB9B" w14:textId="77777777" w:rsidR="00D40820" w:rsidRDefault="00D40820" w:rsidP="00D40820">
      <w:pPr>
        <w:pStyle w:val="CommentText"/>
      </w:pPr>
      <w:r>
        <w:rPr>
          <w:rStyle w:val="CommentReference"/>
        </w:rPr>
        <w:annotationRef/>
      </w:r>
      <w:r>
        <w:t>Is this change associated with an increase in ‘MHWs’?</w:t>
      </w:r>
    </w:p>
  </w:comment>
  <w:comment w:id="3" w:author="AJ Smit" w:date="2019-02-23T20:36:00Z" w:initials="Office">
    <w:p w14:paraId="4C2B5A3E" w14:textId="77777777" w:rsidR="00235BDD" w:rsidRPr="008D5AE8" w:rsidRDefault="00235BDD">
      <w:pPr>
        <w:rPr>
          <w:sz w:val="20"/>
          <w:szCs w:val="20"/>
        </w:rPr>
      </w:pPr>
      <w:r w:rsidRPr="008D5AE8">
        <w:rPr>
          <w:rFonts w:eastAsia="DejaVu Sans" w:cs="DejaVu Sans"/>
          <w:b/>
          <w:i/>
          <w:sz w:val="20"/>
          <w:szCs w:val="20"/>
          <w:lang w:val="en-US" w:bidi="en-US"/>
        </w:rPr>
        <w:t>Aims I’d still like to achieve</w:t>
      </w:r>
    </w:p>
    <w:p w14:paraId="3631DA7C" w14:textId="77777777" w:rsidR="00235BDD" w:rsidRPr="008D5AE8" w:rsidRDefault="00235BDD">
      <w:pPr>
        <w:rPr>
          <w:sz w:val="20"/>
          <w:szCs w:val="20"/>
        </w:rPr>
      </w:pPr>
      <w:r w:rsidRPr="008D5AE8">
        <w:rPr>
          <w:rFonts w:eastAsia="DejaVu Sans" w:cs="DejaVu Sans"/>
          <w:sz w:val="20"/>
          <w:szCs w:val="20"/>
          <w:lang w:val="en-US" w:bidi="en-US"/>
        </w:rPr>
        <w:t>To quantitatively show that there is a link between the number of meanders/rings produced by the WBCs and the MHW occurrences; specifically,</w:t>
      </w:r>
    </w:p>
    <w:p w14:paraId="31979858" w14:textId="77777777" w:rsidR="00235BDD" w:rsidRPr="008D5AE8" w:rsidRDefault="00235BDD">
      <w:pPr>
        <w:rPr>
          <w:sz w:val="20"/>
          <w:szCs w:val="20"/>
        </w:rPr>
      </w:pPr>
      <w:r w:rsidRPr="008D5AE8">
        <w:rPr>
          <w:rFonts w:eastAsia="DejaVu Sans" w:cs="DejaVu Sans"/>
          <w:sz w:val="20"/>
          <w:szCs w:val="20"/>
          <w:lang w:val="en-US" w:bidi="en-US"/>
        </w:rPr>
        <w:t>quantify and frequency of MHWs, and the frequency of the meanders/rings;</w:t>
      </w:r>
    </w:p>
    <w:p w14:paraId="1FBC44E2" w14:textId="77777777" w:rsidR="00235BDD" w:rsidRPr="008D5AE8" w:rsidRDefault="00235BDD">
      <w:pPr>
        <w:rPr>
          <w:sz w:val="20"/>
          <w:szCs w:val="20"/>
        </w:rPr>
      </w:pPr>
      <w:r w:rsidRPr="008D5AE8">
        <w:rPr>
          <w:rFonts w:eastAsia="DejaVu Sans" w:cs="DejaVu Sans"/>
          <w:sz w:val="20"/>
          <w:szCs w:val="20"/>
          <w:lang w:val="en-US" w:bidi="en-US"/>
        </w:rPr>
        <w:t xml:space="preserve">relate some property of the meanders/rings to the metrics (duration, intensity, </w:t>
      </w:r>
      <w:r w:rsidRPr="008D5AE8">
        <w:rPr>
          <w:rFonts w:eastAsia="DejaVu Sans" w:cs="DejaVu Sans"/>
          <w:i/>
          <w:sz w:val="20"/>
          <w:szCs w:val="20"/>
          <w:lang w:val="en-US" w:bidi="en-US"/>
        </w:rPr>
        <w:t>etc.</w:t>
      </w:r>
      <w:r w:rsidRPr="008D5AE8">
        <w:rPr>
          <w:rFonts w:eastAsia="DejaVu Sans" w:cs="DejaVu Sans"/>
          <w:sz w:val="20"/>
          <w:szCs w:val="20"/>
          <w:lang w:val="en-US" w:bidi="en-US"/>
        </w:rPr>
        <w:t>) of the MHWs;</w:t>
      </w:r>
    </w:p>
    <w:p w14:paraId="14AB4E92" w14:textId="77777777" w:rsidR="00235BDD" w:rsidRPr="008D5AE8" w:rsidRDefault="00235BDD">
      <w:pPr>
        <w:rPr>
          <w:sz w:val="20"/>
          <w:szCs w:val="20"/>
        </w:rPr>
      </w:pPr>
      <w:r w:rsidRPr="008D5AE8">
        <w:rPr>
          <w:rFonts w:eastAsia="DejaVu Sans" w:cs="DejaVu Sans"/>
          <w:sz w:val="20"/>
          <w:szCs w:val="20"/>
          <w:lang w:val="en-US" w:bidi="en-US"/>
        </w:rPr>
        <w:t>to show that the trends in MHW dynamics (they are becoming more intense, last longer, happen more frequently) relate to some coupled dynamic of WBCs;</w:t>
      </w:r>
    </w:p>
    <w:p w14:paraId="0AF200EC" w14:textId="77777777" w:rsidR="00235BDD" w:rsidRDefault="00235BDD">
      <w:r w:rsidRPr="008D5AE8">
        <w:rPr>
          <w:rFonts w:eastAsia="DejaVu Sans" w:cs="DejaVu Sans"/>
          <w:sz w:val="20"/>
          <w:szCs w:val="20"/>
          <w:lang w:val="en-US" w:bidi="en-US"/>
        </w:rPr>
        <w:t xml:space="preserve">to show that the same pattern/mechanism </w:t>
      </w:r>
      <w:proofErr w:type="spellStart"/>
      <w:r w:rsidRPr="008D5AE8">
        <w:rPr>
          <w:rFonts w:eastAsia="DejaVu Sans" w:cs="DejaVu Sans"/>
          <w:sz w:val="20"/>
          <w:szCs w:val="20"/>
          <w:lang w:val="en-US" w:bidi="en-US"/>
        </w:rPr>
        <w:t>generalises</w:t>
      </w:r>
      <w:proofErr w:type="spellEnd"/>
      <w:r w:rsidRPr="008D5AE8">
        <w:rPr>
          <w:rFonts w:eastAsia="DejaVu Sans" w:cs="DejaVu Sans"/>
          <w:sz w:val="20"/>
          <w:szCs w:val="20"/>
          <w:lang w:val="en-US" w:bidi="en-US"/>
        </w:rPr>
        <w:t xml:space="preserve"> to all five WBCs.</w:t>
      </w:r>
    </w:p>
  </w:comment>
  <w:comment w:id="4" w:author="AJ Smit" w:date="2019-03-02T20:42:00Z" w:initials="Office">
    <w:p w14:paraId="765F4E3B" w14:textId="31D00681" w:rsidR="00235BDD" w:rsidRDefault="00235BDD">
      <w:pPr>
        <w:pStyle w:val="CommentText"/>
      </w:pPr>
      <w:r>
        <w:rPr>
          <w:rStyle w:val="CommentReference"/>
        </w:rPr>
        <w:annotationRef/>
      </w:r>
      <w:r>
        <w:t>Recalculate these from the data within the MHW masks.</w:t>
      </w:r>
    </w:p>
  </w:comment>
  <w:comment w:id="5" w:author="Anthony J. Richardson" w:date="2019-02-21T17:32:00Z" w:initials="AJR">
    <w:p w14:paraId="5C93BE72" w14:textId="77777777" w:rsidR="00235BDD" w:rsidRDefault="00235BDD">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6" w:author="Unknown Author" w:date="2019-02-27T15:31:00Z" w:initials="">
    <w:p w14:paraId="6E3A7350" w14:textId="748042B1" w:rsidR="00235BDD" w:rsidRDefault="00235BDD">
      <w:r>
        <w:rPr>
          <w:rFonts w:ascii="Times New Roman" w:eastAsiaTheme="minorHAnsi" w:hAnsi="Times New Roman" w:cstheme="minorBidi"/>
          <w:sz w:val="20"/>
          <w:szCs w:val="22"/>
        </w:rPr>
        <w:t>The legends on the animations need to be held static.</w:t>
      </w:r>
    </w:p>
  </w:comment>
  <w:comment w:id="7" w:author="AJ Smit" w:date="2019-02-28T15:11:00Z" w:initials="Office">
    <w:p w14:paraId="4C1D4A1A" w14:textId="5FED333F" w:rsidR="00235BDD" w:rsidRDefault="00235BDD">
      <w:pPr>
        <w:pStyle w:val="CommentText"/>
      </w:pPr>
      <w:r>
        <w:rPr>
          <w:rStyle w:val="CommentReference"/>
        </w:rPr>
        <w:annotationRef/>
      </w:r>
      <w:r>
        <w:t>Hmmm. Okay.</w:t>
      </w:r>
    </w:p>
  </w:comment>
  <w:comment w:id="8" w:author="AJ Smit" w:date="2019-02-19T15:09:00Z" w:initials="Office">
    <w:p w14:paraId="5366C16B" w14:textId="77777777" w:rsidR="00235BDD" w:rsidRDefault="00235BDD">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9" w:author="Unknown Author" w:date="2019-02-27T15:24:00Z" w:initials="">
    <w:p w14:paraId="2816FB5E" w14:textId="77777777" w:rsidR="00235BDD" w:rsidRDefault="00235BDD">
      <w:r>
        <w:rPr>
          <w:rFonts w:ascii="Times New Roman" w:eastAsiaTheme="minorHAnsi" w:hAnsi="Times New Roman" w:cstheme="minorBidi"/>
          <w:sz w:val="20"/>
          <w:szCs w:val="22"/>
        </w:rPr>
        <w:t>I should have time middle of next week to write this code.</w:t>
      </w:r>
    </w:p>
  </w:comment>
  <w:comment w:id="17" w:author="AJ Smit" w:date="2019-02-20T18:48:00Z" w:initials="Office">
    <w:p w14:paraId="51E99637" w14:textId="77777777" w:rsidR="00235BDD" w:rsidRDefault="00235BDD">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18" w:author="AJ Smit" w:date="2019-03-01T07:18:00Z" w:initials="Office">
    <w:p w14:paraId="599AD68A" w14:textId="455F4628" w:rsidR="00235BDD" w:rsidRDefault="00235BDD">
      <w:pPr>
        <w:pStyle w:val="CommentText"/>
      </w:pPr>
      <w:r>
        <w:rPr>
          <w:rStyle w:val="CommentReference"/>
        </w:rPr>
        <w:annotationRef/>
      </w:r>
      <w:r>
        <w:t>Add histograms that show the duration of the eddies.</w:t>
      </w:r>
      <w:r>
        <w:tab/>
      </w:r>
    </w:p>
  </w:comment>
  <w:comment w:id="19" w:author="AJ Smit" w:date="2019-02-20T19:02:00Z" w:initials="Office">
    <w:p w14:paraId="2B34BBFC" w14:textId="77777777" w:rsidR="00235BDD" w:rsidRDefault="00235BDD">
      <w:r>
        <w:rPr>
          <w:rFonts w:ascii="Liberation Serif" w:eastAsia="DejaVu Sans" w:hAnsi="Liberation Serif" w:cs="DejaVu Sans"/>
          <w:sz w:val="24"/>
          <w:lang w:val="en-US" w:bidi="en-US"/>
        </w:rPr>
        <w:t>How can we quantify this relationship, and add some reassuring stats?</w:t>
      </w:r>
    </w:p>
  </w:comment>
  <w:comment w:id="21" w:author="Unknown Author" w:date="2019-02-27T15:59:00Z" w:initials="">
    <w:p w14:paraId="211C7F5A" w14:textId="77777777" w:rsidR="00235BDD" w:rsidRDefault="00235BDD">
      <w:r>
        <w:rPr>
          <w:rFonts w:ascii="Times New Roman" w:eastAsiaTheme="minorHAnsi" w:hAnsi="Times New Roman" w:cstheme="minorBidi"/>
          <w:i/>
          <w:sz w:val="16"/>
          <w:szCs w:val="22"/>
        </w:rPr>
        <w:t>Reply to AJ Smit (2019/02/20, 19:02): "..."</w:t>
      </w:r>
    </w:p>
    <w:p w14:paraId="5D4E5A23" w14:textId="77777777" w:rsidR="00235BDD" w:rsidRDefault="00235BDD">
      <w:r>
        <w:rPr>
          <w:rFonts w:ascii="Liberation Serif" w:eastAsia="DejaVu Sans" w:hAnsi="Liberation Serif" w:cs="DejaVu Sans"/>
          <w:sz w:val="20"/>
        </w:rPr>
        <w:t>I’ve got some ideas I should be able to implement next week.</w:t>
      </w:r>
    </w:p>
  </w:comment>
  <w:comment w:id="23" w:author="Unknown Author" w:date="2019-02-27T16:05:00Z" w:initials="">
    <w:p w14:paraId="21E4E4A2" w14:textId="77777777" w:rsidR="00235BDD" w:rsidRDefault="00235BDD">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27" w:author="Unknown Author" w:date="2019-02-27T16:03:00Z" w:initials="">
    <w:p w14:paraId="6523CE40" w14:textId="77777777" w:rsidR="00235BDD" w:rsidRDefault="00235BDD">
      <w:r>
        <w:rPr>
          <w:rFonts w:ascii="Times New Roman" w:eastAsiaTheme="minorHAnsi" w:hAnsi="Times New Roman" w:cstheme="minorBidi"/>
          <w:sz w:val="20"/>
          <w:szCs w:val="22"/>
        </w:rPr>
        <w:t xml:space="preserve">Is the Brazil Current responding the same? </w:t>
      </w:r>
    </w:p>
  </w:comment>
  <w:comment w:id="29" w:author="David Schoeman" w:date="2019-02-23T09:00:00Z" w:initials="DS">
    <w:p w14:paraId="29AC5E52" w14:textId="77777777" w:rsidR="00235BDD" w:rsidRDefault="00235BDD">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30" w:author="AJ Smit" w:date="2019-02-18T18:19:00Z" w:initials="Office">
    <w:p w14:paraId="54AB26EF" w14:textId="77777777" w:rsidR="00235BDD" w:rsidRDefault="00235BDD">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27F97226" w15:done="0"/>
  <w15:commentEx w15:paraId="279CEB9B" w15:done="0"/>
  <w15:commentEx w15:paraId="0AF200EC" w15:done="0"/>
  <w15:commentEx w15:paraId="765F4E3B" w15:done="0"/>
  <w15:commentEx w15:paraId="5C93BE72" w15:done="0"/>
  <w15:commentEx w15:paraId="6E3A7350" w15:done="0"/>
  <w15:commentEx w15:paraId="4C1D4A1A" w15:paraIdParent="6E3A7350" w15:done="0"/>
  <w15:commentEx w15:paraId="5366C16B" w15:done="0"/>
  <w15:commentEx w15:paraId="2816FB5E" w15:done="0"/>
  <w15:commentEx w15:paraId="51E99637" w15:done="0"/>
  <w15:commentEx w15:paraId="599AD68A"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27F97226" w16cid:durableId="203DAEF1"/>
  <w16cid:commentId w16cid:paraId="279CEB9B" w16cid:durableId="201575AB"/>
  <w16cid:commentId w16cid:paraId="0AF200EC" w16cid:durableId="20226FE6"/>
  <w16cid:commentId w16cid:paraId="765F4E3B" w16cid:durableId="2025694B"/>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51E99637" w16cid:durableId="20226FF7"/>
  <w16cid:commentId w16cid:paraId="599AD68A" w16cid:durableId="20235B52"/>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47DF8"/>
    <w:rsid w:val="00057616"/>
    <w:rsid w:val="000731BB"/>
    <w:rsid w:val="00085D11"/>
    <w:rsid w:val="000B583F"/>
    <w:rsid w:val="000D63E7"/>
    <w:rsid w:val="000F6596"/>
    <w:rsid w:val="0011423C"/>
    <w:rsid w:val="001175AE"/>
    <w:rsid w:val="00154A4E"/>
    <w:rsid w:val="00180AD7"/>
    <w:rsid w:val="00193CF9"/>
    <w:rsid w:val="001B3557"/>
    <w:rsid w:val="001C6F9C"/>
    <w:rsid w:val="001D4897"/>
    <w:rsid w:val="001D5A48"/>
    <w:rsid w:val="00204C01"/>
    <w:rsid w:val="0021290C"/>
    <w:rsid w:val="00216643"/>
    <w:rsid w:val="002314A0"/>
    <w:rsid w:val="00235BDD"/>
    <w:rsid w:val="00296E73"/>
    <w:rsid w:val="002A7339"/>
    <w:rsid w:val="002D2B13"/>
    <w:rsid w:val="002F23FC"/>
    <w:rsid w:val="00304BE6"/>
    <w:rsid w:val="00334497"/>
    <w:rsid w:val="0033695F"/>
    <w:rsid w:val="003F472B"/>
    <w:rsid w:val="003F6CF7"/>
    <w:rsid w:val="0041337D"/>
    <w:rsid w:val="00445DE8"/>
    <w:rsid w:val="00456520"/>
    <w:rsid w:val="0046598A"/>
    <w:rsid w:val="004874B5"/>
    <w:rsid w:val="004C6F1A"/>
    <w:rsid w:val="005063B7"/>
    <w:rsid w:val="0051654F"/>
    <w:rsid w:val="005402E8"/>
    <w:rsid w:val="005424CF"/>
    <w:rsid w:val="00566577"/>
    <w:rsid w:val="005C198C"/>
    <w:rsid w:val="005C7E1B"/>
    <w:rsid w:val="00612AE5"/>
    <w:rsid w:val="00626C27"/>
    <w:rsid w:val="0065059A"/>
    <w:rsid w:val="006554E4"/>
    <w:rsid w:val="00662BFD"/>
    <w:rsid w:val="00665EE8"/>
    <w:rsid w:val="0067529F"/>
    <w:rsid w:val="006C66CB"/>
    <w:rsid w:val="006D2B71"/>
    <w:rsid w:val="006D5C13"/>
    <w:rsid w:val="00725605"/>
    <w:rsid w:val="00741D53"/>
    <w:rsid w:val="00760D7A"/>
    <w:rsid w:val="007A530A"/>
    <w:rsid w:val="007D665D"/>
    <w:rsid w:val="00820972"/>
    <w:rsid w:val="0089392A"/>
    <w:rsid w:val="008B61D6"/>
    <w:rsid w:val="008C56D9"/>
    <w:rsid w:val="008D1E95"/>
    <w:rsid w:val="008D5AE8"/>
    <w:rsid w:val="008E6E9D"/>
    <w:rsid w:val="00924D96"/>
    <w:rsid w:val="00982FAC"/>
    <w:rsid w:val="009A0AB5"/>
    <w:rsid w:val="009E6D90"/>
    <w:rsid w:val="009F22EB"/>
    <w:rsid w:val="00A012DC"/>
    <w:rsid w:val="00A57896"/>
    <w:rsid w:val="00A77357"/>
    <w:rsid w:val="00A8016D"/>
    <w:rsid w:val="00A810E2"/>
    <w:rsid w:val="00A87112"/>
    <w:rsid w:val="00AA1998"/>
    <w:rsid w:val="00B90CBB"/>
    <w:rsid w:val="00BA1F72"/>
    <w:rsid w:val="00BD3155"/>
    <w:rsid w:val="00C02D82"/>
    <w:rsid w:val="00C05D50"/>
    <w:rsid w:val="00C1271A"/>
    <w:rsid w:val="00C615D1"/>
    <w:rsid w:val="00C8677A"/>
    <w:rsid w:val="00CD6CBA"/>
    <w:rsid w:val="00D20411"/>
    <w:rsid w:val="00D40820"/>
    <w:rsid w:val="00D44F84"/>
    <w:rsid w:val="00D72FB7"/>
    <w:rsid w:val="00D82D89"/>
    <w:rsid w:val="00D86C29"/>
    <w:rsid w:val="00DA630E"/>
    <w:rsid w:val="00DB100D"/>
    <w:rsid w:val="00DB3BD8"/>
    <w:rsid w:val="00DD6EE9"/>
    <w:rsid w:val="00E707CC"/>
    <w:rsid w:val="00EA7AD4"/>
    <w:rsid w:val="00EB3662"/>
    <w:rsid w:val="00EC3388"/>
    <w:rsid w:val="00EE548F"/>
    <w:rsid w:val="00F66969"/>
    <w:rsid w:val="00F95208"/>
    <w:rsid w:val="00F9633E"/>
    <w:rsid w:val="00FC4827"/>
    <w:rsid w:val="00FF1E2B"/>
    <w:rsid w:val="00FF22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155"/>
    <w:pPr>
      <w:spacing w:line="320" w:lineRule="exact"/>
    </w:pPr>
    <w:rPr>
      <w:rFonts w:ascii="Myriad Pro" w:eastAsia="Times New Roman" w:hAnsi="Myriad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6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0473">
      <w:bodyDiv w:val="1"/>
      <w:marLeft w:val="0"/>
      <w:marRight w:val="0"/>
      <w:marTop w:val="0"/>
      <w:marBottom w:val="0"/>
      <w:divBdr>
        <w:top w:val="none" w:sz="0" w:space="0" w:color="auto"/>
        <w:left w:val="none" w:sz="0" w:space="0" w:color="auto"/>
        <w:bottom w:val="none" w:sz="0" w:space="0" w:color="auto"/>
        <w:right w:val="none" w:sz="0" w:space="0" w:color="auto"/>
      </w:divBdr>
    </w:div>
    <w:div w:id="904409554">
      <w:bodyDiv w:val="1"/>
      <w:marLeft w:val="0"/>
      <w:marRight w:val="0"/>
      <w:marTop w:val="0"/>
      <w:marBottom w:val="0"/>
      <w:divBdr>
        <w:top w:val="none" w:sz="0" w:space="0" w:color="auto"/>
        <w:left w:val="none" w:sz="0" w:space="0" w:color="auto"/>
        <w:bottom w:val="none" w:sz="0" w:space="0" w:color="auto"/>
        <w:right w:val="none" w:sz="0" w:space="0" w:color="auto"/>
      </w:divBdr>
    </w:div>
    <w:div w:id="128951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org/10.1016/j.pocean.2018.0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0B2F8-D299-6848-9DF1-11F224FF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5170</Words>
  <Characters>29469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6</cp:revision>
  <dcterms:created xsi:type="dcterms:W3CDTF">2019-03-21T06:11:00Z</dcterms:created>
  <dcterms:modified xsi:type="dcterms:W3CDTF">2019-03-28T05:17:00Z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