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7BEDCBD7" w:rsidR="004A10BE" w:rsidRPr="00A4424B" w:rsidRDefault="00261703" w:rsidP="00AC2069">
      <w:pPr>
        <w:pStyle w:val="Head"/>
        <w:numPr>
          <w:ilvl w:val="0"/>
          <w:numId w:val="12"/>
        </w:numPr>
        <w:spacing w:before="0" w:after="0"/>
        <w:jc w:val="left"/>
        <w:rPr>
          <w:b w:val="0"/>
          <w:sz w:val="24"/>
          <w:szCs w:val="24"/>
        </w:rPr>
      </w:pPr>
      <w:r>
        <w:rPr>
          <w:b w:val="0"/>
          <w:sz w:val="24"/>
          <w:szCs w:val="24"/>
        </w:rPr>
        <w:t>Marine heat wave</w:t>
      </w:r>
      <w:r w:rsidR="00796F86">
        <w:rPr>
          <w:b w:val="0"/>
          <w:sz w:val="24"/>
          <w:szCs w:val="24"/>
        </w:rPr>
        <w:t>s</w:t>
      </w:r>
      <w:r>
        <w:rPr>
          <w:b w:val="0"/>
          <w:sz w:val="24"/>
          <w:szCs w:val="24"/>
        </w:rPr>
        <w:t xml:space="preserve"> in western boundary currents</w:t>
      </w:r>
      <w:r w:rsidR="005B36C0">
        <w:rPr>
          <w:b w:val="0"/>
          <w:sz w:val="24"/>
          <w:szCs w:val="24"/>
        </w:rPr>
        <w:t xml:space="preserve"> </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3AC802A2" w:rsidR="00A16C38" w:rsidRDefault="00261703" w:rsidP="00AC2069">
      <w:pPr>
        <w:pStyle w:val="Teaser"/>
        <w:spacing w:before="0"/>
        <w:ind w:left="720"/>
      </w:pPr>
      <w:r w:rsidRPr="00261703">
        <w:rPr>
          <w:bCs/>
          <w:lang w:val="en-ZA"/>
        </w:rPr>
        <w:t>Albertus J. Smit</w:t>
      </w:r>
      <w:r w:rsidRPr="00261703">
        <w:rPr>
          <w:bCs/>
          <w:vertAlign w:val="superscript"/>
          <w:lang w:val="en-ZA"/>
        </w:rPr>
        <w:t>1,2</w:t>
      </w:r>
      <w:r>
        <w:t>*</w:t>
      </w:r>
      <w:r w:rsidRPr="00261703">
        <w:rPr>
          <w:bCs/>
          <w:lang w:val="en-ZA"/>
        </w:rPr>
        <w:t>, Anthony J. Richardson</w:t>
      </w:r>
      <w:r w:rsidRPr="00261703">
        <w:rPr>
          <w:bCs/>
          <w:vertAlign w:val="superscript"/>
          <w:lang w:val="en-ZA"/>
        </w:rPr>
        <w:t>3</w:t>
      </w:r>
      <w:ins w:id="0" w:author="Anthony J. Richardson" w:date="2019-04-13T12:38:00Z">
        <w:r w:rsidR="001D33AC">
          <w:rPr>
            <w:bCs/>
            <w:vertAlign w:val="superscript"/>
            <w:lang w:val="en-ZA"/>
          </w:rPr>
          <w:t>,4</w:t>
        </w:r>
      </w:ins>
      <w:r w:rsidRPr="00261703">
        <w:rPr>
          <w:bCs/>
          <w:lang w:val="en-ZA"/>
        </w:rPr>
        <w:t>, David S. Schoeman</w:t>
      </w:r>
      <w:r w:rsidRPr="00261703">
        <w:rPr>
          <w:bCs/>
          <w:vertAlign w:val="superscript"/>
          <w:lang w:val="en-ZA"/>
        </w:rPr>
        <w:t>4</w:t>
      </w:r>
      <w:ins w:id="1" w:author="David Schoeman" w:date="2019-04-12T07:42:00Z">
        <w:r w:rsidR="005B0DB9">
          <w:rPr>
            <w:bCs/>
            <w:vertAlign w:val="superscript"/>
            <w:lang w:val="en-ZA"/>
          </w:rPr>
          <w:t>#</w:t>
        </w:r>
      </w:ins>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Pr="00261703">
        <w:rPr>
          <w:bCs/>
          <w:vertAlign w:val="superscript"/>
          <w:lang w:val="en-ZA"/>
        </w:rPr>
        <w:t>5</w:t>
      </w:r>
      <w:r w:rsidRPr="00261703">
        <w:rPr>
          <w:bCs/>
          <w:lang w:val="en-ZA"/>
        </w:rPr>
        <w:t>, Robert W. Schlegel</w:t>
      </w:r>
      <w:r w:rsidRPr="00261703">
        <w:rPr>
          <w:bCs/>
          <w:vertAlign w:val="superscript"/>
          <w:lang w:val="en-ZA"/>
        </w:rPr>
        <w:t>6</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1</w:t>
      </w:r>
      <w:r w:rsidRPr="00261703">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261703">
        <w:rPr>
          <w:bCs/>
          <w:vertAlign w:val="superscript"/>
          <w:lang w:val="en-ZA"/>
        </w:rPr>
        <w:t>2</w:t>
      </w:r>
      <w:r w:rsidRPr="00261703">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63B45BCF" w14:textId="77777777" w:rsidR="001D33AC" w:rsidRDefault="00261703" w:rsidP="001D33AC">
      <w:pPr>
        <w:pStyle w:val="AbstractSummary"/>
        <w:shd w:val="clear" w:color="auto" w:fill="FFFFFF"/>
        <w:ind w:left="720"/>
        <w:rPr>
          <w:ins w:id="2" w:author="Anthony J. Richardson" w:date="2019-04-13T12:43:00Z"/>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74A4B34B" w14:textId="5C87E04A" w:rsidR="001D33AC" w:rsidRPr="001D33AC" w:rsidRDefault="001D33AC" w:rsidP="001D33AC">
      <w:pPr>
        <w:pStyle w:val="AbstractSummary"/>
        <w:shd w:val="clear" w:color="auto" w:fill="FFFFFF"/>
        <w:ind w:left="720"/>
        <w:rPr>
          <w:bCs/>
          <w:lang w:val="en-ZA"/>
        </w:rPr>
      </w:pPr>
      <w:ins w:id="3" w:author="Anthony J. Richardson" w:date="2019-04-13T12:38:00Z">
        <w:r w:rsidRPr="001D33AC">
          <w:rPr>
            <w:bCs/>
            <w:vertAlign w:val="superscript"/>
            <w:lang w:val="en-ZA"/>
            <w:rPrChange w:id="4" w:author="Anthony J. Richardson" w:date="2019-04-13T12:43:00Z">
              <w:rPr>
                <w:bCs/>
                <w:lang w:val="en-ZA"/>
              </w:rPr>
            </w:rPrChange>
          </w:rPr>
          <w:t>4</w:t>
        </w:r>
        <w:r>
          <w:rPr>
            <w:bCs/>
            <w:lang w:val="en-ZA"/>
          </w:rPr>
          <w:t xml:space="preserve"> </w:t>
        </w:r>
      </w:ins>
      <w:ins w:id="5" w:author="Anthony J. Richardson" w:date="2019-04-13T12:43:00Z">
        <w:r>
          <w:rPr>
            <w:sz w:val="14"/>
            <w:szCs w:val="14"/>
          </w:rPr>
          <w:t>Centre for Applications</w:t>
        </w:r>
        <w:r>
          <w:rPr>
            <w:sz w:val="14"/>
            <w:szCs w:val="14"/>
          </w:rPr>
          <w:t xml:space="preserve"> </w:t>
        </w:r>
        <w:r>
          <w:rPr>
            <w:sz w:val="14"/>
            <w:szCs w:val="14"/>
          </w:rPr>
          <w:t>in Natural Resource Mathematics (CARM), University of Queensland, St Lucia, QLD, Australia</w:t>
        </w:r>
      </w:ins>
    </w:p>
    <w:p w14:paraId="3053CFFE" w14:textId="30D06154" w:rsidR="005B0DB9" w:rsidRPr="005B0DB9" w:rsidRDefault="00261703" w:rsidP="005B0DB9">
      <w:pPr>
        <w:pStyle w:val="AbstractSummary"/>
        <w:shd w:val="clear" w:color="auto" w:fill="FFFFFF"/>
        <w:ind w:left="720"/>
        <w:rPr>
          <w:ins w:id="6" w:author="David Schoeman" w:date="2019-04-12T07:42:00Z"/>
          <w:bCs/>
          <w:lang w:val="en-AU"/>
        </w:rPr>
      </w:pPr>
      <w:r w:rsidRPr="00261703">
        <w:rPr>
          <w:bCs/>
          <w:vertAlign w:val="superscript"/>
          <w:lang w:val="en-ZA"/>
        </w:rPr>
        <w:t>4</w:t>
      </w:r>
      <w:r w:rsidRPr="00261703">
        <w:rPr>
          <w:bCs/>
          <w:lang w:val="en-ZA"/>
        </w:rPr>
        <w:t xml:space="preserve"> </w:t>
      </w:r>
      <w:ins w:id="7" w:author="David Schoeman" w:date="2019-04-12T07:42:00Z">
        <w:r w:rsidR="005B0DB9" w:rsidRPr="005B0DB9">
          <w:rPr>
            <w:bCs/>
            <w:lang w:val="en-AU"/>
          </w:rPr>
          <w:t>Global-Change Ecology Research Group, School of Science and Engineering, University of the Sunshine Coast, Maroochydore, QLD, Australia.</w:t>
        </w:r>
        <w:r w:rsidR="005B0DB9" w:rsidRPr="005B0DB9">
          <w:rPr>
            <w:bCs/>
            <w:lang w:val="en-AU"/>
          </w:rPr>
          <w:br/>
        </w:r>
        <w:r w:rsidR="005B0DB9" w:rsidRPr="005B0DB9">
          <w:rPr>
            <w:bCs/>
            <w:lang w:val="en-AU"/>
          </w:rPr>
          <w:br/>
        </w:r>
        <w:r w:rsidR="005B0DB9">
          <w:rPr>
            <w:bCs/>
            <w:vertAlign w:val="superscript"/>
            <w:lang w:val="en-AU"/>
          </w:rPr>
          <w:t>#</w:t>
        </w:r>
        <w:r w:rsidR="005B0DB9">
          <w:rPr>
            <w:bCs/>
            <w:lang w:val="en-AU"/>
          </w:rPr>
          <w:t xml:space="preserve"> </w:t>
        </w:r>
        <w:r w:rsidR="005B0DB9" w:rsidRPr="005B0DB9">
          <w:rPr>
            <w:bCs/>
            <w:lang w:val="en-AU"/>
          </w:rPr>
          <w:t>Centre for African Conservation Ecology, Department of Zoology, Nelson Mandela University, Port Elizabeth, South Africa</w:t>
        </w:r>
      </w:ins>
    </w:p>
    <w:p w14:paraId="47110E7E" w14:textId="1473A58E" w:rsidR="00261703" w:rsidRPr="00261703" w:rsidDel="005B0DB9" w:rsidRDefault="00261703" w:rsidP="00261703">
      <w:pPr>
        <w:pStyle w:val="AbstractSummary"/>
        <w:shd w:val="clear" w:color="auto" w:fill="FFFFFF"/>
        <w:ind w:left="720"/>
        <w:rPr>
          <w:del w:id="8" w:author="David Schoeman" w:date="2019-04-12T07:42:00Z"/>
          <w:bCs/>
          <w:lang w:val="en-ZA"/>
        </w:rPr>
      </w:pPr>
      <w:del w:id="9" w:author="David Schoeman" w:date="2019-04-12T07:42:00Z">
        <w:r w:rsidRPr="00261703" w:rsidDel="005B0DB9">
          <w:rPr>
            <w:bCs/>
            <w:lang w:val="en-ZA"/>
          </w:rPr>
          <w:delText>School of Science and Engineering, University of the Sunshine Coast, Queensland, Australia</w:delText>
        </w:r>
        <w:r w:rsidDel="005B0DB9">
          <w:rPr>
            <w:bCs/>
            <w:lang w:val="en-ZA"/>
          </w:rPr>
          <w:delText>.</w:delText>
        </w:r>
      </w:del>
    </w:p>
    <w:p w14:paraId="7465E444"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5</w:t>
      </w:r>
      <w:r w:rsidRPr="00261703">
        <w:rPr>
          <w:bCs/>
          <w:lang w:val="en-ZA"/>
        </w:rPr>
        <w:t xml:space="preserve"> Oceans Graduate School, The University of Western Australia, Perth, Australia</w:t>
      </w:r>
      <w:r>
        <w:rPr>
          <w:bCs/>
          <w:lang w:val="en-ZA"/>
        </w:rPr>
        <w:t>.</w:t>
      </w:r>
    </w:p>
    <w:p w14:paraId="03F30582" w14:textId="77777777" w:rsidR="00261703" w:rsidRDefault="00261703" w:rsidP="00261703">
      <w:pPr>
        <w:pStyle w:val="AbstractSummary"/>
        <w:shd w:val="clear" w:color="auto" w:fill="FFFFFF"/>
        <w:ind w:left="720"/>
        <w:rPr>
          <w:lang w:val="en-ZA"/>
        </w:rPr>
      </w:pPr>
      <w:r w:rsidRPr="00261703">
        <w:rPr>
          <w:bCs/>
          <w:vertAlign w:val="superscript"/>
          <w:lang w:val="en-ZA"/>
        </w:rPr>
        <w:t>6</w:t>
      </w:r>
      <w:r w:rsidRPr="00261703">
        <w:rPr>
          <w:bCs/>
          <w:lang w:val="en-ZA"/>
        </w:rPr>
        <w:t xml:space="preserve"> </w:t>
      </w:r>
      <w:r w:rsidRPr="00261703">
        <w:rPr>
          <w:rFonts w:ascii="Courier New" w:hAnsi="Courier New" w:cs="Courier New"/>
          <w:bCs/>
          <w:lang w:val="en-ZA"/>
        </w:rPr>
        <w:t>﻿</w:t>
      </w:r>
      <w:r w:rsidRPr="00261703">
        <w:rPr>
          <w:bCs/>
          <w:lang w:val="en-ZA"/>
        </w:rPr>
        <w:t>Department of Oceanography, Dalhousie University, Halifax, Canada</w:t>
      </w:r>
      <w:r>
        <w:rPr>
          <w:bCs/>
          <w:lang w:val="en-ZA"/>
        </w:rPr>
        <w:t>.</w:t>
      </w:r>
      <w:r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61703">
        <w:rPr>
          <w:bCs/>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49B32717" w:rsidR="00CF7CC2" w:rsidRDefault="00CA0972" w:rsidP="00CF7CC2">
      <w:commentRangeStart w:id="10"/>
      <w:commentRangeStart w:id="11"/>
      <w:r>
        <w:t xml:space="preserve">Western boundary currents (WBCs) </w:t>
      </w:r>
      <w:r w:rsidR="003A0B63">
        <w:t xml:space="preserve">have the </w:t>
      </w:r>
      <w:r w:rsidR="00205D57">
        <w:t>highest</w:t>
      </w:r>
      <w:r w:rsidR="003A0B63">
        <w:t xml:space="preserve"> kinetic energy</w:t>
      </w:r>
      <w:r>
        <w:t>, carry the greatest amounts of heat</w:t>
      </w:r>
      <w:r w:rsidR="001523C7">
        <w:t>, and express</w:t>
      </w:r>
      <w:r>
        <w:t xml:space="preserve"> the fastest rates of warming in the world’s oceans. Past analyses have been </w:t>
      </w:r>
      <w:r w:rsidR="001523C7">
        <w:t xml:space="preserve">too </w:t>
      </w:r>
      <w:r w:rsidR="00205D57">
        <w:t>coarse-grained</w:t>
      </w:r>
      <w:r>
        <w:t xml:space="preserve"> </w:t>
      </w:r>
      <w:r w:rsidR="001523C7">
        <w:t>to reveal</w:t>
      </w:r>
      <w:r>
        <w:t xml:space="preserve"> regional nuances and mechanistic underpinning</w:t>
      </w:r>
      <w:r w:rsidR="00205D57">
        <w:t>s</w:t>
      </w:r>
      <w:r>
        <w:t xml:space="preserve"> of warming trends. </w:t>
      </w:r>
      <w:r w:rsidR="00205D57">
        <w:t>We apply</w:t>
      </w:r>
      <w:r>
        <w:t xml:space="preserve"> a </w:t>
      </w:r>
      <w:commentRangeStart w:id="12"/>
      <w:r>
        <w:t>marine heat wave</w:t>
      </w:r>
      <w:commentRangeEnd w:id="12"/>
      <w:r w:rsidR="009D4131">
        <w:rPr>
          <w:rStyle w:val="CommentReference"/>
          <w:rFonts w:eastAsia="Times New Roman"/>
        </w:rPr>
        <w:commentReference w:id="12"/>
      </w:r>
      <w:r>
        <w:t xml:space="preserve"> (MHW) analysis to daily Optimally Interpolated Sea Surface Temperature (</w:t>
      </w:r>
      <w:proofErr w:type="spellStart"/>
      <w:r>
        <w:t>dOISST</w:t>
      </w:r>
      <w:proofErr w:type="spellEnd"/>
      <w:r>
        <w:t xml:space="preserve">) data, </w:t>
      </w:r>
      <w:r w:rsidR="00205D57">
        <w:t>and</w:t>
      </w:r>
      <w:r>
        <w:t xml:space="preserve"> provide a</w:t>
      </w:r>
      <w:r w:rsidR="003A0B63">
        <w:t>n</w:t>
      </w:r>
      <w:r>
        <w:t xml:space="preserve"> analysis of warming </w:t>
      </w:r>
      <w:r w:rsidR="003A0B63">
        <w:t xml:space="preserve">trends </w:t>
      </w:r>
      <w:r>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but the lateral meandering of the currents into the cooler</w:t>
      </w:r>
      <w:ins w:id="13" w:author="David Schoeman" w:date="2019-04-12T07:45:00Z">
        <w:r w:rsidR="009D4131">
          <w:t>,</w:t>
        </w:r>
      </w:ins>
      <w:r w:rsidR="008D36F8">
        <w:t xml:space="preserve">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commentRangeEnd w:id="10"/>
      <w:r w:rsidR="00A1448A">
        <w:rPr>
          <w:rStyle w:val="CommentReference"/>
          <w:rFonts w:eastAsia="Times New Roman"/>
        </w:rPr>
        <w:commentReference w:id="10"/>
      </w:r>
      <w:commentRangeEnd w:id="11"/>
      <w:r w:rsidR="009D4131">
        <w:rPr>
          <w:rStyle w:val="CommentReference"/>
          <w:rFonts w:eastAsia="Times New Roman"/>
        </w:rPr>
        <w:commentReference w:id="11"/>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commentRangeStart w:id="14"/>
      <w:r>
        <w:rPr>
          <w:b/>
        </w:rPr>
        <w:t>Introduction</w:t>
      </w:r>
      <w:commentRangeEnd w:id="14"/>
      <w:r w:rsidR="00F0139B">
        <w:rPr>
          <w:rStyle w:val="CommentReference"/>
          <w:lang w:val="en-ZA"/>
        </w:rPr>
        <w:commentReference w:id="14"/>
      </w:r>
    </w:p>
    <w:p w14:paraId="5DBCAAE0" w14:textId="155D9FCB" w:rsidR="00261703" w:rsidRDefault="00A03783" w:rsidP="00EA39BC">
      <w:commentRangeStart w:id="15"/>
      <w:r>
        <w:t>C</w:t>
      </w:r>
      <w:r w:rsidR="00261703" w:rsidRPr="00261703">
        <w:t xml:space="preserve">limate </w:t>
      </w:r>
      <w:commentRangeEnd w:id="15"/>
      <w:r w:rsidR="001E6945">
        <w:rPr>
          <w:rStyle w:val="CommentReference"/>
          <w:rFonts w:eastAsia="Times New Roman"/>
        </w:rPr>
        <w:commentReference w:id="15"/>
      </w:r>
      <w:r w:rsidR="00261703" w:rsidRPr="00261703">
        <w:t xml:space="preserve">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w:t>
      </w:r>
      <w:commentRangeStart w:id="16"/>
      <w:r w:rsidR="00261703" w:rsidRPr="00261703">
        <w:t xml:space="preserve">catastrophic </w:t>
      </w:r>
      <w:commentRangeEnd w:id="16"/>
      <w:r w:rsidR="001E6945">
        <w:rPr>
          <w:rStyle w:val="CommentReference"/>
          <w:rFonts w:eastAsia="Times New Roman"/>
        </w:rPr>
        <w:commentReference w:id="16"/>
      </w:r>
      <w:r w:rsidR="00261703" w:rsidRPr="00261703">
        <w:t xml:space="preserve">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1BDAD559"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In recent years,</w:t>
      </w:r>
      <w:ins w:id="17" w:author="David Schoeman" w:date="2019-04-12T07:47:00Z">
        <w:r w:rsidR="001E6945">
          <w:t xml:space="preserve"> however,</w:t>
        </w:r>
      </w:ins>
      <w:r w:rsidRPr="00261703">
        <w:t xml:space="preserve">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w:t>
      </w:r>
      <w:del w:id="18" w:author="Anthony J. Richardson" w:date="2019-04-13T13:01:00Z">
        <w:r w:rsidR="00A03783" w:rsidDel="00F0139B">
          <w:delText xml:space="preserve">also </w:delText>
        </w:r>
      </w:del>
      <w:r w:rsidR="00A03783">
        <w:t xml:space="preserve">been </w:t>
      </w:r>
      <w:r w:rsidRPr="00261703">
        <w:t xml:space="preserve">extended to include </w:t>
      </w:r>
      <w:del w:id="19" w:author="Anthony J. Richardson" w:date="2019-04-13T13:01:00Z">
        <w:r w:rsidRPr="00261703" w:rsidDel="00F0139B">
          <w:delText xml:space="preserve">those </w:delText>
        </w:r>
      </w:del>
      <w:ins w:id="20" w:author="Anthony J. Richardson" w:date="2019-04-13T13:01:00Z">
        <w:r w:rsidR="00F0139B">
          <w:t>extended warm events</w:t>
        </w:r>
        <w:r w:rsidR="00F0139B" w:rsidRPr="00261703">
          <w:t xml:space="preserve"> </w:t>
        </w:r>
      </w:ins>
      <w:r w:rsidRPr="00261703">
        <w:t>in the ocean</w:t>
      </w:r>
      <w:del w:id="21" w:author="Anthony J. Richardson" w:date="2019-04-13T13:01:00Z">
        <w:r w:rsidRPr="00261703" w:rsidDel="00F0139B">
          <w:delText>s</w:delText>
        </w:r>
      </w:del>
      <w:r w:rsidRPr="00261703">
        <w:t>, termed ‘Marine Heat Waves’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1B909973" w14:textId="5BC352FF" w:rsidR="00261703" w:rsidRDefault="00261703" w:rsidP="00EA39BC">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in the north</w:t>
      </w:r>
      <w:ins w:id="22" w:author="David Schoeman" w:date="2019-04-12T07:48:00Z">
        <w:r w:rsidR="001E6945">
          <w:t>-</w:t>
        </w:r>
      </w:ins>
      <w:del w:id="23" w:author="David Schoeman" w:date="2019-04-12T07:48:00Z">
        <w:r w:rsidRPr="00261703" w:rsidDel="001E6945">
          <w:delText xml:space="preserve"> </w:delText>
        </w:r>
      </w:del>
      <w:r w:rsidRPr="00261703">
        <w:t xml:space="preserve">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xml:space="preserve">, and more recently the ‘Blob’ in the </w:t>
      </w:r>
      <w:commentRangeStart w:id="24"/>
      <w:r w:rsidRPr="00261703">
        <w:t>north</w:t>
      </w:r>
      <w:ins w:id="25" w:author="Anthony J. Richardson" w:date="2019-04-13T13:02:00Z">
        <w:r w:rsidR="00F0139B">
          <w:t>-</w:t>
        </w:r>
      </w:ins>
      <w:del w:id="26" w:author="Anthony J. Richardson" w:date="2019-04-13T13:02:00Z">
        <w:r w:rsidRPr="00261703" w:rsidDel="00F0139B">
          <w:delText xml:space="preserve"> </w:delText>
        </w:r>
      </w:del>
      <w:r w:rsidRPr="00261703">
        <w:t xml:space="preserve">east </w:t>
      </w:r>
      <w:commentRangeEnd w:id="24"/>
      <w:r w:rsidR="00F0139B">
        <w:rPr>
          <w:rStyle w:val="CommentReference"/>
          <w:rFonts w:eastAsia="Times New Roman"/>
        </w:rPr>
        <w:commentReference w:id="24"/>
      </w:r>
      <w:r w:rsidRPr="00261703">
        <w:t xml:space="preserve">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w:t>
      </w:r>
      <w:commentRangeStart w:id="27"/>
      <w:r w:rsidRPr="00261703">
        <w:t xml:space="preserve">the 2003 Mediterranean MHW </w:t>
      </w:r>
      <w:del w:id="28" w:author="Anthony J. Richardson" w:date="2019-04-13T13:02:00Z">
        <w:r w:rsidRPr="00261703" w:rsidDel="00F0139B">
          <w:delText xml:space="preserve">may have </w:delText>
        </w:r>
      </w:del>
      <w:r w:rsidRPr="00261703">
        <w:t xml:space="preserve">affected up to 80% of the gorgonian fan colonies in some areas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w:t>
      </w:r>
      <w:r w:rsidR="004F57BD">
        <w:fldChar w:fldCharType="end"/>
      </w:r>
      <w:r w:rsidR="007418E6">
        <w:t>,</w:t>
      </w:r>
      <w:r w:rsidRPr="00261703">
        <w:t xml:space="preserve"> </w:t>
      </w:r>
      <w:commentRangeEnd w:id="27"/>
      <w:r w:rsidR="00F0139B">
        <w:rPr>
          <w:rStyle w:val="CommentReference"/>
          <w:rFonts w:eastAsia="Times New Roman"/>
        </w:rPr>
        <w:commentReference w:id="27"/>
      </w:r>
      <w:r w:rsidRPr="00261703">
        <w:t xml:space="preserve">and the 2011 event off the west coast of Australia caused substantial loss of temperate seaweeds and a </w:t>
      </w:r>
      <w:ins w:id="29" w:author="David Schoeman" w:date="2019-04-12T07:49:00Z">
        <w:r w:rsidR="00915656">
          <w:t xml:space="preserve">corresponding </w:t>
        </w:r>
      </w:ins>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w:t>
      </w:r>
      <w:commentRangeStart w:id="30"/>
      <w:r w:rsidRPr="00261703">
        <w:t>MHWs were increasing</w:t>
      </w:r>
      <w:ins w:id="31" w:author="David Schoeman" w:date="2019-04-12T07:49:00Z">
        <w:r w:rsidR="00915656">
          <w:t xml:space="preserve"> in </w:t>
        </w:r>
        <w:commentRangeStart w:id="32"/>
        <w:r w:rsidR="00915656">
          <w:t>frequenc</w:t>
        </w:r>
      </w:ins>
      <w:ins w:id="33" w:author="David Schoeman" w:date="2019-04-12T07:50:00Z">
        <w:r w:rsidR="00915656">
          <w:t xml:space="preserve">y, duration </w:t>
        </w:r>
      </w:ins>
      <w:commentRangeEnd w:id="32"/>
      <w:r w:rsidR="00F0139B">
        <w:rPr>
          <w:rStyle w:val="CommentReference"/>
          <w:rFonts w:eastAsia="Times New Roman"/>
        </w:rPr>
        <w:commentReference w:id="32"/>
      </w:r>
      <w:ins w:id="34" w:author="David Schoeman" w:date="2019-04-12T07:50:00Z">
        <w:r w:rsidR="00915656">
          <w:t>or intensity</w:t>
        </w:r>
        <w:commentRangeEnd w:id="30"/>
        <w:r w:rsidR="00915656">
          <w:rPr>
            <w:rStyle w:val="CommentReference"/>
            <w:rFonts w:eastAsia="Times New Roman"/>
          </w:rPr>
          <w:commentReference w:id="30"/>
        </w:r>
        <w:r w:rsidR="00915656">
          <w:t>?</w:t>
        </w:r>
      </w:ins>
      <w:r w:rsidRPr="00261703">
        <w:t xml:space="preserve">. </w:t>
      </w:r>
    </w:p>
    <w:p w14:paraId="4FAFEC34" w14:textId="77777777" w:rsidR="00EA39BC" w:rsidRPr="00261703" w:rsidRDefault="00EA39BC" w:rsidP="00EA39BC"/>
    <w:p w14:paraId="155BA227" w14:textId="0CB357E7"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 xml:space="preserve">. </w:t>
      </w:r>
      <w:commentRangeStart w:id="35"/>
      <w:r w:rsidRPr="00EA39BC">
        <w:rPr>
          <w:highlight w:val="yellow"/>
        </w:rPr>
        <w:t xml:space="preserve">Compared to the surrounding oceans over the latitudes across which WBCs are active, they carry </w:t>
      </w:r>
      <w:proofErr w:type="spellStart"/>
      <w:r w:rsidRPr="00EA39BC">
        <w:rPr>
          <w:highlight w:val="yellow"/>
        </w:rPr>
        <w:t>zzz</w:t>
      </w:r>
      <w:proofErr w:type="spellEnd"/>
      <w:r w:rsidRPr="00EA39BC">
        <w:rPr>
          <w:highlight w:val="yellow"/>
        </w:rPr>
        <w:t xml:space="preserve">% more heat {or exhibit a </w:t>
      </w:r>
      <w:proofErr w:type="spellStart"/>
      <w:r w:rsidRPr="00EA39BC">
        <w:rPr>
          <w:highlight w:val="yellow"/>
        </w:rPr>
        <w:t>zzz</w:t>
      </w:r>
      <w:proofErr w:type="spellEnd"/>
      <w:r w:rsidRPr="00EA39BC">
        <w:rPr>
          <w:highlight w:val="yellow"/>
        </w:rPr>
        <w:t>% higher SST}.</w:t>
      </w:r>
      <w:commentRangeEnd w:id="35"/>
      <w:r w:rsidR="00F0139B">
        <w:rPr>
          <w:rStyle w:val="CommentReference"/>
          <w:rFonts w:eastAsia="Times New Roman"/>
        </w:rPr>
        <w:commentReference w:id="35"/>
      </w:r>
    </w:p>
    <w:p w14:paraId="573FE2BA" w14:textId="77777777" w:rsidR="00EA39BC" w:rsidRPr="00EA39BC" w:rsidRDefault="00EA39BC" w:rsidP="00EA39BC"/>
    <w:p w14:paraId="77686FAE" w14:textId="70DF89F1" w:rsidR="00261703" w:rsidRDefault="00261703" w:rsidP="00EA39BC">
      <w:del w:id="36" w:author="Anthony J. Richardson" w:date="2019-04-13T13:13:00Z">
        <w:r w:rsidRPr="00261703" w:rsidDel="00F0139B">
          <w:delText xml:space="preserve">Most WBCs are increasing in strength with climate change. </w:delText>
        </w:r>
      </w:del>
      <w:r w:rsidRPr="00261703">
        <w:t xml:space="preserve">All WBCs, except for the Kuroshio Current, are extending poleward due to shifts in </w:t>
      </w:r>
      <w:ins w:id="37" w:author="Anthony J. Richardson" w:date="2019-04-13T13:13:00Z">
        <w:r w:rsidR="00F0139B">
          <w:t xml:space="preserve">the </w:t>
        </w:r>
      </w:ins>
      <w:del w:id="38" w:author="Anthony J. Richardson" w:date="2019-04-13T13:13:00Z">
        <w:r w:rsidRPr="00261703" w:rsidDel="00F0139B">
          <w:delText xml:space="preserve">the </w:delText>
        </w:r>
        <w:commentRangeStart w:id="39"/>
        <w:r w:rsidRPr="00261703" w:rsidDel="00F0139B">
          <w:delText xml:space="preserve">radiative forcing of the predominant </w:delText>
        </w:r>
      </w:del>
      <w:r w:rsidRPr="00261703">
        <w:t>zonal wind systems</w:t>
      </w:r>
      <w:commentRangeEnd w:id="39"/>
      <w:r w:rsidR="005937D6">
        <w:rPr>
          <w:rStyle w:val="CommentReference"/>
          <w:rFonts w:eastAsia="Times New Roman"/>
        </w:rPr>
        <w:commentReference w:id="39"/>
      </w:r>
      <w:r w:rsidRPr="00261703">
        <w:t xml:space="preserve"> </w:t>
      </w:r>
      <w:ins w:id="40" w:author="Anthony J. Richardson" w:date="2019-04-13T13:13:00Z">
        <w:r w:rsidR="00F0139B">
          <w:t xml:space="preserve">in response to climate change </w:t>
        </w:r>
      </w:ins>
      <w:r w:rsidRPr="00261703">
        <w:t>(</w:t>
      </w:r>
      <w:r w:rsidRPr="00385C8D">
        <w:rPr>
          <w:highlight w:val="yellow"/>
        </w:rPr>
        <w:t>refs.</w:t>
      </w:r>
      <w:r w:rsidRPr="00261703">
        <w:t>). T</w:t>
      </w:r>
      <w:commentRangeStart w:id="41"/>
      <w:r w:rsidRPr="00261703">
        <w:t>he current strength of WBCs is also intensifying under climate change for most WBC</w:t>
      </w:r>
      <w:commentRangeEnd w:id="41"/>
      <w:r w:rsidR="00726FA9">
        <w:rPr>
          <w:rStyle w:val="CommentReference"/>
          <w:rFonts w:eastAsia="Times New Roman"/>
        </w:rPr>
        <w:commentReference w:id="41"/>
      </w:r>
      <w:r w:rsidRPr="00261703">
        <w:t>s, excluding the Gulf Stream (</w:t>
      </w:r>
      <w:r w:rsidRPr="00385C8D">
        <w:rPr>
          <w:highlight w:val="yellow"/>
        </w:rPr>
        <w:t>refs.</w:t>
      </w:r>
      <w:r w:rsidRPr="00261703">
        <w:t xml:space="preserve">). WBCs are responding by </w:t>
      </w:r>
      <w:commentRangeStart w:id="42"/>
      <w:r w:rsidRPr="00261703">
        <w:t xml:space="preserve">increasing mesoscale activity </w:t>
      </w:r>
      <w:commentRangeEnd w:id="42"/>
      <w:r w:rsidRPr="00261703">
        <w:commentReference w:id="42"/>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Pr="00261703">
        <w:t xml:space="preserve">, and they display the highest rates of </w:t>
      </w:r>
      <w:r w:rsidR="00385C8D">
        <w:t>centennial</w:t>
      </w:r>
      <w:r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Pr="00261703">
        <w:t xml:space="preserve">. Collectively, these lines of evidence suggest that MHWs in WBCs could continue </w:t>
      </w:r>
      <w:r w:rsidR="007418E6">
        <w:t xml:space="preserve">to </w:t>
      </w:r>
      <w:r w:rsidRPr="00261703">
        <w:t>increase in the future.</w:t>
      </w:r>
    </w:p>
    <w:p w14:paraId="4492E3B3" w14:textId="77777777" w:rsidR="00EA39BC" w:rsidRPr="00261703" w:rsidRDefault="00EA39BC" w:rsidP="00EA39BC"/>
    <w:p w14:paraId="7C916B48" w14:textId="3B098A58" w:rsidR="00CB31D5" w:rsidRPr="000C211B" w:rsidRDefault="00261703" w:rsidP="00EA39BC">
      <w:r w:rsidRPr="00261703">
        <w:lastRenderedPageBreak/>
        <w:t>Here we delve in more detail into the hypothesis that MHWs</w:t>
      </w:r>
      <w:ins w:id="43" w:author="David Schoeman" w:date="2019-04-12T08:28:00Z">
        <w:r w:rsidR="00726FA9">
          <w:t xml:space="preserve"> </w:t>
        </w:r>
        <w:r w:rsidR="00726FA9" w:rsidRPr="00261703">
          <w:t>in the five major WBCs of the world</w:t>
        </w:r>
      </w:ins>
      <w:r w:rsidRPr="00261703">
        <w:t xml:space="preserve"> have increased</w:t>
      </w:r>
      <w:ins w:id="44" w:author="David Schoeman" w:date="2019-04-12T08:27:00Z">
        <w:r w:rsidR="00726FA9">
          <w:t xml:space="preserve"> in frequency/intensity?</w:t>
        </w:r>
      </w:ins>
      <w:r w:rsidRPr="00261703">
        <w:t xml:space="preserve"> over the </w:t>
      </w:r>
      <w:ins w:id="45" w:author="Anthony J. Richardson" w:date="2019-04-13T13:14:00Z">
        <w:r w:rsidR="00F0139B">
          <w:t xml:space="preserve">past </w:t>
        </w:r>
      </w:ins>
      <w:r w:rsidR="007418E6">
        <w:t>four decades</w:t>
      </w:r>
      <w:del w:id="46" w:author="David Schoeman" w:date="2019-04-12T08:28:00Z">
        <w:r w:rsidR="007418E6" w:rsidDel="00726FA9">
          <w:delText xml:space="preserve"> </w:delText>
        </w:r>
        <w:r w:rsidRPr="00261703" w:rsidDel="00726FA9">
          <w:delText>in the five major WBCs of the world</w:delText>
        </w:r>
      </w:del>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w:t>
      </w:r>
      <w:ins w:id="47" w:author="David Schoeman" w:date="2019-04-12T08:29:00Z">
        <w:r w:rsidR="00726FA9">
          <w:t xml:space="preserve">in </w:t>
        </w:r>
      </w:ins>
      <w:r w:rsidRPr="00261703">
        <w:t xml:space="preserve">adjacent areas where instabilities including the formation of mesoscale eddies and meanders are greatest? This should inform our understanding of the primary mechanism underlying the </w:t>
      </w:r>
      <w:commentRangeStart w:id="48"/>
      <w:r w:rsidRPr="00726FA9">
        <w:rPr>
          <w:highlight w:val="yellow"/>
          <w:rPrChange w:id="49" w:author="David Schoeman" w:date="2019-04-12T08:30:00Z">
            <w:rPr/>
          </w:rPrChange>
        </w:rPr>
        <w:t xml:space="preserve">increase </w:t>
      </w:r>
      <w:commentRangeEnd w:id="48"/>
      <w:r w:rsidR="00726FA9">
        <w:rPr>
          <w:rStyle w:val="CommentReference"/>
          <w:rFonts w:eastAsia="Times New Roman"/>
        </w:rPr>
        <w:commentReference w:id="48"/>
      </w:r>
      <w:r w:rsidRPr="00726FA9">
        <w:rPr>
          <w:highlight w:val="yellow"/>
          <w:rPrChange w:id="50" w:author="David Schoeman" w:date="2019-04-12T08:30:00Z">
            <w:rPr/>
          </w:rPrChange>
        </w:rPr>
        <w:t>in MHWs</w:t>
      </w:r>
      <w:r w:rsidRPr="00261703">
        <w:t xml:space="preserve"> in WBCs. Last, given that </w:t>
      </w:r>
      <w:r w:rsidRPr="00726FA9">
        <w:rPr>
          <w:highlight w:val="yellow"/>
          <w:rPrChange w:id="51" w:author="David Schoeman" w:date="2019-04-12T08:30:00Z">
            <w:rPr/>
          </w:rPrChange>
        </w:rPr>
        <w:t>MHWs are increasing</w:t>
      </w:r>
      <w:r w:rsidRPr="00261703">
        <w:t xml:space="preserve"> in WBCs</w:t>
      </w:r>
      <w:commentRangeStart w:id="52"/>
      <w:r w:rsidRPr="00261703">
        <w:t xml:space="preserve">, we test the hypothesis that </w:t>
      </w:r>
      <w:r w:rsidRPr="00726FA9">
        <w:rPr>
          <w:highlight w:val="yellow"/>
          <w:rPrChange w:id="53" w:author="David Schoeman" w:date="2019-04-12T08:30:00Z">
            <w:rPr/>
          </w:rPrChange>
        </w:rPr>
        <w:t xml:space="preserve">MHWs </w:t>
      </w:r>
      <w:commentRangeStart w:id="54"/>
      <w:r w:rsidRPr="00726FA9">
        <w:rPr>
          <w:highlight w:val="yellow"/>
          <w:rPrChange w:id="55" w:author="David Schoeman" w:date="2019-04-12T08:30:00Z">
            <w:rPr/>
          </w:rPrChange>
        </w:rPr>
        <w:t>are going to increase</w:t>
      </w:r>
      <w:r w:rsidRPr="00261703">
        <w:t xml:space="preserve"> further in the future</w:t>
      </w:r>
      <w:commentRangeEnd w:id="54"/>
      <w:r w:rsidR="007418E6">
        <w:rPr>
          <w:rStyle w:val="CommentReference"/>
          <w:rFonts w:eastAsia="Times New Roman"/>
        </w:rPr>
        <w:commentReference w:id="54"/>
      </w:r>
      <w:r w:rsidRPr="00261703">
        <w:t>, and analyse whether it is primarily their frequency, intensity</w:t>
      </w:r>
      <w:r w:rsidR="007418E6">
        <w:t>,</w:t>
      </w:r>
      <w:r w:rsidRPr="00261703">
        <w:t xml:space="preserve"> or both</w:t>
      </w:r>
      <w:commentRangeEnd w:id="52"/>
      <w:r w:rsidR="00F0139B">
        <w:rPr>
          <w:rStyle w:val="CommentReference"/>
          <w:rFonts w:eastAsia="Times New Roman"/>
        </w:rPr>
        <w:commentReference w:id="52"/>
      </w:r>
      <w:r w:rsidRPr="00261703">
        <w:t>.</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w:t>
      </w:r>
      <w:proofErr w:type="spellStart"/>
      <w:r w:rsidRPr="007418E6">
        <w:rPr>
          <w:color w:val="0070C0"/>
        </w:rPr>
        <w:t>LaTeX</w:t>
      </w:r>
      <w:proofErr w:type="spellEnd"/>
      <w:r w:rsidRPr="007418E6">
        <w:rPr>
          <w:color w:val="0070C0"/>
        </w:rPr>
        <w:t xml:space="preserve">, check that they will convert accurately (Word 2007 and higher can convert simple </w:t>
      </w:r>
      <w:proofErr w:type="spellStart"/>
      <w:r w:rsidRPr="007418E6">
        <w:rPr>
          <w:color w:val="0070C0"/>
        </w:rPr>
        <w:t>LaTeX</w:t>
      </w:r>
      <w:proofErr w:type="spellEnd"/>
      <w:r w:rsidRPr="007418E6">
        <w:rPr>
          <w:color w:val="0070C0"/>
        </w:rPr>
        <w:t xml:space="preserve">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1FD1C919" w:rsidR="00C52AE4" w:rsidRDefault="00C52AE4" w:rsidP="00C52AE4">
      <w:pPr>
        <w:rPr>
          <w:noProof/>
        </w:rPr>
      </w:pPr>
      <w:commentRangeStart w:id="56"/>
      <w:r>
        <w:t>The similarity in formation, maintenance, and dynamics of the world’s five WBCs is remarkable, and consequently, we represent figures only for the AC.</w:t>
      </w:r>
      <w:commentRangeEnd w:id="56"/>
      <w:r w:rsidR="00F0139B">
        <w:rPr>
          <w:rStyle w:val="CommentReference"/>
          <w:rFonts w:eastAsia="Times New Roman"/>
        </w:rPr>
        <w:commentReference w:id="56"/>
      </w:r>
      <w:r>
        <w:t xml:space="preserve"> In agreement with the classical pattern of the WBCs along the coasts of their bounding continents, the plot of long-term MKE clearly </w:t>
      </w:r>
      <w:del w:id="57" w:author="Anthony J. Richardson" w:date="2019-04-13T13:19:00Z">
        <w:r w:rsidDel="00F0139B">
          <w:delText xml:space="preserve">visualises </w:delText>
        </w:r>
      </w:del>
      <w:ins w:id="58" w:author="Anthony J. Richardson" w:date="2019-04-13T13:19:00Z">
        <w:r w:rsidR="00F0139B">
          <w:t>shows</w:t>
        </w:r>
        <w:r w:rsidR="00F0139B">
          <w:t xml:space="preserve"> </w:t>
        </w:r>
      </w:ins>
      <w:r>
        <w:t xml:space="preserve">the quasi-stable current jet and its retroflection (AC in Fig. 1a; </w:t>
      </w:r>
      <w:proofErr w:type="spellStart"/>
      <w:r>
        <w:t>retroflections</w:t>
      </w:r>
      <w:proofErr w:type="spellEnd"/>
      <w:r>
        <w:t xml:space="preserve"> and extensions of other WBCs in </w:t>
      </w:r>
      <w:r w:rsidR="002828D7">
        <w:t>f</w:t>
      </w:r>
      <w:r>
        <w:t xml:space="preserve">ig. S1a, e, </w:t>
      </w:r>
      <w:proofErr w:type="spellStart"/>
      <w:r>
        <w:t>i</w:t>
      </w:r>
      <w:proofErr w:type="spellEnd"/>
      <w:r>
        <w:t xml:space="preserve">, m, q). This region is clearly represented by MKE values </w:t>
      </w:r>
      <w:r w:rsidRPr="00272FCE">
        <w:rPr>
          <w:noProof/>
        </w:rPr>
        <w:t xml:space="preserve">≥ </w:t>
      </w:r>
      <w:r>
        <w:rPr>
          <w:noProof/>
        </w:rPr>
        <w:t xml:space="preserve">their </w:t>
      </w:r>
      <w:r w:rsidRPr="00272FCE">
        <w:rPr>
          <w:noProof/>
        </w:rPr>
        <w:t>90th percentile</w:t>
      </w:r>
      <w:r>
        <w:rPr>
          <w:noProof/>
        </w:rPr>
        <w:t>. Being extremely energetic, WBCs are hydrodynamically unstable, and fields of high EKE form around the jets, and in particular</w:t>
      </w:r>
      <w:del w:id="59" w:author="David Schoeman" w:date="2019-04-12T08:37:00Z">
        <w:r w:rsidDel="00D17274">
          <w:rPr>
            <w:noProof/>
          </w:rPr>
          <w:delText>ly</w:delText>
        </w:r>
      </w:del>
      <w:r>
        <w:rPr>
          <w:noProof/>
        </w:rPr>
        <w:t xml:space="preserve"> around the extensions and retroflections (see Fig. 1b for the AC, and </w:t>
      </w:r>
      <w:r w:rsidR="002828D7">
        <w:rPr>
          <w:noProof/>
        </w:rPr>
        <w:t>f</w:t>
      </w:r>
      <w:r>
        <w:rPr>
          <w:noProof/>
        </w:rPr>
        <w:t xml:space="preserve">ig. S1b, f, j, n, r for all WBCs). Again, a field </w:t>
      </w:r>
      <w:r>
        <w:rPr>
          <w:noProof/>
        </w:rPr>
        <w:lastRenderedPageBreak/>
        <w:t>of maximal eddy energetics can be traced by ocean regions where EKE</w:t>
      </w:r>
      <w:ins w:id="60" w:author="David Schoeman" w:date="2019-04-12T08:38:00Z">
        <w:r w:rsidR="00D17274">
          <w:rPr>
            <w:noProof/>
          </w:rPr>
          <w:t xml:space="preserve"> values</w:t>
        </w:r>
      </w:ins>
      <w:r>
        <w:rPr>
          <w:noProof/>
        </w:rPr>
        <w:t xml:space="preserve"> are </w:t>
      </w:r>
      <w:r w:rsidRPr="00272FCE">
        <w:rPr>
          <w:noProof/>
        </w:rPr>
        <w:t xml:space="preserve">≥ </w:t>
      </w:r>
      <w:r>
        <w:rPr>
          <w:noProof/>
        </w:rPr>
        <w:t xml:space="preserve">their </w:t>
      </w:r>
      <w:r w:rsidRPr="00272FCE">
        <w:rPr>
          <w:noProof/>
        </w:rPr>
        <w:t>90th percentile</w:t>
      </w:r>
      <w:r>
        <w:rPr>
          <w:noProof/>
        </w:rPr>
        <w:t>. Fig. 1c indicates traces of the mesoscale eddies ‘populating’ the AC zone of influence of the EKE field around 13 to 40</w:t>
      </w:r>
      <w:r>
        <w:t>°E, and 36.5 to 41°S</w:t>
      </w:r>
      <w:r>
        <w:rPr>
          <w:noProof/>
        </w:rPr>
        <w:t>. In this case it is particularly the area</w:t>
      </w:r>
      <w:del w:id="61" w:author="Anthony J. Richardson" w:date="2019-04-13T13:24:00Z">
        <w:r w:rsidDel="00F0139B">
          <w:rPr>
            <w:noProof/>
          </w:rPr>
          <w:delText>s</w:delText>
        </w:r>
      </w:del>
      <w:r>
        <w:rPr>
          <w:noProof/>
        </w:rPr>
        <w:t xml:space="preserve"> where the AC retroflection form</w:t>
      </w:r>
      <w:ins w:id="62" w:author="David Schoeman" w:date="2019-04-12T08:38:00Z">
        <w:r w:rsidR="00D17274">
          <w:rPr>
            <w:noProof/>
          </w:rPr>
          <w:t>s</w:t>
        </w:r>
      </w:ins>
      <w:r>
        <w:rPr>
          <w:noProof/>
        </w:rPr>
        <w:t xml:space="preserve"> that the formation of eddies extract</w:t>
      </w:r>
      <w:del w:id="63" w:author="David Schoeman" w:date="2019-04-12T08:38:00Z">
        <w:r w:rsidDel="00D17274">
          <w:rPr>
            <w:noProof/>
          </w:rPr>
          <w:delText>s</w:delText>
        </w:r>
      </w:del>
      <w:r>
        <w:rPr>
          <w:noProof/>
        </w:rPr>
        <w:t xml:space="preserve"> energy from the mean AC path; some of these eddies eventually dissipate back into the retroflection, and are therefore also responsible for maintaining this retroflection as it 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xml:space="preserve">. The formation of eddies that contribute towards the EKE field is </w:t>
      </w:r>
      <w:commentRangeStart w:id="64"/>
      <w:r>
        <w:rPr>
          <w:noProof/>
        </w:rPr>
        <w:t>exactly the same</w:t>
      </w:r>
      <w:commentRangeEnd w:id="64"/>
      <w:r w:rsidR="00D17274">
        <w:rPr>
          <w:rStyle w:val="CommentReference"/>
          <w:rFonts w:eastAsia="Times New Roman"/>
        </w:rPr>
        <w:commentReference w:id="64"/>
      </w:r>
      <w:r>
        <w:rPr>
          <w:noProof/>
        </w:rPr>
        <w:t xml:space="preserve"> in the other WBCs (</w:t>
      </w:r>
      <w:ins w:id="65" w:author="Anthony J. Richardson" w:date="2019-04-13T13:26:00Z">
        <w:r w:rsidR="00F0139B">
          <w:t>F</w:t>
        </w:r>
      </w:ins>
      <w:del w:id="66" w:author="Anthony J. Richardson" w:date="2019-04-13T13:26:00Z">
        <w:r w:rsidR="002828D7" w:rsidDel="00F0139B">
          <w:delText>f</w:delText>
        </w:r>
      </w:del>
      <w:r>
        <w:t xml:space="preserve">ig. S1c, g, k, o, s). </w:t>
      </w:r>
      <w:r w:rsidR="001B7ADA">
        <w:t>T</w:t>
      </w:r>
      <w:r>
        <w:t>he area where MHW intensity is greatest</w:t>
      </w:r>
      <w:r w:rsidR="001B7ADA">
        <w:t xml:space="preserve"> is indicated</w:t>
      </w:r>
      <w:r>
        <w:t xml:space="preserve">, and again this region is enclosed by a polygon that captures the location where mean MHW </w:t>
      </w:r>
      <w:del w:id="67" w:author="David Schoeman" w:date="2019-04-12T08:42:00Z">
        <w:r w:rsidDel="00D17274">
          <w:delText xml:space="preserve">intensity </w:delText>
        </w:r>
      </w:del>
      <w:ins w:id="68" w:author="David Schoeman" w:date="2019-04-12T08:42:00Z">
        <w:r w:rsidR="00D17274">
          <w:t xml:space="preserve">intensities </w:t>
        </w:r>
      </w:ins>
      <w:r w:rsidRPr="00272FCE">
        <w:rPr>
          <w:noProof/>
        </w:rPr>
        <w:t xml:space="preserve">≥ </w:t>
      </w:r>
      <w:r>
        <w:rPr>
          <w:noProof/>
        </w:rPr>
        <w:t xml:space="preserve">their </w:t>
      </w:r>
      <w:r w:rsidRPr="00272FCE">
        <w:rPr>
          <w:noProof/>
        </w:rPr>
        <w:t>90th percentile</w:t>
      </w:r>
      <w:r>
        <w:rPr>
          <w:noProof/>
        </w:rPr>
        <w:t xml:space="preserve"> (Fig. 1d). For the AC this region is just south of 40</w:t>
      </w:r>
      <w:r>
        <w:t>°S, from 10°E to 27°E, near the field of high EKE. The situation is the same for the BC, EAC, GS, and KC (</w:t>
      </w:r>
      <w:ins w:id="69" w:author="Anthony J. Richardson" w:date="2019-04-13T13:26:00Z">
        <w:r w:rsidR="00F0139B">
          <w:rPr>
            <w:noProof/>
          </w:rPr>
          <w:t>F</w:t>
        </w:r>
      </w:ins>
      <w:del w:id="70" w:author="Anthony J. Richardson" w:date="2019-04-13T13:26:00Z">
        <w:r w:rsidR="002828D7" w:rsidDel="00F0139B">
          <w:rPr>
            <w:noProof/>
          </w:rPr>
          <w:delText>f</w:delText>
        </w:r>
      </w:del>
      <w:r>
        <w:rPr>
          <w:noProof/>
        </w:rPr>
        <w:t>ig. S1d, h, l, p, t</w:t>
      </w:r>
      <w:r>
        <w:t>).</w:t>
      </w:r>
    </w:p>
    <w:p w14:paraId="5836197B" w14:textId="77777777" w:rsidR="00C52AE4" w:rsidRPr="00F95208" w:rsidRDefault="00C52AE4" w:rsidP="00C52AE4"/>
    <w:p w14:paraId="2E7C6EE8" w14:textId="1A563320"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1 | (a)</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C52AE4">
        <w:rPr>
          <w:rFonts w:ascii="Arial" w:hAnsi="Arial" w:cs="Arial"/>
          <w:b/>
          <w:color w:val="4472C4" w:themeColor="accent1"/>
        </w:rPr>
        <w:t>(b)</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C52AE4">
        <w:rPr>
          <w:rFonts w:ascii="Arial" w:hAnsi="Arial" w:cs="Arial"/>
          <w:b/>
          <w:color w:val="4472C4" w:themeColor="accent1"/>
        </w:rPr>
        <w:t>(c)</w:t>
      </w:r>
      <w:r w:rsidRPr="00C52AE4">
        <w:rPr>
          <w:rFonts w:ascii="Arial" w:hAnsi="Arial" w:cs="Arial"/>
          <w:color w:val="4472C4" w:themeColor="accent1"/>
        </w:rPr>
        <w:t xml:space="preserve"> Traces of individual eddies dissipating from the Agulhas Current jet (i.e. from within the red polygon) roughly match the area of high EKE. On this plot, MHWs that originated at the times of the three most intense heatwaves are coloured green. </w:t>
      </w:r>
      <w:r w:rsidRPr="00C52AE4">
        <w:rPr>
          <w:rFonts w:ascii="Arial" w:hAnsi="Arial" w:cs="Arial"/>
          <w:b/>
          <w:color w:val="4472C4" w:themeColor="accent1"/>
        </w:rPr>
        <w:t>(d)</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Fig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062B4F7D" w:rsidR="00C52AE4" w:rsidRPr="00C52AE4" w:rsidRDefault="00C52AE4" w:rsidP="00C52AE4">
      <w:pPr>
        <w:pStyle w:val="ListParagraph"/>
        <w:numPr>
          <w:ilvl w:val="0"/>
          <w:numId w:val="17"/>
        </w:numPr>
        <w:rPr>
          <w:rFonts w:ascii="Arial" w:hAnsi="Arial" w:cs="Arial"/>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1 (a-t).</w:t>
      </w:r>
      <w:r w:rsidRPr="00C52AE4">
        <w:rPr>
          <w:rFonts w:ascii="Arial" w:hAnsi="Arial" w:cs="Arial"/>
          <w:i/>
          <w:color w:val="4472C4" w:themeColor="accent1"/>
          <w:sz w:val="20"/>
          <w:szCs w:val="20"/>
        </w:rPr>
        <w:t xml:space="preserve"> Full set of panels corresponding to Fig. 1.</w:t>
      </w:r>
    </w:p>
    <w:p w14:paraId="7B4FDFB7" w14:textId="77777777" w:rsidR="00C52AE4" w:rsidRPr="00C52AE4" w:rsidRDefault="00C52AE4" w:rsidP="00C52AE4">
      <w:pPr>
        <w:rPr>
          <w:rFonts w:ascii="Arial" w:hAnsi="Arial" w:cs="Arial"/>
          <w:color w:val="4472C4" w:themeColor="accent1"/>
        </w:rPr>
      </w:pPr>
    </w:p>
    <w:p w14:paraId="42466E56" w14:textId="77777777" w:rsidR="00C52AE4" w:rsidRPr="00C52AE4" w:rsidRDefault="00C52AE4" w:rsidP="00C52AE4">
      <w:pPr>
        <w:rPr>
          <w:rFonts w:ascii="Arial" w:hAnsi="Arial" w:cs="Arial"/>
          <w:strike/>
          <w:color w:val="4472C4" w:themeColor="accent1"/>
        </w:rPr>
      </w:pPr>
      <w:r w:rsidRPr="00C52AE4">
        <w:rPr>
          <w:rFonts w:ascii="Arial" w:hAnsi="Arial" w:cs="Arial"/>
          <w:b/>
          <w:strike/>
          <w:color w:val="4472C4" w:themeColor="accent1"/>
        </w:rPr>
        <w:t>Figure x.</w:t>
      </w:r>
      <w:r w:rsidRPr="00C52AE4">
        <w:rPr>
          <w:rFonts w:ascii="Arial" w:hAnsi="Arial" w:cs="Arial"/>
          <w:strike/>
          <w:color w:val="4472C4" w:themeColor="accent1"/>
        </w:rPr>
        <w:t xml:space="preserve"> MHW metrics duration and frequency of MHWs in </w:t>
      </w:r>
    </w:p>
    <w:p w14:paraId="2303A0A7" w14:textId="57B846D9" w:rsidR="00C52AE4" w:rsidRPr="00C52AE4" w:rsidRDefault="00C52AE4" w:rsidP="00C52AE4">
      <w:pPr>
        <w:rPr>
          <w:rFonts w:ascii="Arial" w:hAnsi="Arial" w:cs="Arial"/>
          <w:strike/>
          <w:color w:val="4472C4" w:themeColor="accent1"/>
        </w:rPr>
      </w:pPr>
      <w:r w:rsidRPr="00C52AE4">
        <w:rPr>
          <w:rFonts w:ascii="Arial" w:hAnsi="Arial" w:cs="Arial"/>
          <w:strike/>
          <w:color w:val="4472C4" w:themeColor="accent1"/>
        </w:rPr>
        <w:t xml:space="preserve">Fig. </w:t>
      </w:r>
      <w:proofErr w:type="spellStart"/>
      <w:r>
        <w:rPr>
          <w:rFonts w:ascii="Arial" w:hAnsi="Arial" w:cs="Arial"/>
          <w:strike/>
          <w:color w:val="4472C4" w:themeColor="accent1"/>
        </w:rPr>
        <w:t>S</w:t>
      </w:r>
      <w:r w:rsidRPr="00C52AE4">
        <w:rPr>
          <w:rFonts w:ascii="Arial" w:hAnsi="Arial" w:cs="Arial"/>
          <w:strike/>
          <w:color w:val="4472C4" w:themeColor="accent1"/>
        </w:rPr>
        <w:t>x</w:t>
      </w:r>
      <w:proofErr w:type="spellEnd"/>
      <w:r w:rsidRPr="00C52AE4">
        <w:rPr>
          <w:rFonts w:ascii="Arial" w:hAnsi="Arial" w:cs="Arial"/>
          <w:strike/>
          <w:color w:val="4472C4" w:themeColor="accent1"/>
        </w:rPr>
        <w:t>. Full set of panels matching Fig. x.</w:t>
      </w:r>
    </w:p>
    <w:p w14:paraId="5D36DE1D" w14:textId="77777777" w:rsidR="00C52AE4" w:rsidRDefault="00C52AE4" w:rsidP="00C52AE4"/>
    <w:p w14:paraId="1CF3E843" w14:textId="09953582" w:rsidR="00C52AE4" w:rsidRDefault="00F0139B" w:rsidP="00C52AE4">
      <w:ins w:id="71" w:author="Anthony J. Richardson" w:date="2019-04-13T13:27:00Z">
        <w:r>
          <w:t>F</w:t>
        </w:r>
      </w:ins>
      <w:commentRangeStart w:id="72"/>
      <w:del w:id="73" w:author="Anthony J. Richardson" w:date="2019-04-13T13:27:00Z">
        <w:r w:rsidR="00C52AE4" w:rsidDel="00F0139B">
          <w:delText>Outlines tracing</w:delText>
        </w:r>
      </w:del>
      <w:del w:id="74" w:author="Anthony J. Richardson" w:date="2019-04-13T13:26:00Z">
        <w:r w:rsidR="00C52AE4" w:rsidDel="00F0139B">
          <w:delText xml:space="preserve"> the f</w:delText>
        </w:r>
      </w:del>
      <w:r w:rsidR="00C52AE4">
        <w:t>ields of maximal MKE and EKE</w:t>
      </w:r>
      <w:ins w:id="75" w:author="Anthony J. Richardson" w:date="2019-04-13T13:27:00Z">
        <w:r>
          <w:t xml:space="preserve">, </w:t>
        </w:r>
      </w:ins>
      <w:del w:id="76" w:author="Anthony J. Richardson" w:date="2019-04-13T13:27:00Z">
        <w:r w:rsidR="00C52AE4" w:rsidDel="00F0139B">
          <w:delText xml:space="preserve">, </w:delText>
        </w:r>
      </w:del>
      <w:r w:rsidR="00C52AE4">
        <w:t>and areas of intense MHW activity</w:t>
      </w:r>
      <w:ins w:id="77" w:author="Anthony J. Richardson" w:date="2019-04-13T13:27:00Z">
        <w:r>
          <w:t xml:space="preserve"> (</w:t>
        </w:r>
        <w:r>
          <w:t>polygons in Fig. 2a-e</w:t>
        </w:r>
        <w:r>
          <w:t xml:space="preserve">) </w:t>
        </w:r>
      </w:ins>
      <w:ins w:id="78" w:author="Anthony J. Richardson" w:date="2019-04-13T13:28:00Z">
        <w:r>
          <w:t>help to show the relationships between these phenomena</w:t>
        </w:r>
      </w:ins>
      <w:del w:id="79" w:author="Anthony J. Richardson" w:date="2019-04-13T13:28:00Z">
        <w:r w:rsidR="00C52AE4" w:rsidDel="00F0139B">
          <w:delText xml:space="preserve">, aid in localising </w:delText>
        </w:r>
      </w:del>
      <w:ins w:id="80" w:author="David Schoeman" w:date="2019-04-12T08:48:00Z">
        <w:del w:id="81" w:author="Anthony J. Richardson" w:date="2019-04-13T13:28:00Z">
          <w:r w:rsidR="00F8385E" w:rsidDel="00F0139B">
            <w:delText xml:space="preserve">identifying </w:delText>
          </w:r>
        </w:del>
      </w:ins>
      <w:del w:id="82" w:author="Anthony J. Richardson" w:date="2019-04-13T13:28:00Z">
        <w:r w:rsidR="00C52AE4" w:rsidDel="00F0139B">
          <w:delText>the regions where each of these phenomena are most dominant relative to each other (Fig. 2a-e)</w:delText>
        </w:r>
      </w:del>
      <w:r w:rsidR="00C52AE4">
        <w:t xml:space="preserve">. In all instances, MHW activity, as shown here by the mean MHW intensity, is associated more with high EKE regions, and less so with the boundary current jets. However, the </w:t>
      </w:r>
      <w:del w:id="83" w:author="David Schoeman" w:date="2019-04-12T08:52:00Z">
        <w:r w:rsidR="00C52AE4" w:rsidDel="00DB1D3C">
          <w:delText xml:space="preserve">association </w:delText>
        </w:r>
      </w:del>
      <w:ins w:id="84" w:author="David Schoeman" w:date="2019-04-12T08:52:00Z">
        <w:r w:rsidR="00DB1D3C">
          <w:t xml:space="preserve">location </w:t>
        </w:r>
      </w:ins>
      <w:r w:rsidR="00C52AE4">
        <w:t>of</w:t>
      </w:r>
      <w:ins w:id="85" w:author="David Schoeman" w:date="2019-04-12T08:52:00Z">
        <w:r w:rsidR="00DB1D3C">
          <w:t xml:space="preserve"> peak</w:t>
        </w:r>
      </w:ins>
      <w:r w:rsidR="00C52AE4">
        <w:t xml:space="preserve"> MHW </w:t>
      </w:r>
      <w:del w:id="86" w:author="David Schoeman" w:date="2019-04-12T08:52:00Z">
        <w:r w:rsidR="00C52AE4" w:rsidDel="00DB1D3C">
          <w:delText xml:space="preserve">activity </w:delText>
        </w:r>
      </w:del>
      <w:ins w:id="87" w:author="David Schoeman" w:date="2019-04-12T08:52:00Z">
        <w:r w:rsidR="00DB1D3C">
          <w:t xml:space="preserve">intensity is slightly displaced </w:t>
        </w:r>
      </w:ins>
      <w:r w:rsidR="00C52AE4">
        <w:t xml:space="preserve">with respect to the </w:t>
      </w:r>
      <w:ins w:id="88" w:author="David Schoeman" w:date="2019-04-12T08:52:00Z">
        <w:r w:rsidR="00DB1D3C">
          <w:t xml:space="preserve">position of the </w:t>
        </w:r>
      </w:ins>
      <w:r w:rsidR="00C52AE4">
        <w:t>EKE field</w:t>
      </w:r>
      <w:del w:id="89" w:author="David Schoeman" w:date="2019-04-12T08:52:00Z">
        <w:r w:rsidR="00C52AE4" w:rsidDel="00DB1D3C">
          <w:delText xml:space="preserve"> is not perfect</w:delText>
        </w:r>
      </w:del>
      <w:r w:rsidR="00C52AE4">
        <w:t xml:space="preserve">, as is </w:t>
      </w:r>
      <w:del w:id="90" w:author="Anthony J. Richardson" w:date="2019-04-13T14:17:00Z">
        <w:r w:rsidR="00C52AE4" w:rsidDel="00F0139B">
          <w:delText xml:space="preserve">especially </w:delText>
        </w:r>
      </w:del>
      <w:r w:rsidR="00C52AE4">
        <w:t xml:space="preserve">evident for the AC, GS, and KC. </w:t>
      </w:r>
      <w:del w:id="91" w:author="Anthony J. Richardson" w:date="2019-04-13T14:17:00Z">
        <w:r w:rsidR="00C52AE4" w:rsidDel="00F0139B">
          <w:delText>In the AC, GS, and KC</w:delText>
        </w:r>
      </w:del>
      <w:ins w:id="92" w:author="Anthony J. Richardson" w:date="2019-04-13T14:17:00Z">
        <w:r>
          <w:t>For these boundary currents</w:t>
        </w:r>
      </w:ins>
      <w:r w:rsidR="00C52AE4">
        <w:t xml:space="preserve">, the </w:t>
      </w:r>
      <w:proofErr w:type="spellStart"/>
      <w:r w:rsidR="00C52AE4">
        <w:t>retroflections</w:t>
      </w:r>
      <w:proofErr w:type="spellEnd"/>
      <w:r w:rsidR="00C52AE4">
        <w:t xml:space="preserve"> and extensions extend eastward into the south Indian Ocean, North Atlantic, and North Pacific Ocean, respectively. </w:t>
      </w:r>
      <w:commentRangeStart w:id="93"/>
      <w:commentRangeStart w:id="94"/>
      <w:r w:rsidR="00C52AE4">
        <w:t xml:space="preserve">MHW activity is shifted to the north of the associated eddy fields of the GS and KC, and to the south thereof in the AC region. </w:t>
      </w:r>
      <w:commentRangeEnd w:id="93"/>
      <w:r>
        <w:rPr>
          <w:rStyle w:val="CommentReference"/>
          <w:rFonts w:eastAsia="Times New Roman"/>
        </w:rPr>
        <w:commentReference w:id="93"/>
      </w:r>
      <w:commentRangeEnd w:id="94"/>
      <w:r>
        <w:rPr>
          <w:rStyle w:val="CommentReference"/>
          <w:rFonts w:eastAsia="Times New Roman"/>
        </w:rPr>
        <w:commentReference w:id="94"/>
      </w:r>
      <w:r w:rsidR="00C52AE4">
        <w:t>The separation between regions dominated by high EKE and MHW activity is less clear in the BC and EAC, but nevertheless seem</w:t>
      </w:r>
      <w:ins w:id="95" w:author="David Schoeman" w:date="2019-04-12T08:53:00Z">
        <w:r w:rsidR="00DB1D3C">
          <w:t>s</w:t>
        </w:r>
      </w:ins>
      <w:r w:rsidR="00C52AE4">
        <w:t xml:space="preserve"> to be most closely associated with the region of high EKE where the boundary currents retroflect north-eastwards into the western south Atlantic and southern west Pacific.</w:t>
      </w:r>
      <w:commentRangeEnd w:id="72"/>
      <w:r>
        <w:rPr>
          <w:rStyle w:val="CommentReference"/>
          <w:rFonts w:eastAsia="Times New Roman"/>
        </w:rPr>
        <w:commentReference w:id="72"/>
      </w:r>
    </w:p>
    <w:p w14:paraId="54221121" w14:textId="77777777" w:rsidR="00C52AE4" w:rsidRPr="00DD6EE9" w:rsidRDefault="00C52AE4" w:rsidP="00C52AE4"/>
    <w:p w14:paraId="39F80112" w14:textId="0830F873"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C52AE4">
        <w:rPr>
          <w:rFonts w:ascii="Arial" w:hAnsi="Arial" w:cs="Arial"/>
          <w:b/>
          <w:color w:val="4472C4" w:themeColor="accent1"/>
        </w:rPr>
        <w:t>(a)</w:t>
      </w:r>
      <w:r w:rsidRPr="00C52AE4">
        <w:rPr>
          <w:rFonts w:ascii="Arial" w:hAnsi="Arial" w:cs="Arial"/>
          <w:color w:val="4472C4" w:themeColor="accent1"/>
        </w:rPr>
        <w:t xml:space="preserve"> Agulhas Current, </w:t>
      </w:r>
      <w:r w:rsidRPr="00C52AE4">
        <w:rPr>
          <w:rFonts w:ascii="Arial" w:hAnsi="Arial" w:cs="Arial"/>
          <w:b/>
          <w:color w:val="4472C4" w:themeColor="accent1"/>
        </w:rPr>
        <w:t>(b)</w:t>
      </w:r>
      <w:r w:rsidRPr="00C52AE4">
        <w:rPr>
          <w:rFonts w:ascii="Arial" w:hAnsi="Arial" w:cs="Arial"/>
          <w:color w:val="4472C4" w:themeColor="accent1"/>
        </w:rPr>
        <w:t xml:space="preserve"> Brazil Current, </w:t>
      </w:r>
      <w:r w:rsidRPr="00C52AE4">
        <w:rPr>
          <w:rFonts w:ascii="Arial" w:hAnsi="Arial" w:cs="Arial"/>
          <w:b/>
          <w:color w:val="4472C4" w:themeColor="accent1"/>
        </w:rPr>
        <w:t>(c)</w:t>
      </w:r>
      <w:r w:rsidRPr="00C52AE4">
        <w:rPr>
          <w:rFonts w:ascii="Arial" w:hAnsi="Arial" w:cs="Arial"/>
          <w:color w:val="4472C4" w:themeColor="accent1"/>
        </w:rPr>
        <w:t xml:space="preserve"> East Australian Current, </w:t>
      </w:r>
      <w:r w:rsidRPr="00C52AE4">
        <w:rPr>
          <w:rFonts w:ascii="Arial" w:hAnsi="Arial" w:cs="Arial"/>
          <w:b/>
          <w:color w:val="4472C4" w:themeColor="accent1"/>
        </w:rPr>
        <w:t>(d)</w:t>
      </w:r>
      <w:r w:rsidRPr="00C52AE4">
        <w:rPr>
          <w:rFonts w:ascii="Arial" w:hAnsi="Arial" w:cs="Arial"/>
          <w:color w:val="4472C4" w:themeColor="accent1"/>
        </w:rPr>
        <w:t xml:space="preserve"> Gulf Stream, and </w:t>
      </w:r>
      <w:r w:rsidRPr="00C52AE4">
        <w:rPr>
          <w:rFonts w:ascii="Arial" w:hAnsi="Arial" w:cs="Arial"/>
          <w:b/>
          <w:color w:val="4472C4" w:themeColor="accent1"/>
        </w:rPr>
        <w:t>(e)</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1a-b (i.e.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5C3FCB6D" w:rsidR="00C52AE4" w:rsidRDefault="00FD7A43" w:rsidP="00C52AE4">
      <w:commentRangeStart w:id="96"/>
      <w:ins w:id="97" w:author="David Schoeman" w:date="2019-04-12T09:34:00Z">
        <w:r>
          <w:t xml:space="preserve">There is a negative correlation between </w:t>
        </w:r>
      </w:ins>
      <w:del w:id="98" w:author="David Schoeman" w:date="2019-04-12T09:34:00Z">
        <w:r w:rsidR="00C52AE4" w:rsidDel="00FD7A43">
          <w:delText xml:space="preserve">Looking at </w:delText>
        </w:r>
      </w:del>
      <w:r w:rsidR="00C52AE4">
        <w:t xml:space="preserve">MKE and mean </w:t>
      </w:r>
      <w:r w:rsidR="001B7ADA">
        <w:t xml:space="preserve">MHW </w:t>
      </w:r>
      <w:r w:rsidR="00C52AE4">
        <w:t>intensity</w:t>
      </w:r>
      <w:commentRangeEnd w:id="96"/>
      <w:r w:rsidR="00E52F5C">
        <w:rPr>
          <w:rStyle w:val="CommentReference"/>
          <w:rFonts w:eastAsia="Times New Roman"/>
        </w:rPr>
        <w:commentReference w:id="96"/>
      </w:r>
      <w:del w:id="99" w:author="David Schoeman" w:date="2019-04-12T09:34:00Z">
        <w:r w:rsidR="00C52AE4" w:rsidDel="00FD7A43">
          <w:delText>, we see that there is a negative correlation between them</w:delText>
        </w:r>
      </w:del>
      <w:r w:rsidR="00C52AE4">
        <w:t xml:space="preserve"> in the areas that are dominated by </w:t>
      </w:r>
      <w:del w:id="100" w:author="Anthony J. Richardson" w:date="2019-04-13T14:18:00Z">
        <w:r w:rsidR="00C52AE4" w:rsidDel="00F0139B">
          <w:delText xml:space="preserve">the </w:delText>
        </w:r>
      </w:del>
      <w:r w:rsidR="00C52AE4">
        <w:t>fastest current speeds</w:t>
      </w:r>
      <w:ins w:id="101" w:author="Anthony J. Richardson" w:date="2019-04-13T14:50:00Z">
        <w:r w:rsidR="00F0139B">
          <w:t xml:space="preserve"> (Figure 3)</w:t>
        </w:r>
      </w:ins>
      <w:r w:rsidR="00C52AE4">
        <w:t xml:space="preserve">. This is most visible in the </w:t>
      </w:r>
      <w:r w:rsidR="001B7ADA">
        <w:t>AC</w:t>
      </w:r>
      <w:r w:rsidR="007E5D76">
        <w:t xml:space="preserve"> </w:t>
      </w:r>
      <w:r w:rsidR="00C52AE4">
        <w:t xml:space="preserve">and </w:t>
      </w:r>
      <w:r w:rsidR="001B7ADA">
        <w:t>KC</w:t>
      </w:r>
      <w:r w:rsidR="00C52AE4">
        <w:t xml:space="preserve"> jets, but less clear in the </w:t>
      </w:r>
      <w:r w:rsidR="001B7ADA">
        <w:t>GS</w:t>
      </w:r>
      <w:r w:rsidR="00C52AE4">
        <w:t xml:space="preserve">, </w:t>
      </w:r>
      <w:r w:rsidR="001B7ADA">
        <w:t>EAC</w:t>
      </w:r>
      <w:r w:rsidR="00C52AE4">
        <w:t xml:space="preserve">, and </w:t>
      </w:r>
      <w:r w:rsidR="001B7ADA">
        <w:t>BC</w:t>
      </w:r>
      <w:r w:rsidR="00C52AE4">
        <w:t xml:space="preserve">. In other words, when the current flows fastest along its path, thermal events tend to be of lower </w:t>
      </w:r>
      <w:r w:rsidR="00C52AE4">
        <w:lastRenderedPageBreak/>
        <w:t>intensity (note that thermal events localised to these jets are not</w:t>
      </w:r>
      <w:ins w:id="102" w:author="David Schoeman" w:date="2019-04-12T09:34:00Z">
        <w:r w:rsidR="00E52F5C">
          <w:t xml:space="preserve"> at all</w:t>
        </w:r>
      </w:ins>
      <w:r w:rsidR="00C52AE4">
        <w:t xml:space="preserve"> intense</w:t>
      </w:r>
      <w:del w:id="103" w:author="David Schoeman" w:date="2019-04-12T09:34:00Z">
        <w:r w:rsidR="00C52AE4" w:rsidDel="00E52F5C">
          <w:delText xml:space="preserve"> at all</w:delText>
        </w:r>
      </w:del>
      <w:r w:rsidR="00C52AE4">
        <w:t>, and so they are</w:t>
      </w:r>
      <w:ins w:id="104" w:author="David Schoeman" w:date="2019-04-12T09:35:00Z">
        <w:r w:rsidR="00E52F5C">
          <w:t xml:space="preserve">, at best, </w:t>
        </w:r>
      </w:ins>
      <w:del w:id="105" w:author="David Schoeman" w:date="2019-04-12T09:35:00Z">
        <w:r w:rsidR="00C52AE4" w:rsidDel="00E52F5C">
          <w:delText xml:space="preserve"> not visible or </w:delText>
        </w:r>
      </w:del>
      <w:r w:rsidR="00C52AE4">
        <w:t xml:space="preserve">only faintly visible in the panels showing mean intensity). Additionally, in the </w:t>
      </w:r>
      <w:r w:rsidR="001B7ADA">
        <w:t>AC</w:t>
      </w:r>
      <w:r w:rsidR="00C52AE4">
        <w:t xml:space="preserve">, the region of the </w:t>
      </w:r>
      <w:commentRangeStart w:id="106"/>
      <w:r w:rsidR="00C52AE4">
        <w:t xml:space="preserve">return current </w:t>
      </w:r>
      <w:commentRangeEnd w:id="106"/>
      <w:r w:rsidR="00F0139B">
        <w:rPr>
          <w:rStyle w:val="CommentReference"/>
          <w:rFonts w:eastAsia="Times New Roman"/>
        </w:rPr>
        <w:commentReference w:id="106"/>
      </w:r>
      <w:r w:rsidR="00C52AE4">
        <w:t>where mean kinetic energy is high also produces less intense thermal events; this response in the return current or extension portions of the WBCs is not visible in the other four regions.</w:t>
      </w:r>
    </w:p>
    <w:p w14:paraId="76832A3C" w14:textId="77777777" w:rsidR="00C52AE4" w:rsidRDefault="00C52AE4" w:rsidP="00C52AE4"/>
    <w:p w14:paraId="20F82ADF" w14:textId="7525773D" w:rsidR="00C52AE4" w:rsidRDefault="00C52AE4" w:rsidP="00C52AE4">
      <w:commentRangeStart w:id="107"/>
      <w:ins w:id="108" w:author="Unknown Author" w:date="2019-02-27T15:46:00Z">
        <w:r>
          <w:t xml:space="preserve">When correlating the </w:t>
        </w:r>
      </w:ins>
      <w:ins w:id="109" w:author="David Schoeman" w:date="2019-04-12T09:44:00Z">
        <w:r w:rsidR="00C54514">
          <w:t xml:space="preserve">mean </w:t>
        </w:r>
      </w:ins>
      <w:ins w:id="110" w:author="David Schoeman" w:date="2019-04-12T09:43:00Z">
        <w:r w:rsidR="00C54514">
          <w:t xml:space="preserve">MHW intensity and </w:t>
        </w:r>
      </w:ins>
      <w:ins w:id="111" w:author="Unknown Author" w:date="2019-02-27T15:46:00Z">
        <w:del w:id="112" w:author="David Schoeman" w:date="2019-04-12T09:43:00Z">
          <w:r w:rsidDel="00C54514">
            <w:delText xml:space="preserve">areas of highest </w:delText>
          </w:r>
        </w:del>
        <w:r>
          <w:t xml:space="preserve">EKE for all five WBCs (seen as deep purple in each panel of </w:t>
        </w:r>
        <w:r w:rsidRPr="00C52AE4">
          <w:rPr>
            <w:highlight w:val="yellow"/>
          </w:rPr>
          <w:t>Fig</w:t>
        </w:r>
      </w:ins>
      <w:r w:rsidRPr="00C52AE4">
        <w:rPr>
          <w:highlight w:val="yellow"/>
        </w:rPr>
        <w:t>.</w:t>
      </w:r>
      <w:ins w:id="113" w:author="Unknown Author" w:date="2019-02-27T15:46:00Z">
        <w:r w:rsidRPr="00C52AE4">
          <w:rPr>
            <w:highlight w:val="yellow"/>
          </w:rPr>
          <w:t xml:space="preserve"> XXX</w:t>
        </w:r>
        <w:r>
          <w:t>)</w:t>
        </w:r>
        <w:del w:id="114" w:author="David Schoeman" w:date="2019-04-12T09:44:00Z">
          <w:r w:rsidDel="00C54514">
            <w:delText xml:space="preserve"> to the mean intensity of the MHWs detected there</w:delText>
          </w:r>
        </w:del>
        <w:r>
          <w:t xml:space="preserve">, we tend to see </w:t>
        </w:r>
        <w:del w:id="115" w:author="Anthony J. Richardson" w:date="2019-04-13T14:19:00Z">
          <w:r w:rsidDel="00F0139B">
            <w:delText xml:space="preserve">that </w:delText>
          </w:r>
        </w:del>
        <w:r>
          <w:t>a dipole-like structure</w:t>
        </w:r>
        <w:del w:id="116" w:author="Anthony J. Richardson" w:date="2019-04-13T14:19:00Z">
          <w:r w:rsidDel="00F0139B">
            <w:delText xml:space="preserve"> </w:delText>
          </w:r>
        </w:del>
      </w:ins>
      <w:ins w:id="117" w:author="Unknown Author" w:date="2019-02-27T15:49:00Z">
        <w:del w:id="118" w:author="Anthony J. Richardson" w:date="2019-04-13T14:19:00Z">
          <w:r w:rsidDel="00F0139B">
            <w:delText>is formed</w:delText>
          </w:r>
        </w:del>
      </w:ins>
      <w:ins w:id="119" w:author="Unknown Author" w:date="2019-02-27T15:51:00Z">
        <w:r>
          <w:t>.</w:t>
        </w:r>
      </w:ins>
      <w:ins w:id="120" w:author="Unknown Author" w:date="2019-02-27T15:47:00Z">
        <w:r>
          <w:t xml:space="preserve"> This structure shows positive correlations in EKE and mean intensity occurring within the poleward side of the high EKE regions, and negative correlations </w:t>
        </w:r>
      </w:ins>
      <w:ins w:id="121" w:author="Anthony J. Richardson" w:date="2019-04-13T14:20:00Z">
        <w:r w:rsidR="00F0139B">
          <w:t>o</w:t>
        </w:r>
      </w:ins>
      <w:ins w:id="122" w:author="Unknown Author" w:date="2019-02-27T15:47:00Z">
        <w:del w:id="123" w:author="Anthony J. Richardson" w:date="2019-04-13T14:20:00Z">
          <w:r w:rsidDel="00F0139B">
            <w:delText>i</w:delText>
          </w:r>
        </w:del>
        <w:r>
          <w:t>n the equatorward side.</w:t>
        </w:r>
      </w:ins>
      <w:commentRangeEnd w:id="107"/>
      <w:r w:rsidR="00F0139B">
        <w:rPr>
          <w:rStyle w:val="CommentReference"/>
          <w:rFonts w:eastAsia="Times New Roman"/>
        </w:rPr>
        <w:commentReference w:id="107"/>
      </w:r>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xml:space="preserve">, </w:t>
      </w:r>
      <w:commentRangeStart w:id="125"/>
      <w:r>
        <w:t>but they are more complex and quite difficult to describe</w:t>
      </w:r>
      <w:commentRangeEnd w:id="125"/>
      <w:r w:rsidR="00F45426">
        <w:rPr>
          <w:rStyle w:val="CommentReference"/>
          <w:rFonts w:eastAsia="Times New Roman"/>
        </w:rPr>
        <w:commentReference w:id="125"/>
      </w:r>
      <w:r>
        <w:t>.</w:t>
      </w:r>
    </w:p>
    <w:p w14:paraId="46710794" w14:textId="77777777" w:rsidR="00C52AE4" w:rsidRDefault="00C52AE4" w:rsidP="00C52AE4">
      <w:pPr>
        <w:rPr>
          <w:color w:val="4472C4" w:themeColor="accent1"/>
        </w:rPr>
      </w:pPr>
    </w:p>
    <w:p w14:paraId="793C8C4F" w14:textId="1620B0F0"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C52AE4">
        <w:rPr>
          <w:rFonts w:ascii="Arial" w:hAnsi="Arial" w:cs="Arial"/>
          <w:b/>
          <w:noProof/>
          <w:color w:val="4472C4" w:themeColor="accent1"/>
        </w:rPr>
        <w:t>(a, c, e, g, i)</w:t>
      </w:r>
      <w:r w:rsidRPr="00C52AE4">
        <w:rPr>
          <w:rFonts w:ascii="Arial" w:hAnsi="Arial" w:cs="Arial"/>
          <w:noProof/>
          <w:color w:val="4472C4" w:themeColor="accent1"/>
        </w:rPr>
        <w:t xml:space="preserve"> MKE vs. mean MHW intensity, and </w:t>
      </w:r>
      <w:r w:rsidRPr="00C52AE4">
        <w:rPr>
          <w:rFonts w:ascii="Arial" w:hAnsi="Arial" w:cs="Arial"/>
          <w:b/>
          <w:noProof/>
          <w:color w:val="4472C4" w:themeColor="accent1"/>
        </w:rPr>
        <w:t>(b, d, f, h, j)</w:t>
      </w:r>
      <w:r w:rsidRPr="00C52AE4">
        <w:rPr>
          <w:rFonts w:ascii="Arial" w:hAnsi="Arial" w:cs="Arial"/>
          <w:noProof/>
          <w:color w:val="4472C4" w:themeColor="accent1"/>
        </w:rPr>
        <w:t xml:space="preserve"> EKE vs.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3CB28F52" w:rsidR="00C52AE4" w:rsidRDefault="00C52AE4" w:rsidP="00C52AE4">
      <w:pPr>
        <w:rPr>
          <w:ins w:id="126" w:author="Anthony J. Richardson" w:date="2019-04-13T14:20:00Z"/>
          <w:b/>
          <w:i/>
        </w:rPr>
      </w:pPr>
      <w:r>
        <w:rPr>
          <w:b/>
          <w:i/>
        </w:rPr>
        <w:t xml:space="preserve">Trends in selected </w:t>
      </w:r>
      <w:r w:rsidRPr="002D2B13">
        <w:rPr>
          <w:b/>
          <w:i/>
        </w:rPr>
        <w:t>MHW metrics</w:t>
      </w:r>
    </w:p>
    <w:p w14:paraId="2930FE6E" w14:textId="40E5502C" w:rsidR="00F0139B" w:rsidRPr="00F0139B" w:rsidRDefault="00F0139B" w:rsidP="00C52AE4">
      <w:ins w:id="127" w:author="Anthony J. Richardson" w:date="2019-04-13T14:46:00Z">
        <w:r>
          <w:t>We confirmed that western boundary currents are areas of intense MHWs, but that the</w:t>
        </w:r>
      </w:ins>
      <w:ins w:id="128" w:author="Anthony J. Richardson" w:date="2019-04-13T14:47:00Z">
        <w:r>
          <w:t>ir</w:t>
        </w:r>
      </w:ins>
      <w:ins w:id="129" w:author="Anthony J. Richardson" w:date="2019-04-13T14:46:00Z">
        <w:r>
          <w:t xml:space="preserve"> </w:t>
        </w:r>
      </w:ins>
      <w:ins w:id="130" w:author="Anthony J. Richardson" w:date="2019-04-13T14:47:00Z">
        <w:r>
          <w:t xml:space="preserve">dynamics are complex. The most intense MHWs are associated with the area of high eddy kinetic energy, particularly just </w:t>
        </w:r>
      </w:ins>
      <w:ins w:id="131" w:author="Anthony J. Richardson" w:date="2019-04-13T14:48:00Z">
        <w:r>
          <w:t>pol</w:t>
        </w:r>
      </w:ins>
      <w:ins w:id="132" w:author="Anthony J. Richardson" w:date="2019-04-13T14:49:00Z">
        <w:r>
          <w:t>e</w:t>
        </w:r>
      </w:ins>
      <w:ins w:id="133" w:author="Anthony J. Richardson" w:date="2019-04-13T14:48:00Z">
        <w:r>
          <w:t>ward</w:t>
        </w:r>
      </w:ins>
      <w:ins w:id="134" w:author="Anthony J. Richardson" w:date="2019-04-13T14:47:00Z">
        <w:r>
          <w:t xml:space="preserve"> of this area</w:t>
        </w:r>
      </w:ins>
      <w:ins w:id="135" w:author="Anthony J. Richardson" w:date="2019-04-13T14:48:00Z">
        <w:r>
          <w:t>. T</w:t>
        </w:r>
      </w:ins>
      <w:ins w:id="136" w:author="Anthony J. Richardson" w:date="2019-04-13T14:46:00Z">
        <w:r>
          <w:t>his is presumably because the eddies/meanders that do make it poleward are hotter than the surrounding water</w:t>
        </w:r>
      </w:ins>
      <w:ins w:id="137" w:author="Anthony J. Richardson" w:date="2019-04-13T14:48:00Z">
        <w:r>
          <w:t>, and thus can be classified as MHWs</w:t>
        </w:r>
      </w:ins>
      <w:ins w:id="138" w:author="Anthony J. Richardson" w:date="2019-04-13T14:46:00Z">
        <w:r>
          <w:t xml:space="preserve">. </w:t>
        </w:r>
      </w:ins>
      <w:ins w:id="139" w:author="Anthony J. Richardson" w:date="2019-04-13T14:26:00Z">
        <w:r>
          <w:t xml:space="preserve">There is </w:t>
        </w:r>
      </w:ins>
      <w:ins w:id="140" w:author="Anthony J. Richardson" w:date="2019-04-13T14:48:00Z">
        <w:r>
          <w:t xml:space="preserve">also </w:t>
        </w:r>
      </w:ins>
      <w:ins w:id="141" w:author="Anthony J. Richardson" w:date="2019-04-13T14:26:00Z">
        <w:r>
          <w:t xml:space="preserve">a general </w:t>
        </w:r>
      </w:ins>
      <w:ins w:id="142" w:author="Anthony J. Richardson" w:date="2019-04-13T14:48:00Z">
        <w:r>
          <w:t xml:space="preserve">increase in the </w:t>
        </w:r>
      </w:ins>
      <w:ins w:id="143" w:author="Anthony J. Richardson" w:date="2019-04-13T14:26:00Z">
        <w:r>
          <w:t>intensity of MHW</w:t>
        </w:r>
      </w:ins>
      <w:ins w:id="144" w:author="Anthony J. Richardson" w:date="2019-04-13T14:27:00Z">
        <w:r>
          <w:t xml:space="preserve">s in the areas of high EKE activity in the </w:t>
        </w:r>
      </w:ins>
      <w:ins w:id="145" w:author="Anthony J. Richardson" w:date="2019-04-13T14:26:00Z">
        <w:r>
          <w:t xml:space="preserve">western </w:t>
        </w:r>
      </w:ins>
      <w:ins w:id="146" w:author="Anthony J. Richardson" w:date="2019-04-13T14:27:00Z">
        <w:r>
          <w:t>b</w:t>
        </w:r>
      </w:ins>
      <w:ins w:id="147" w:author="Anthony J. Richardson" w:date="2019-04-13T14:26:00Z">
        <w:r>
          <w:t xml:space="preserve">oundary </w:t>
        </w:r>
      </w:ins>
      <w:ins w:id="148" w:author="Anthony J. Richardson" w:date="2019-04-13T14:27:00Z">
        <w:r>
          <w:t>c</w:t>
        </w:r>
      </w:ins>
      <w:ins w:id="149" w:author="Anthony J. Richardson" w:date="2019-04-13T14:26:00Z">
        <w:r>
          <w:t>urr</w:t>
        </w:r>
      </w:ins>
      <w:ins w:id="150" w:author="Anthony J. Richardson" w:date="2019-04-13T14:27:00Z">
        <w:r>
          <w:t>ents. This is strongest f</w:t>
        </w:r>
      </w:ins>
      <w:ins w:id="151" w:author="Anthony J. Richardson" w:date="2019-04-13T14:23:00Z">
        <w:r>
          <w:t xml:space="preserve">or the Agulhas Current, </w:t>
        </w:r>
      </w:ins>
      <w:ins w:id="152" w:author="Anthony J. Richardson" w:date="2019-04-13T14:25:00Z">
        <w:r>
          <w:t xml:space="preserve">Brazil Current, </w:t>
        </w:r>
      </w:ins>
      <w:ins w:id="153" w:author="Anthony J. Richardson" w:date="2019-04-13T14:27:00Z">
        <w:r>
          <w:t xml:space="preserve">and </w:t>
        </w:r>
      </w:ins>
      <w:ins w:id="154" w:author="Anthony J. Richardson" w:date="2019-04-13T14:25:00Z">
        <w:r>
          <w:t xml:space="preserve">Gulf Stream, </w:t>
        </w:r>
      </w:ins>
      <w:ins w:id="155" w:author="Anthony J. Richardson" w:date="2019-04-13T14:28:00Z">
        <w:r>
          <w:t>with a weaker pattern</w:t>
        </w:r>
      </w:ins>
      <w:ins w:id="156" w:author="Anthony J. Richardson" w:date="2019-04-13T14:26:00Z">
        <w:r>
          <w:t xml:space="preserve"> </w:t>
        </w:r>
      </w:ins>
      <w:ins w:id="157" w:author="Anthony J. Richardson" w:date="2019-04-13T14:28:00Z">
        <w:r>
          <w:t>for the</w:t>
        </w:r>
      </w:ins>
      <w:ins w:id="158" w:author="Anthony J. Richardson" w:date="2019-04-13T14:26:00Z">
        <w:r>
          <w:t xml:space="preserve"> </w:t>
        </w:r>
      </w:ins>
      <w:ins w:id="159" w:author="Anthony J. Richardson" w:date="2019-04-13T14:25:00Z">
        <w:r>
          <w:t xml:space="preserve">East </w:t>
        </w:r>
      </w:ins>
      <w:ins w:id="160" w:author="Anthony J. Richardson" w:date="2019-04-13T14:26:00Z">
        <w:r>
          <w:t>Australia Current and Kuroshio Current</w:t>
        </w:r>
      </w:ins>
      <w:ins w:id="161" w:author="Anthony J. Richardson" w:date="2019-04-13T14:28:00Z">
        <w:r>
          <w:t xml:space="preserve">. </w:t>
        </w:r>
      </w:ins>
      <w:ins w:id="162" w:author="Anthony J. Richardson" w:date="2019-04-13T14:49:00Z">
        <w:r>
          <w:t>By contrast, t</w:t>
        </w:r>
      </w:ins>
      <w:ins w:id="163" w:author="Anthony J. Richardson" w:date="2019-04-13T14:29:00Z">
        <w:r>
          <w:t xml:space="preserve">he number of MHWs per decade </w:t>
        </w:r>
      </w:ins>
      <w:ins w:id="164" w:author="Anthony J. Richardson" w:date="2019-04-13T14:49:00Z">
        <w:r>
          <w:t xml:space="preserve">is related to </w:t>
        </w:r>
      </w:ins>
      <w:ins w:id="165" w:author="Anthony J. Richardson" w:date="2019-04-13T14:29:00Z">
        <w:r>
          <w:t xml:space="preserve">the </w:t>
        </w:r>
      </w:ins>
      <w:ins w:id="166" w:author="Anthony J. Richardson" w:date="2019-04-13T14:30:00Z">
        <w:r>
          <w:t xml:space="preserve">area of high </w:t>
        </w:r>
      </w:ins>
      <w:ins w:id="167" w:author="Anthony J. Richardson" w:date="2019-04-13T14:29:00Z">
        <w:r>
          <w:t>MKE</w:t>
        </w:r>
      </w:ins>
      <w:ins w:id="168" w:author="Anthony J. Richardson" w:date="2019-04-13T14:30:00Z">
        <w:r>
          <w:t xml:space="preserve"> for all western boundary currents (Fig. 4).</w:t>
        </w:r>
      </w:ins>
    </w:p>
    <w:p w14:paraId="0BA19F57" w14:textId="77777777" w:rsidR="00C52AE4" w:rsidRPr="00DD6EE9" w:rsidRDefault="00C52AE4" w:rsidP="00C52AE4">
      <w:pPr>
        <w:rPr>
          <w:color w:val="4472C4" w:themeColor="accent1"/>
        </w:rPr>
      </w:pPr>
    </w:p>
    <w:p w14:paraId="526A852D" w14:textId="6B7C29E4"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C52AE4">
        <w:rPr>
          <w:rFonts w:ascii="Arial" w:hAnsi="Arial" w:cs="Arial"/>
          <w:b/>
          <w:color w:val="4472C4" w:themeColor="accent1"/>
        </w:rPr>
        <w:t xml:space="preserve">(a, c, e, g, </w:t>
      </w:r>
      <w:proofErr w:type="spellStart"/>
      <w:r w:rsidRPr="00C52AE4">
        <w:rPr>
          <w:rFonts w:ascii="Arial" w:hAnsi="Arial" w:cs="Arial"/>
          <w:b/>
          <w:color w:val="4472C4" w:themeColor="accent1"/>
        </w:rPr>
        <w:t>i</w:t>
      </w:r>
      <w:proofErr w:type="spellEnd"/>
      <w:r w:rsidRPr="00C52AE4">
        <w:rPr>
          <w:rFonts w:ascii="Arial" w:hAnsi="Arial" w:cs="Arial"/>
          <w:b/>
          <w:color w:val="4472C4" w:themeColor="accent1"/>
        </w:rPr>
        <w:t>)</w:t>
      </w:r>
      <w:r w:rsidRPr="00C52AE4">
        <w:rPr>
          <w:rFonts w:ascii="Arial" w:hAnsi="Arial" w:cs="Arial"/>
          <w:color w:val="4472C4" w:themeColor="accent1"/>
        </w:rPr>
        <w:t xml:space="preserve"> mean </w:t>
      </w:r>
      <w:del w:id="169" w:author="Anthony J. Richardson" w:date="2019-04-13T14:23:00Z">
        <w:r w:rsidRPr="00C52AE4" w:rsidDel="00F0139B">
          <w:rPr>
            <w:rFonts w:ascii="Arial" w:hAnsi="Arial" w:cs="Arial"/>
            <w:color w:val="4472C4" w:themeColor="accent1"/>
          </w:rPr>
          <w:delText>H</w:delText>
        </w:r>
      </w:del>
      <w:r w:rsidRPr="00C52AE4">
        <w:rPr>
          <w:rFonts w:ascii="Arial" w:hAnsi="Arial" w:cs="Arial"/>
          <w:color w:val="4472C4" w:themeColor="accent1"/>
        </w:rPr>
        <w:t>M</w:t>
      </w:r>
      <w:ins w:id="170" w:author="Anthony J. Richardson" w:date="2019-04-13T14:23:00Z">
        <w:r w:rsidR="00F0139B">
          <w:rPr>
            <w:rFonts w:ascii="Arial" w:hAnsi="Arial" w:cs="Arial"/>
            <w:color w:val="4472C4" w:themeColor="accent1"/>
          </w:rPr>
          <w:t>H</w:t>
        </w:r>
      </w:ins>
      <w:r w:rsidRPr="00C52AE4">
        <w:rPr>
          <w:rFonts w:ascii="Arial" w:hAnsi="Arial" w:cs="Arial"/>
          <w:color w:val="4472C4" w:themeColor="accent1"/>
        </w:rPr>
        <w:t xml:space="preserve">W intensity (°C per decade), and the </w:t>
      </w:r>
      <w:r w:rsidRPr="00C52AE4">
        <w:rPr>
          <w:rFonts w:ascii="Arial" w:hAnsi="Arial" w:cs="Arial"/>
          <w:b/>
          <w:color w:val="4472C4" w:themeColor="accent1"/>
        </w:rPr>
        <w:t>(b, d, f, h, j)</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Fig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5B83EE81" w14:textId="5B788503" w:rsidR="00C52AE4" w:rsidRPr="00C52AE4" w:rsidRDefault="00C52AE4" w:rsidP="00C52AE4">
      <w:pPr>
        <w:pStyle w:val="ListParagraph"/>
        <w:numPr>
          <w:ilvl w:val="0"/>
          <w:numId w:val="17"/>
        </w:numPr>
        <w:rPr>
          <w:rFonts w:ascii="Arial" w:hAnsi="Arial" w:cs="Arial"/>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2 (a-d).</w:t>
      </w:r>
      <w:r w:rsidRPr="00C52AE4">
        <w:rPr>
          <w:rFonts w:ascii="Arial" w:hAnsi="Arial" w:cs="Arial"/>
          <w:i/>
          <w:color w:val="4472C4" w:themeColor="accent1"/>
          <w:sz w:val="20"/>
          <w:szCs w:val="20"/>
        </w:rPr>
        <w:t xml:space="preserve"> Full set of panels of SST mean trend.</w:t>
      </w:r>
    </w:p>
    <w:p w14:paraId="6F61BEED" w14:textId="448B928D" w:rsidR="00C52AE4" w:rsidRPr="008D5AE8" w:rsidRDefault="00C52AE4" w:rsidP="00C52AE4">
      <w:pPr>
        <w:pStyle w:val="ListParagraph"/>
        <w:numPr>
          <w:ilvl w:val="0"/>
          <w:numId w:val="17"/>
        </w:numPr>
        <w:rPr>
          <w:i/>
          <w:color w:val="4472C4" w:themeColor="accent1"/>
          <w:sz w:val="20"/>
          <w:szCs w:val="20"/>
        </w:rPr>
      </w:pPr>
      <w:r w:rsidRPr="00C52AE4">
        <w:rPr>
          <w:rFonts w:ascii="Arial" w:hAnsi="Arial" w:cs="Arial"/>
          <w:b/>
          <w:i/>
          <w:color w:val="4472C4" w:themeColor="accent1"/>
          <w:sz w:val="20"/>
          <w:szCs w:val="20"/>
        </w:rPr>
        <w:t xml:space="preserve">Fig. </w:t>
      </w:r>
      <w:r>
        <w:rPr>
          <w:rFonts w:ascii="Arial" w:hAnsi="Arial" w:cs="Arial"/>
          <w:b/>
          <w:i/>
          <w:color w:val="4472C4" w:themeColor="accent1"/>
          <w:sz w:val="20"/>
          <w:szCs w:val="20"/>
        </w:rPr>
        <w:t>S</w:t>
      </w:r>
      <w:r w:rsidRPr="00C52AE4">
        <w:rPr>
          <w:rFonts w:ascii="Arial" w:hAnsi="Arial" w:cs="Arial"/>
          <w:b/>
          <w:i/>
          <w:color w:val="4472C4" w:themeColor="accent1"/>
          <w:sz w:val="20"/>
          <w:szCs w:val="20"/>
        </w:rPr>
        <w:t>4.</w:t>
      </w:r>
      <w:r w:rsidRPr="00C52AE4">
        <w:rPr>
          <w:rFonts w:ascii="Arial" w:hAnsi="Arial" w:cs="Arial"/>
          <w:i/>
          <w:color w:val="4472C4" w:themeColor="accent1"/>
          <w:sz w:val="20"/>
          <w:szCs w:val="20"/>
        </w:rPr>
        <w:t xml:space="preserve"> Full set of panels matching Fig. </w:t>
      </w:r>
      <w:r>
        <w:rPr>
          <w:rFonts w:ascii="Arial" w:hAnsi="Arial" w:cs="Arial"/>
          <w:i/>
          <w:color w:val="4472C4" w:themeColor="accent1"/>
          <w:sz w:val="20"/>
          <w:szCs w:val="20"/>
        </w:rPr>
        <w:t>S</w:t>
      </w:r>
      <w:r w:rsidRPr="00C52AE4">
        <w:rPr>
          <w:rFonts w:ascii="Arial" w:hAnsi="Arial" w:cs="Arial"/>
          <w:i/>
          <w:color w:val="4472C4" w:themeColor="accent1"/>
          <w:sz w:val="20"/>
          <w:szCs w:val="20"/>
        </w:rPr>
        <w:t>3, including also trend in duration.</w:t>
      </w:r>
    </w:p>
    <w:p w14:paraId="51DD18F9" w14:textId="77777777" w:rsidR="00C52AE4" w:rsidRDefault="00C52AE4" w:rsidP="00C52AE4">
      <w:pPr>
        <w:ind w:left="0"/>
      </w:pPr>
    </w:p>
    <w:p w14:paraId="1CA3A436" w14:textId="77777777" w:rsidR="008573F1" w:rsidRDefault="004A10BE" w:rsidP="00AC2069">
      <w:pPr>
        <w:pStyle w:val="Paragraph"/>
        <w:spacing w:before="0"/>
        <w:ind w:firstLine="0"/>
      </w:pPr>
      <w:r w:rsidRPr="008B1FB9">
        <w:rPr>
          <w:b/>
        </w:rPr>
        <w:t>Discussion</w:t>
      </w:r>
      <w:r>
        <w:t xml:space="preserve"> </w:t>
      </w:r>
    </w:p>
    <w:p w14:paraId="4CDF5A99" w14:textId="3E222851" w:rsidR="004A10BE" w:rsidRDefault="005341F3" w:rsidP="00AC2069">
      <w:pPr>
        <w:pStyle w:val="Paragraph"/>
        <w:spacing w:before="0"/>
        <w:ind w:left="720" w:firstLine="0"/>
        <w:rPr>
          <w:ins w:id="171" w:author="Anthony J. Richardson" w:date="2019-04-13T14:32:00Z"/>
        </w:rPr>
      </w:pPr>
      <w:commentRangeStart w:id="172"/>
      <w:r w:rsidRPr="00C97201">
        <w:rPr>
          <w:color w:val="0070C0"/>
        </w:rPr>
        <w:t>Include</w:t>
      </w:r>
      <w:r w:rsidR="008573F1" w:rsidRPr="00C97201">
        <w:rPr>
          <w:color w:val="0070C0"/>
        </w:rPr>
        <w:t xml:space="preserve"> a Discussion </w:t>
      </w:r>
      <w:r w:rsidR="004A10BE" w:rsidRPr="00C97201">
        <w:rPr>
          <w:color w:val="0070C0"/>
        </w:rPr>
        <w:t xml:space="preserve">that summarizes </w:t>
      </w:r>
      <w:r w:rsidR="00B151F8" w:rsidRPr="00C97201">
        <w:rPr>
          <w:color w:val="0070C0"/>
        </w:rPr>
        <w:t xml:space="preserve">(but does not merely repeat) </w:t>
      </w:r>
      <w:r w:rsidR="004A10BE" w:rsidRPr="00C97201">
        <w:rPr>
          <w:color w:val="0070C0"/>
        </w:rPr>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commentRangeEnd w:id="172"/>
      <w:r w:rsidR="00F0139B">
        <w:rPr>
          <w:rStyle w:val="CommentReference"/>
          <w:lang w:val="en-ZA"/>
        </w:rPr>
        <w:commentReference w:id="172"/>
      </w:r>
    </w:p>
    <w:p w14:paraId="1118E0CA" w14:textId="77777777" w:rsidR="00F0139B" w:rsidRDefault="00F0139B" w:rsidP="00AC2069">
      <w:pPr>
        <w:pStyle w:val="Paragraph"/>
        <w:spacing w:before="0"/>
        <w:ind w:left="720" w:firstLine="0"/>
        <w:rPr>
          <w:ins w:id="173" w:author="Anthony J. Richardson" w:date="2019-04-13T14:35:00Z"/>
        </w:rPr>
      </w:pPr>
      <w:ins w:id="174" w:author="Anthony J. Richardson" w:date="2019-04-13T14:35:00Z">
        <w:r>
          <w:t xml:space="preserve">We found that MHWs are </w:t>
        </w:r>
      </w:ins>
    </w:p>
    <w:p w14:paraId="4513C2C2" w14:textId="77777777" w:rsidR="00F0139B" w:rsidRDefault="00F0139B" w:rsidP="00AC2069">
      <w:pPr>
        <w:pStyle w:val="Paragraph"/>
        <w:spacing w:before="0"/>
        <w:ind w:left="720" w:firstLine="0"/>
        <w:rPr>
          <w:ins w:id="175" w:author="Anthony J. Richardson" w:date="2019-04-13T14:35:00Z"/>
        </w:rPr>
      </w:pPr>
    </w:p>
    <w:p w14:paraId="3F716E7D" w14:textId="57968907" w:rsidR="00F0139B" w:rsidRDefault="00F0139B" w:rsidP="00AC2069">
      <w:pPr>
        <w:pStyle w:val="Paragraph"/>
        <w:spacing w:before="0"/>
        <w:ind w:left="720" w:firstLine="0"/>
        <w:rPr>
          <w:ins w:id="176" w:author="Anthony J. Richardson" w:date="2019-04-13T14:34:00Z"/>
        </w:rPr>
      </w:pPr>
      <w:ins w:id="177" w:author="Anthony J. Richardson" w:date="2019-04-13T14:35:00Z">
        <w:r>
          <w:t>t</w:t>
        </w:r>
      </w:ins>
      <w:ins w:id="178" w:author="Anthony J. Richardson" w:date="2019-04-13T14:32:00Z">
        <w:r>
          <w:t>he number of MHWs is i</w:t>
        </w:r>
      </w:ins>
      <w:ins w:id="179" w:author="Anthony J. Richardson" w:date="2019-04-13T14:33:00Z">
        <w:r>
          <w:t>ncreasing in all western boundary currents, predominantly in the area of strongest flo</w:t>
        </w:r>
      </w:ins>
      <w:ins w:id="180" w:author="Anthony J. Richardson" w:date="2019-04-13T14:32:00Z">
        <w:r>
          <w:t>w</w:t>
        </w:r>
      </w:ins>
      <w:ins w:id="181" w:author="Anthony J. Richardson" w:date="2019-04-13T14:34:00Z">
        <w:r>
          <w:t>. T</w:t>
        </w:r>
      </w:ins>
      <w:ins w:id="182" w:author="Anthony J. Richardson" w:date="2019-04-13T14:33:00Z">
        <w:r>
          <w:t xml:space="preserve">he intensity of MHWs is increasing in most </w:t>
        </w:r>
      </w:ins>
      <w:ins w:id="183" w:author="Anthony J. Richardson" w:date="2019-04-13T14:34:00Z">
        <w:r>
          <w:t>western boundary currents, mainly in the area of maximum eddy kinetic energy</w:t>
        </w:r>
      </w:ins>
      <w:ins w:id="184" w:author="Anthony J. Richardson" w:date="2019-04-13T14:33:00Z">
        <w:r>
          <w:t>.</w:t>
        </w:r>
      </w:ins>
    </w:p>
    <w:p w14:paraId="4A3ACA0E" w14:textId="77777777" w:rsidR="00F0139B" w:rsidRDefault="00F0139B" w:rsidP="00AC2069">
      <w:pPr>
        <w:pStyle w:val="Paragraph"/>
        <w:spacing w:before="0"/>
        <w:ind w:left="720" w:firstLine="0"/>
      </w:pPr>
    </w:p>
    <w:p w14:paraId="71127318" w14:textId="5D87F311" w:rsidR="00C97201" w:rsidRDefault="00C97201" w:rsidP="00AC2069">
      <w:pPr>
        <w:pStyle w:val="Paragraph"/>
        <w:spacing w:before="0"/>
        <w:ind w:left="720" w:firstLine="0"/>
      </w:pPr>
    </w:p>
    <w:p w14:paraId="744C9640" w14:textId="3C9DC2AD"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commentRangeStart w:id="185"/>
      <w:r w:rsidR="00F679E5">
        <w:t>O</w:t>
      </w:r>
      <w:r w:rsidRPr="00C97201">
        <w:t xml:space="preserve">ur analysis shows that it is not the WBCs </w:t>
      </w:r>
      <w:r w:rsidR="004E0BEF">
        <w:t xml:space="preserve">themselves </w:t>
      </w:r>
      <w:r w:rsidRPr="00C97201">
        <w:t xml:space="preserve">that manifest </w:t>
      </w:r>
      <w:r w:rsidR="004E0BEF">
        <w:t>MHWs</w:t>
      </w:r>
      <w:r w:rsidRPr="004E0BEF">
        <w:t xml:space="preserve">, </w:t>
      </w:r>
      <w:r w:rsidRPr="004E0BEF">
        <w:rPr>
          <w:iCs/>
        </w:rPr>
        <w:t xml:space="preserve">but rather </w:t>
      </w:r>
      <w:r w:rsidR="000A0CD9">
        <w:rPr>
          <w:iCs/>
        </w:rPr>
        <w:t xml:space="preserve">that cross-frontal exchange </w:t>
      </w:r>
      <w:r w:rsidR="00F679E5">
        <w:rPr>
          <w:iCs/>
        </w:rPr>
        <w:t xml:space="preserve">due to the jets' </w:t>
      </w:r>
      <w:r w:rsidR="00F679E5">
        <w:rPr>
          <w:iCs/>
        </w:rPr>
        <w:lastRenderedPageBreak/>
        <w:t>meandering into</w:t>
      </w:r>
      <w:r w:rsidR="000A0CD9">
        <w:rPr>
          <w:iCs/>
        </w:rPr>
        <w:t xml:space="preserve"> the</w:t>
      </w:r>
      <w:r w:rsidRPr="004E0BEF">
        <w:rPr>
          <w:iCs/>
        </w:rPr>
        <w:t xml:space="preserve"> climatologically </w:t>
      </w:r>
      <w:del w:id="186" w:author="David Schoeman" w:date="2019-04-12T09:56:00Z">
        <w:r w:rsidRPr="004E0BEF" w:rsidDel="006D3D0F">
          <w:rPr>
            <w:iCs/>
          </w:rPr>
          <w:delText xml:space="preserve">colder </w:delText>
        </w:r>
      </w:del>
      <w:ins w:id="187" w:author="David Schoeman" w:date="2019-04-12T09:56:00Z">
        <w:r w:rsidR="006D3D0F">
          <w:rPr>
            <w:iCs/>
          </w:rPr>
          <w:t>co</w:t>
        </w:r>
      </w:ins>
      <w:ins w:id="188" w:author="David Schoeman" w:date="2019-04-12T09:57:00Z">
        <w:r w:rsidR="006D3D0F">
          <w:rPr>
            <w:iCs/>
          </w:rPr>
          <w:t>oler</w:t>
        </w:r>
      </w:ins>
      <w:ins w:id="189" w:author="David Schoeman" w:date="2019-04-12T09:56:00Z">
        <w:r w:rsidR="006D3D0F" w:rsidRPr="004E0BEF">
          <w:rPr>
            <w:iCs/>
          </w:rPr>
          <w:t xml:space="preserve"> </w:t>
        </w:r>
      </w:ins>
      <w:r w:rsidRPr="004E0BEF">
        <w:rPr>
          <w:iCs/>
        </w:rPr>
        <w:t xml:space="preserve">regions </w:t>
      </w:r>
      <w:del w:id="190" w:author="David Schoeman" w:date="2019-04-12T09:57:00Z">
        <w:r w:rsidR="004E0BEF" w:rsidDel="006D3D0F">
          <w:rPr>
            <w:iCs/>
          </w:rPr>
          <w:delText xml:space="preserve">opposite </w:delText>
        </w:r>
      </w:del>
      <w:ins w:id="191" w:author="David Schoeman" w:date="2019-04-12T09:57:00Z">
        <w:r w:rsidR="006D3D0F">
          <w:rPr>
            <w:iCs/>
          </w:rPr>
          <w:t xml:space="preserve">adjacent to </w:t>
        </w:r>
      </w:ins>
      <w:r w:rsidR="004E0BEF">
        <w:rPr>
          <w:iCs/>
        </w:rPr>
        <w:t>the thermal front</w:t>
      </w:r>
      <w:r w:rsidR="00F679E5">
        <w:rPr>
          <w:iCs/>
        </w:rPr>
        <w:t>s</w:t>
      </w:r>
      <w:r w:rsidR="004E0BEF">
        <w:rPr>
          <w:iCs/>
        </w:rPr>
        <w:t xml:space="preserve"> poleward of the </w:t>
      </w:r>
      <w:r w:rsidR="000A0CD9">
        <w:rPr>
          <w:iCs/>
        </w:rPr>
        <w:t>boundary current jets</w:t>
      </w:r>
      <w:r w:rsidR="00F679E5">
        <w:rPr>
          <w:iCs/>
        </w:rPr>
        <w:t xml:space="preserve"> that cause </w:t>
      </w:r>
      <w:r w:rsidR="004E0BEF">
        <w:rPr>
          <w:iCs/>
        </w:rPr>
        <w:t>MHWs</w:t>
      </w:r>
      <w:r w:rsidR="00F679E5">
        <w:rPr>
          <w:iCs/>
        </w:rPr>
        <w:t xml:space="preserve"> to form</w:t>
      </w:r>
      <w:r w:rsidR="00063D23">
        <w:rPr>
          <w:iCs/>
        </w:rPr>
        <w:t xml:space="preserve"> there</w:t>
      </w:r>
      <w:r w:rsidRPr="004E0BEF">
        <w:t>.</w:t>
      </w:r>
      <w:commentRangeEnd w:id="185"/>
      <w:r w:rsidR="006D3D0F">
        <w:rPr>
          <w:rStyle w:val="CommentReference"/>
          <w:rFonts w:eastAsia="Times New Roman"/>
        </w:rPr>
        <w:commentReference w:id="185"/>
      </w:r>
    </w:p>
    <w:p w14:paraId="3D913009" w14:textId="77777777" w:rsidR="00EA39BC" w:rsidRPr="004E0BEF" w:rsidRDefault="00EA39BC" w:rsidP="00EA39BC"/>
    <w:p w14:paraId="0D5C549E" w14:textId="4CB0FB97" w:rsidR="00773497" w:rsidRDefault="004B065E" w:rsidP="00EA39BC">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evidence suggests that WBCs</w:t>
      </w:r>
      <w:r w:rsidR="00213ACF">
        <w:t xml:space="preserve"> </w:t>
      </w:r>
      <w:r w:rsidR="00C75F48">
        <w:t>are also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 xml:space="preserve">. </w:t>
      </w:r>
      <w:commentRangeStart w:id="192"/>
      <w:r w:rsidR="00DF6E28">
        <w:t>Our more d</w:t>
      </w:r>
      <w:r w:rsidR="00C06E8D">
        <w:t xml:space="preserve">etailed </w:t>
      </w:r>
      <w:r w:rsidR="00213ACF">
        <w:t xml:space="preserve">analysis </w:t>
      </w:r>
      <w:r w:rsidR="00C06E8D">
        <w:t>of the WBC regions show that</w:t>
      </w:r>
      <w:r w:rsidR="00C75F48">
        <w:t xml:space="preserve"> </w:t>
      </w:r>
      <w:r w:rsidR="00C06E8D">
        <w:t xml:space="preserve">the jets, </w:t>
      </w:r>
      <w:r w:rsidR="00C75F48">
        <w:t xml:space="preserve">eddy fields, and meanders </w:t>
      </w:r>
      <w:r>
        <w:t xml:space="preserve">are </w:t>
      </w:r>
      <w:r w:rsidR="00C75F48">
        <w:t xml:space="preserve">not equal </w:t>
      </w:r>
      <w:r>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rsidR="00DF6E28">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00DF6E28" w:rsidRPr="00213ACF">
        <w:rPr>
          <w:i/>
        </w:rPr>
        <w:t>ca</w:t>
      </w:r>
      <w:r w:rsidR="00DF6E28">
        <w:t>. 5</w:t>
      </w:r>
      <w:r w:rsidR="00DF6E28" w:rsidRPr="00C97201">
        <w:t>°</w:t>
      </w:r>
      <w:r w:rsidR="00A139B9">
        <w:t xml:space="preserve"> south-west of the point of inception of the AC, and </w:t>
      </w:r>
      <w:r w:rsidR="00213ACF" w:rsidRPr="00213ACF">
        <w:rPr>
          <w:i/>
        </w:rPr>
        <w:t>ca</w:t>
      </w:r>
      <w:r w:rsidR="00213ACF">
        <w:t xml:space="preserve">. </w:t>
      </w:r>
      <w:r w:rsidR="003849B9">
        <w:t>5</w:t>
      </w:r>
      <w:r w:rsidR="00DF6E28" w:rsidRPr="00C97201">
        <w:t>°</w:t>
      </w:r>
      <w:r w:rsidR="00DF6E28">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rsidR="00DF6E28">
        <w:t xml:space="preserve">the </w:t>
      </w:r>
      <w:r w:rsidR="003849B9">
        <w:t>high</w:t>
      </w:r>
      <w:r w:rsidR="00DF6E28">
        <w:t>est</w:t>
      </w:r>
      <w:r w:rsidR="003849B9">
        <w:t xml:space="preserve"> rate in mean SST increase </w:t>
      </w:r>
      <w:r w:rsidR="00DF6E28">
        <w:t>is</w:t>
      </w:r>
      <w:r w:rsidR="003849B9">
        <w:t xml:space="preserve"> to the </w:t>
      </w:r>
      <w:r w:rsidR="00DF6E28">
        <w:t xml:space="preserve">east </w:t>
      </w:r>
      <w:r w:rsidR="003849B9">
        <w:t>of the Bass Strait</w:t>
      </w:r>
      <w:r w:rsidR="00DF6E28">
        <w:t>,</w:t>
      </w:r>
      <w:r w:rsidR="003849B9">
        <w:t xml:space="preserve"> and </w:t>
      </w:r>
      <w:r w:rsidR="00925402">
        <w:t xml:space="preserve">at the point of inception of the </w:t>
      </w:r>
      <w:del w:id="193" w:author="David Schoeman" w:date="2019-04-12T09:59:00Z">
        <w:r w:rsidR="00925402" w:rsidDel="006D3D0F">
          <w:delText xml:space="preserve">northwards </w:delText>
        </w:r>
      </w:del>
      <w:ins w:id="194" w:author="David Schoeman" w:date="2019-04-12T09:59:00Z">
        <w:r w:rsidR="006D3D0F">
          <w:t>northward-</w:t>
        </w:r>
      </w:ins>
      <w:r w:rsidR="00925402">
        <w:t>flowing retroflection of the BC</w:t>
      </w:r>
      <w:r w:rsidR="003849B9">
        <w:t>.</w:t>
      </w:r>
      <w:commentRangeEnd w:id="192"/>
      <w:r w:rsidR="006D3D0F">
        <w:rPr>
          <w:rStyle w:val="CommentReference"/>
          <w:rFonts w:eastAsia="Times New Roman"/>
        </w:rPr>
        <w:commentReference w:id="192"/>
      </w:r>
      <w:r w:rsidR="003849B9">
        <w:t xml:space="preserve"> </w:t>
      </w:r>
    </w:p>
    <w:p w14:paraId="2F2D0646" w14:textId="77777777" w:rsidR="00773497" w:rsidRDefault="00773497" w:rsidP="00EA39BC"/>
    <w:p w14:paraId="53F59353" w14:textId="442AA00F" w:rsidR="0066594C" w:rsidRDefault="0066594C" w:rsidP="00EA39BC">
      <w:r>
        <w:t>&lt;</w:t>
      </w:r>
      <w:r w:rsidRPr="007E5D76">
        <w:rPr>
          <w:highlight w:val="yellow"/>
        </w:rPr>
        <w:t>What other mechanisms have been attributed to MHW formation? Integrate below…</w:t>
      </w:r>
      <w:r>
        <w:t>&gt;</w:t>
      </w:r>
    </w:p>
    <w:p w14:paraId="60E348B4" w14:textId="77777777" w:rsidR="0066594C" w:rsidRDefault="0066594C" w:rsidP="00EA39BC"/>
    <w:p w14:paraId="766FF9B2" w14:textId="2E5781C5" w:rsidR="00773497" w:rsidRDefault="00773497" w:rsidP="00EA39BC">
      <w:r>
        <w:t>&lt;</w:t>
      </w:r>
      <w:r w:rsidR="0066594C" w:rsidRPr="007E5D76">
        <w:rPr>
          <w:highlight w:val="yellow"/>
        </w:rPr>
        <w:t>T</w:t>
      </w:r>
      <w:r w:rsidRPr="007E5D76">
        <w:rPr>
          <w:highlight w:val="yellow"/>
        </w:rPr>
        <w:t>alk about MKE and centennial SST change; MHWs</w:t>
      </w:r>
      <w:r>
        <w:t>&gt;</w:t>
      </w:r>
    </w:p>
    <w:p w14:paraId="5290F501" w14:textId="7C241188" w:rsidR="004B065E" w:rsidRPr="00C97201" w:rsidRDefault="0066594C" w:rsidP="00EA39BC">
      <w:r>
        <w:t>&lt;</w:t>
      </w:r>
      <w:r w:rsidRPr="007E5D76">
        <w:rPr>
          <w:highlight w:val="yellow"/>
        </w:rPr>
        <w:t>…</w:t>
      </w:r>
      <w:r w:rsidR="004B065E" w:rsidRPr="007E5D76">
        <w:rPr>
          <w:highlight w:val="yellow"/>
        </w:rPr>
        <w:t>Eddy heat flux is generally not important in much of the world's oceans, but it is an important with boundary currents is an important component of global heat flux, unli</w:t>
      </w:r>
      <w:r w:rsidRPr="007E5D76">
        <w:rPr>
          <w:highlight w:val="yellow"/>
        </w:rPr>
        <w:t>ke in most other ocean regions…</w:t>
      </w:r>
      <w:r>
        <w:t>&gt;</w:t>
      </w:r>
    </w:p>
    <w:p w14:paraId="392D165A" w14:textId="77777777" w:rsidR="00C97201" w:rsidRPr="00C97201" w:rsidRDefault="00C97201" w:rsidP="00EA39BC"/>
    <w:p w14:paraId="73ECDF82" w14:textId="5C70256F" w:rsidR="00C97201" w:rsidRDefault="00C97201" w:rsidP="00EA39BC">
      <w:r w:rsidRPr="00C97201">
        <w:t xml:space="preserve">This </w:t>
      </w:r>
      <w:r w:rsidR="0066594C">
        <w:t>finding results</w:t>
      </w:r>
      <w:r w:rsidRPr="00C97201">
        <w:t xml:space="preserve"> from an analysis of the right-hand tail of the extreme temperature value distribution (</w:t>
      </w:r>
      <w:r w:rsidRPr="00C97201">
        <w:rPr>
          <w:i/>
          <w:iCs/>
        </w:rPr>
        <w:t>i.e.</w:t>
      </w:r>
      <w:r w:rsidRPr="00C97201">
        <w:t xml:space="preserve"> ≥ 5 consecutive days of temperatures above the 90th percentile relative to the seasonally-varying long-term climatology) of WBC regions. The analysis sheds light on the evolution of the dynamics of heat transport that is associated with the variability or increased variability observed in WBCs. Interannual variability attributed to the EAC has been demonstrated to be responsible for explaining approximately 50% of the interannual variability in the number of MHW days off eastern Tasmania </w:t>
      </w:r>
      <w:r w:rsidR="00F505A3">
        <w:fldChar w:fldCharType="begin" w:fldLock="1"/>
      </w:r>
      <w:r w:rsidR="0050779E">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28</w:t>
      </w:r>
      <w:r w:rsidR="00C75F48" w:rsidRPr="00C75F48">
        <w:rPr>
          <w:noProof/>
        </w:rPr>
        <w:t>)</w:t>
      </w:r>
      <w:r w:rsidR="00F505A3">
        <w:fldChar w:fldCharType="end"/>
      </w:r>
      <w:r w:rsidRPr="00C97201">
        <w:t>. An increasing variability has been demonstrated for the AC</w:t>
      </w:r>
      <w:r w:rsidR="00F505A3">
        <w:t xml:space="preserve"> </w:t>
      </w:r>
      <w:r w:rsidR="00F505A3">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25</w:t>
      </w:r>
      <w:r w:rsidR="00F505A3" w:rsidRPr="00F505A3">
        <w:rPr>
          <w:noProof/>
        </w:rPr>
        <w:t>)</w:t>
      </w:r>
      <w:r w:rsidR="00F505A3">
        <w:fldChar w:fldCharType="end"/>
      </w:r>
      <w:r w:rsidRPr="00C97201">
        <w:t xml:space="preserve">, and in particular enhanced eddy propagation and in the Agulhas leakage </w:t>
      </w:r>
      <w:r w:rsidR="00F505A3">
        <w:fldChar w:fldCharType="begin" w:fldLock="1"/>
      </w:r>
      <w:r w:rsidR="0050779E">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29</w:t>
      </w:r>
      <w:r w:rsidR="00C75F48" w:rsidRPr="00C75F48">
        <w:rPr>
          <w:noProof/>
        </w:rPr>
        <w:t>)</w:t>
      </w:r>
      <w:r w:rsidR="00F505A3">
        <w:fldChar w:fldCharType="end"/>
      </w:r>
      <w:r w:rsidRPr="00C97201">
        <w:t xml:space="preserve">. </w:t>
      </w:r>
      <w:r w:rsidR="0066594C">
        <w:t xml:space="preserve">&lt;More about BC, KC, GS&gt;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rsidR="00F505A3">
        <w:fldChar w:fldCharType="begin" w:fldLock="1"/>
      </w:r>
      <w:r w:rsidR="0050779E">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rsidR="00F505A3">
        <w:fldChar w:fldCharType="separate"/>
      </w:r>
      <w:r w:rsidR="00C75F48" w:rsidRPr="00C75F48">
        <w:rPr>
          <w:noProof/>
        </w:rPr>
        <w:t>(</w:t>
      </w:r>
      <w:r w:rsidR="00C75F48" w:rsidRPr="00C75F48">
        <w:rPr>
          <w:i/>
          <w:noProof/>
        </w:rPr>
        <w:t>30</w:t>
      </w:r>
      <w:r w:rsidR="00C75F48" w:rsidRPr="00C75F48">
        <w:rPr>
          <w:noProof/>
        </w:rPr>
        <w:t>)</w:t>
      </w:r>
      <w:r w:rsidR="00F505A3">
        <w:fldChar w:fldCharType="end"/>
      </w:r>
      <w:r w:rsidRPr="00C97201">
        <w:t>.</w:t>
      </w:r>
    </w:p>
    <w:p w14:paraId="22EF6C0E" w14:textId="77777777" w:rsidR="00DB1620" w:rsidRDefault="00DB1620" w:rsidP="00EA39BC"/>
    <w:p w14:paraId="54314630" w14:textId="7DFE6A7C" w:rsidR="00DB1620" w:rsidRPr="00C97201" w:rsidRDefault="00DB1620" w:rsidP="00DB1620">
      <w:commentRangeStart w:id="195"/>
      <w:commentRangeStart w:id="196"/>
      <w:r w:rsidRPr="00C97201">
        <w:t>All WBCs are responding in similar key ways…</w:t>
      </w:r>
      <w:commentRangeEnd w:id="195"/>
      <w:ins w:id="197" w:author="Unknown Author" w:date="2019-02-27T16:03:00Z">
        <w:r w:rsidRPr="00C97201">
          <w:commentReference w:id="195"/>
        </w:r>
      </w:ins>
      <w:r>
        <w:t xml:space="preserve"> </w:t>
      </w:r>
      <w:r w:rsidRPr="00C97201">
        <w:t xml:space="preserve">Except for the Kuroshio Current, WBCs are </w:t>
      </w:r>
      <w:commentRangeStart w:id="198"/>
      <w:r w:rsidRPr="00C97201">
        <w:t>extending poleward</w:t>
      </w:r>
      <w:commentRangeEnd w:id="198"/>
      <w:r w:rsidRPr="00C97201">
        <w:commentReference w:id="198"/>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199"/>
      <w:r w:rsidRPr="00C97201">
        <w:t xml:space="preserve">increasing mesoscale activities </w:t>
      </w:r>
      <w:commentRangeEnd w:id="199"/>
      <w:r w:rsidRPr="00C97201">
        <w:commentReference w:id="199"/>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commentRangeEnd w:id="196"/>
      <w:r w:rsidR="006D3D0F">
        <w:rPr>
          <w:rStyle w:val="CommentReference"/>
          <w:rFonts w:eastAsia="Times New Roman"/>
        </w:rPr>
        <w:commentReference w:id="196"/>
      </w:r>
    </w:p>
    <w:p w14:paraId="7212DC7F" w14:textId="77777777" w:rsidR="0066594C" w:rsidRPr="00C97201" w:rsidRDefault="0066594C" w:rsidP="00DB1620">
      <w:pPr>
        <w:ind w:left="0"/>
      </w:pPr>
    </w:p>
    <w:p w14:paraId="5C20DB83" w14:textId="31C9C534" w:rsidR="00C97201" w:rsidRPr="00C97201" w:rsidRDefault="00C97201" w:rsidP="00DB1620">
      <w:r w:rsidRPr="00C97201">
        <w:t xml:space="preserve">As yet no </w:t>
      </w:r>
      <w:commentRangeStart w:id="200"/>
      <w:r w:rsidRPr="00C97201">
        <w:t>permanent impact</w:t>
      </w:r>
      <w:commentRangeEnd w:id="200"/>
      <w:r w:rsidRPr="00C97201">
        <w:commentReference w:id="200"/>
      </w:r>
      <w:r w:rsidRPr="00C97201">
        <w:t xml:space="preserve"> on pelagic ecosystems have been reported, raising questions around whether MHWs should be considered a threat to the world’s oceanic ecosystems.</w:t>
      </w:r>
      <w:ins w:id="201" w:author="Unknown Author" w:date="2019-02-27T16:05:00Z">
        <w:r w:rsidRPr="00C97201">
          <w:t xml:space="preserve"> MHWs have</w:t>
        </w:r>
      </w:ins>
      <w:ins w:id="202" w:author="David Schoeman" w:date="2019-04-12T10:02:00Z">
        <w:r w:rsidR="006D3D0F">
          <w:t>,</w:t>
        </w:r>
      </w:ins>
      <w:ins w:id="203" w:author="Unknown Author" w:date="2019-02-27T16:05:00Z">
        <w:r w:rsidRPr="00C97201">
          <w:t xml:space="preserve"> </w:t>
        </w:r>
      </w:ins>
      <w:ins w:id="204" w:author="Unknown Author" w:date="2019-02-27T16:06:00Z">
        <w:r w:rsidRPr="00C97201">
          <w:t>however</w:t>
        </w:r>
      </w:ins>
      <w:ins w:id="205" w:author="David Schoeman" w:date="2019-04-12T10:02:00Z">
        <w:r w:rsidR="006D3D0F">
          <w:t>,</w:t>
        </w:r>
      </w:ins>
      <w:ins w:id="206" w:author="Unknown Author" w:date="2019-02-27T16:06:00Z">
        <w:r w:rsidRPr="00C97201">
          <w:t xml:space="preserve"> been extensively documented to cause damage to </w:t>
        </w:r>
        <w:commentRangeStart w:id="207"/>
        <w:r w:rsidRPr="00C97201">
          <w:t>coastal ecosystems</w:t>
        </w:r>
      </w:ins>
      <w:commentRangeEnd w:id="207"/>
      <w:r w:rsidR="006D3D0F">
        <w:rPr>
          <w:rStyle w:val="CommentReference"/>
          <w:rFonts w:eastAsia="Times New Roman"/>
        </w:rPr>
        <w:commentReference w:id="207"/>
      </w:r>
      <w:ins w:id="208" w:author="Unknown Author" w:date="2019-02-27T16:06:00Z">
        <w:r w:rsidRPr="00C97201">
          <w:t xml:space="preserve"> and so </w:t>
        </w:r>
      </w:ins>
      <w:ins w:id="209" w:author="Unknown Author" w:date="2019-02-27T16:07:00Z">
        <w:r w:rsidRPr="00C97201">
          <w:t>any increase in shoreward meanders of WBCs would be of concern.</w:t>
        </w:r>
      </w:ins>
      <w:r w:rsidR="00DB1620">
        <w:t xml:space="preserve"> </w:t>
      </w:r>
      <w:ins w:id="210" w:author="Unknown Author" w:date="2019-02-27T16:08:00Z">
        <w:r w:rsidR="00DB1620" w:rsidRPr="00C97201">
          <w:t xml:space="preserve">With WBCs warming at an increased rate to the global average, </w:t>
        </w:r>
      </w:ins>
      <w:ins w:id="211" w:author="Unknown Author" w:date="2019-02-27T16:09:00Z">
        <w:r w:rsidR="00DB1620" w:rsidRPr="00C97201">
          <w:t xml:space="preserve">it may be </w:t>
        </w:r>
      </w:ins>
      <w:r w:rsidR="00DB1620" w:rsidRPr="00C97201">
        <w:t>assumed</w:t>
      </w:r>
      <w:ins w:id="212" w:author="Unknown Author" w:date="2019-02-27T16:09:00Z">
        <w:r w:rsidR="00DB1620" w:rsidRPr="00C97201">
          <w:t xml:space="preserve"> that duration and intensity of MHWs in these regions will also increase at a rate greater than the global average.</w:t>
        </w:r>
      </w:ins>
      <w:ins w:id="213" w:author="Unknown Author" w:date="2019-02-27T16:16:00Z">
        <w:r w:rsidR="00DB1620" w:rsidRPr="00C97201">
          <w:t xml:space="preserve"> Due to the high internal variability (</w:t>
        </w:r>
        <w:r w:rsidR="00DB1620" w:rsidRPr="00DB1620">
          <w:rPr>
            <w:i/>
          </w:rPr>
          <w:t>i.e.</w:t>
        </w:r>
        <w:r w:rsidR="00DB1620" w:rsidRPr="00C97201">
          <w:t xml:space="preserve"> high</w:t>
        </w:r>
      </w:ins>
      <w:ins w:id="214" w:author="Unknown Author" w:date="2019-02-27T16:17:00Z">
        <w:r w:rsidR="00DB1620" w:rsidRPr="00C97201">
          <w:t xml:space="preserve"> EKE) normally found within WBCs, </w:t>
        </w:r>
      </w:ins>
      <w:ins w:id="215" w:author="Unknown Author" w:date="2019-02-27T16:18:00Z">
        <w:r w:rsidR="00DB1620" w:rsidRPr="00C97201">
          <w:t>it is likely that any spe</w:t>
        </w:r>
      </w:ins>
      <w:r w:rsidR="00DB1620">
        <w:t>c</w:t>
      </w:r>
      <w:ins w:id="216" w:author="Unknown Author" w:date="2019-02-27T16:18:00Z">
        <w:r w:rsidR="00DB1620" w:rsidRPr="00C97201">
          <w:t xml:space="preserve">ies adapted </w:t>
        </w:r>
      </w:ins>
      <w:ins w:id="217" w:author="Unknown Author" w:date="2019-02-27T16:19:00Z">
        <w:r w:rsidR="00DB1620" w:rsidRPr="00C97201">
          <w:t>to live within this oceanographic feature is not adversely affected by MHWs. The concern is rather for areas with the ‘</w:t>
        </w:r>
      </w:ins>
      <w:ins w:id="218" w:author="Unknown Author" w:date="2019-02-27T16:20:00Z">
        <w:r w:rsidR="00DB1620" w:rsidRPr="00C97201">
          <w:t xml:space="preserve">meander zone’ of WBCs and </w:t>
        </w:r>
        <w:commentRangeStart w:id="219"/>
        <w:r w:rsidR="00DB1620" w:rsidRPr="00C97201">
          <w:t>whether or not these regions reach into shallower waters where they can adversely affect benthic ecosystems found along the coastline</w:t>
        </w:r>
      </w:ins>
      <w:commentRangeEnd w:id="219"/>
      <w:r w:rsidR="00B4323D">
        <w:rPr>
          <w:rStyle w:val="CommentReference"/>
          <w:rFonts w:eastAsia="Times New Roman"/>
        </w:rPr>
        <w:commentReference w:id="219"/>
      </w:r>
      <w:ins w:id="220" w:author="Unknown Author" w:date="2019-02-27T16:20:00Z">
        <w:r w:rsidR="00DB1620" w:rsidRPr="00C97201">
          <w:t>.</w:t>
        </w:r>
      </w:ins>
    </w:p>
    <w:p w14:paraId="73920F39" w14:textId="77777777" w:rsidR="00C97201" w:rsidRPr="00C97201" w:rsidRDefault="00C97201" w:rsidP="00EA39BC"/>
    <w:p w14:paraId="4384CA29" w14:textId="25051A5A" w:rsidR="00C97201" w:rsidRDefault="00DB1620" w:rsidP="007E5D76">
      <w:r>
        <w:t>&lt;</w:t>
      </w:r>
      <w:r w:rsidRPr="007E5D76">
        <w:rPr>
          <w:highlight w:val="yellow"/>
        </w:rPr>
        <w:t>Implications for GCMs? Will they benefit from including the kinds of outputs that MHW metrics might provide?</w:t>
      </w:r>
      <w:r>
        <w:t>&gt;</w:t>
      </w:r>
    </w:p>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77777777"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the components of ocean surface geostrophic velocities, and data on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altimeter product from the Copernicus Marine Environment Monitoring Service (CMEMS) (</w:t>
      </w:r>
      <w:proofErr w:type="spellStart"/>
      <w:r w:rsidRPr="00EA39BC">
        <w:t>Pujol</w:t>
      </w:r>
      <w:proofErr w:type="spellEnd"/>
      <w:r w:rsidRPr="00EA39BC">
        <w:t xml:space="preserve">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Aviso+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0B969EDA"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xml:space="preserve">) the large-scale circulation (i.e. the quasi-stationary jet represented by the long-term mean MKE); ii) areas where instabilities result in the formation of mesoscale eddies (i.e. areas where EKE increases); and iii) areas influenced by meanders from the WBCs. MKE and EKE were calculated from the altimeter-derived zonal (u) and meridional (v)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w:t>
      </w:r>
      <w:commentRangeStart w:id="221"/>
      <w:r w:rsidRPr="007418E6">
        <w:t xml:space="preserve">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and because it is calculated as an anomaly with respect to the long-term mean, indicates the ‘field’ of eddy propagation around the mean trajectory.</w:t>
      </w:r>
      <w:commentRangeEnd w:id="221"/>
      <w:r w:rsidR="00623B4A">
        <w:rPr>
          <w:rStyle w:val="CommentReference"/>
          <w:rFonts w:eastAsia="Times New Roman"/>
        </w:rPr>
        <w:commentReference w:id="221"/>
      </w:r>
      <w:r w:rsidRPr="007418E6">
        <w:t xml:space="preserve">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582DD9CB" w:rsidR="007418E6" w:rsidRPr="007418E6" w:rsidRDefault="007418E6" w:rsidP="00EA39BC">
      <w:r w:rsidRPr="007418E6">
        <w:t xml:space="preserve">For extreme thermal events we use the MHW definition of Hobday et al. (2016). The algorithm finds extreme thermal events within a long-term (recommended &gt;30 years) daily time series of SST. It does so by </w:t>
      </w:r>
      <w:r w:rsidRPr="007418E6">
        <w:lastRenderedPageBreak/>
        <w:t xml:space="preserve">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del w:id="222" w:author="David Schoeman" w:date="2019-04-12T10:10:00Z">
        <w:r w:rsidRPr="007418E6" w:rsidDel="00623B4A">
          <w:delText xml:space="preserve">Out </w:delText>
        </w:r>
      </w:del>
      <w:ins w:id="223" w:author="David Schoeman" w:date="2019-04-12T10:10:00Z">
        <w:r w:rsidR="00623B4A" w:rsidRPr="007418E6">
          <w:t>Ou</w:t>
        </w:r>
        <w:r w:rsidR="00623B4A">
          <w:t>r</w:t>
        </w:r>
        <w:r w:rsidR="00623B4A" w:rsidRPr="007418E6">
          <w:t xml:space="preserve"> </w:t>
        </w:r>
      </w:ins>
      <w:r w:rsidRPr="007418E6">
        <w:t>calculation of extreme thermal events used the MHW 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77777777" w:rsidR="007418E6" w:rsidRPr="007418E6" w:rsidRDefault="007418E6" w:rsidP="00EA39BC">
      <w:r w:rsidRPr="007418E6">
        <w:t xml:space="preserve">‘Masks’ representing the fields of maximal influence of MKE, EKE (called </w:t>
      </w:r>
      <w:commentRangeStart w:id="224"/>
      <w:r w:rsidRPr="007418E6">
        <w:t>‘zones of influence’</w:t>
      </w:r>
      <w:commentRangeEnd w:id="224"/>
      <w:r w:rsidR="006E746E">
        <w:rPr>
          <w:rStyle w:val="CommentReference"/>
          <w:rFonts w:eastAsia="Times New Roman"/>
        </w:rPr>
        <w:commentReference w:id="224"/>
      </w:r>
      <w:r w:rsidRPr="007418E6">
        <w:t xml:space="preserve"> henceforth), and mean intensity were made by selecting their respective values ≥ their 90th percentile over the extent of the time series. The MKE masks we interpret as representing the long-term averaged quasi-stationary WBC jets, the EKE masks define the field of maximal mesoscale eddy activity surrounding the jets, and the MHW mean intensity masks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225"/>
      <w:r w:rsidRPr="007418E6">
        <w:t>eddies that occurred during periods of the top three most intense thermal events were tagged</w:t>
      </w:r>
      <w:commentRangeEnd w:id="225"/>
      <w:r w:rsidRPr="007418E6">
        <w:commentReference w:id="225"/>
      </w:r>
      <w:r w:rsidRPr="007418E6">
        <w:t>.</w:t>
      </w:r>
    </w:p>
    <w:p w14:paraId="175E17F1" w14:textId="77777777" w:rsidR="007418E6" w:rsidRPr="007418E6" w:rsidRDefault="007418E6" w:rsidP="00EA39BC"/>
    <w:p w14:paraId="0FC934A6" w14:textId="78868BC4" w:rsidR="007418E6" w:rsidRPr="007418E6" w:rsidRDefault="007418E6" w:rsidP="00EA39BC">
      <w:r w:rsidRPr="007418E6">
        <w:t xml:space="preserve">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mask unions. The resultant correlation coefficients (r) were then </w:t>
      </w:r>
      <w:del w:id="226" w:author="David Schoeman" w:date="2019-04-12T10:13:00Z">
        <w:r w:rsidRPr="007418E6" w:rsidDel="006E746E">
          <w:delText>represented geographically</w:delText>
        </w:r>
      </w:del>
      <w:ins w:id="227" w:author="David Schoeman" w:date="2019-04-12T10:13:00Z">
        <w:r w:rsidR="006E746E">
          <w:t>mapped</w:t>
        </w:r>
      </w:ins>
      <w:r w:rsidRPr="007418E6">
        <w:t>.</w:t>
      </w:r>
    </w:p>
    <w:p w14:paraId="34F56B58" w14:textId="77777777" w:rsidR="007418E6" w:rsidRPr="007418E6" w:rsidRDefault="007418E6" w:rsidP="00EA39BC"/>
    <w:p w14:paraId="4623DACC" w14:textId="2447E8C6" w:rsidR="007418E6" w:rsidRPr="007418E6" w:rsidRDefault="007418E6" w:rsidP="00EA39BC">
      <w:commentRangeStart w:id="228"/>
      <w:r w:rsidRPr="007418E6">
        <w:t>To assess whether large-scale WBC meanders and rings might transport warm water into the ocean regions flanking the field dominated by high EKE, we created animations of daily geostrophic velocities and the occurrence of MHWs.</w:t>
      </w:r>
      <w:commentRangeEnd w:id="228"/>
      <w:r w:rsidRPr="007418E6">
        <w:commentReference w:id="228"/>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229"/>
      <w:commentRangeStart w:id="230"/>
      <w:commentRangeStart w:id="231"/>
      <w:r w:rsidRPr="007418E6">
        <w:t>These animations</w:t>
      </w:r>
      <w:commentRangeEnd w:id="229"/>
      <w:r w:rsidRPr="007418E6">
        <w:commentReference w:id="229"/>
      </w:r>
      <w:commentRangeEnd w:id="230"/>
      <w:r w:rsidRPr="007418E6">
        <w:commentReference w:id="230"/>
      </w:r>
      <w:r w:rsidRPr="007418E6">
        <w:t xml:space="preserve"> were </w:t>
      </w:r>
      <w:del w:id="232" w:author="David Schoeman" w:date="2019-04-12T10:13:00Z">
        <w:r w:rsidRPr="007418E6" w:rsidDel="006E746E">
          <w:delText xml:space="preserve">manually </w:delText>
        </w:r>
      </w:del>
      <w:ins w:id="233" w:author="David Schoeman" w:date="2019-04-12T10:13:00Z">
        <w:r w:rsidR="006E746E">
          <w:t>visually</w:t>
        </w:r>
        <w:r w:rsidR="006E746E" w:rsidRPr="007418E6">
          <w:t xml:space="preserve"> </w:t>
        </w:r>
      </w:ins>
      <w:r w:rsidRPr="007418E6">
        <w:t>examined for co-occurrences of meanders and thermal events.</w:t>
      </w:r>
      <w:commentRangeEnd w:id="231"/>
      <w:r w:rsidRPr="007418E6">
        <w:commentReference w:id="231"/>
      </w:r>
    </w:p>
    <w:p w14:paraId="688D970E" w14:textId="77777777" w:rsidR="007418E6" w:rsidRPr="007418E6" w:rsidRDefault="007418E6" w:rsidP="00EA39BC"/>
    <w:p w14:paraId="1AE8D0DA" w14:textId="2640884D" w:rsidR="007418E6" w:rsidRPr="007418E6" w:rsidRDefault="007418E6" w:rsidP="00EA39BC">
      <w:commentRangeStart w:id="234"/>
      <w:r w:rsidRPr="007418E6">
        <w:t>To quantify the relationship between meanders and MHWs outside of WBCs we looked at the pixels surrounding the pre-determined 90th percentile MKE boundaries. When anomalously strong MKE values were detected in these pixels</w:t>
      </w:r>
      <w:ins w:id="235" w:author="David Schoeman" w:date="2019-04-12T10:14:00Z">
        <w:r w:rsidR="006E746E">
          <w:t>,</w:t>
        </w:r>
      </w:ins>
      <w:r w:rsidRPr="007418E6">
        <w:t xml:space="preserve"> the occurrence of any MHWs were noted and the duration/intensity were used to calculate the strength of this potential relationship.</w:t>
      </w:r>
      <w:commentRangeEnd w:id="234"/>
      <w:r w:rsidRPr="007418E6">
        <w:commentReference w:id="234"/>
      </w:r>
      <w:r w:rsidRPr="007418E6">
        <w:t xml:space="preserve"> [Or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p>
    <w:p w14:paraId="70A0E9B9"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lastRenderedPageBreak/>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EA39BC">
        <w:rPr>
          <w:b w:val="0"/>
          <w:color w:val="0070C0"/>
        </w:rPr>
        <w:t xml:space="preserve">  </w:t>
      </w:r>
      <w:r w:rsidR="00EB3AC7" w:rsidRPr="00EA39BC">
        <w:rPr>
          <w:b w:val="0"/>
          <w:color w:val="0070C0"/>
        </w:rPr>
        <w:t>Alternatively, Supplementary Materials can be included as a separate file that can be uploaded as the final figure file within the 6 MB upload limit. In that case, use one of the file types specified above (.doc or .</w:t>
      </w:r>
      <w:proofErr w:type="spellStart"/>
      <w:r w:rsidR="00EB3AC7" w:rsidRPr="00EA39BC">
        <w:rPr>
          <w:b w:val="0"/>
          <w:color w:val="0070C0"/>
        </w:rPr>
        <w:t>docx</w:t>
      </w:r>
      <w:proofErr w:type="spellEnd"/>
      <w:r w:rsidR="00EB3AC7" w:rsidRPr="00EA39BC">
        <w:rPr>
          <w:b w:val="0"/>
          <w:color w:val="0070C0"/>
        </w:rPr>
        <w:t xml:space="preserve">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such as movies, data, interactive 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lastRenderedPageBreak/>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lastRenderedPageBreak/>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lastRenderedPageBreak/>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vid Schoeman" w:date="2019-04-12T07:43:00Z" w:initials="DS">
    <w:p w14:paraId="783BA3EF" w14:textId="4D466017" w:rsidR="00F8385E" w:rsidRDefault="00F8385E">
      <w:pPr>
        <w:pStyle w:val="CommentText"/>
      </w:pPr>
      <w:r>
        <w:rPr>
          <w:rStyle w:val="CommentReference"/>
        </w:rPr>
        <w:annotationRef/>
      </w:r>
      <w:r>
        <w:t>Single word in the title, pick one form and stick with it. A single word works best, as it avoids hyphenation down the line…</w:t>
      </w:r>
    </w:p>
  </w:comment>
  <w:comment w:id="10" w:author="AJ Smit" w:date="2019-04-04T08:35:00Z" w:initials="Office">
    <w:p w14:paraId="52C67422" w14:textId="213694CF" w:rsidR="00F8385E" w:rsidRDefault="00F8385E">
      <w:pPr>
        <w:pStyle w:val="CommentText"/>
      </w:pPr>
      <w:r>
        <w:rPr>
          <w:rStyle w:val="CommentReference"/>
        </w:rPr>
        <w:annotationRef/>
      </w:r>
      <w:r>
        <w:t>This probably needs to be made more specific to MHWs.</w:t>
      </w:r>
      <w:r>
        <w:tab/>
      </w:r>
    </w:p>
  </w:comment>
  <w:comment w:id="11" w:author="David Schoeman" w:date="2019-04-12T07:45:00Z" w:initials="DS">
    <w:p w14:paraId="5AE53254" w14:textId="2D6E567A" w:rsidR="00F8385E" w:rsidRDefault="00F8385E">
      <w:pPr>
        <w:pStyle w:val="CommentText"/>
      </w:pPr>
      <w:r>
        <w:rPr>
          <w:rStyle w:val="CommentReference"/>
        </w:rPr>
        <w:annotationRef/>
      </w:r>
      <w:r>
        <w:t>Yeah. I’d start with a few headline statements about MHWs in a warming world, then use that as a way in to WBCs…</w:t>
      </w:r>
    </w:p>
  </w:comment>
  <w:comment w:id="14" w:author="Anthony J. Richardson" w:date="2019-04-13T13:17:00Z" w:initials="AJR">
    <w:p w14:paraId="69624B1A" w14:textId="6A0591F0" w:rsidR="00F0139B" w:rsidRDefault="00F0139B">
      <w:pPr>
        <w:pStyle w:val="CommentText"/>
      </w:pPr>
      <w:r>
        <w:rPr>
          <w:rStyle w:val="CommentReference"/>
        </w:rPr>
        <w:annotationRef/>
      </w:r>
      <w:r>
        <w:t>Good introduction AJ – short and sweet!</w:t>
      </w:r>
    </w:p>
  </w:comment>
  <w:comment w:id="15" w:author="David Schoeman" w:date="2019-04-12T07:47:00Z" w:initials="DS">
    <w:p w14:paraId="3AFCF649" w14:textId="6799A037" w:rsidR="00F8385E" w:rsidRDefault="00F8385E">
      <w:pPr>
        <w:pStyle w:val="CommentText"/>
      </w:pPr>
      <w:r>
        <w:rPr>
          <w:rStyle w:val="CommentReference"/>
        </w:rPr>
        <w:annotationRef/>
      </w:r>
      <w:r>
        <w:t>I like this opening paragraph…if you could mirror it in a sentence at the start of the Abstract, that would resolve my comment there.</w:t>
      </w:r>
    </w:p>
  </w:comment>
  <w:comment w:id="16" w:author="David Schoeman" w:date="2019-04-12T07:46:00Z" w:initials="DS">
    <w:p w14:paraId="0E14C214" w14:textId="77777777" w:rsidR="00F8385E" w:rsidRDefault="00F8385E">
      <w:pPr>
        <w:pStyle w:val="CommentText"/>
      </w:pPr>
      <w:r>
        <w:rPr>
          <w:rStyle w:val="CommentReference"/>
        </w:rPr>
        <w:annotationRef/>
      </w:r>
      <w:r>
        <w:t>Maybe tone this word down to “serious” or something along these lines?</w:t>
      </w:r>
    </w:p>
    <w:p w14:paraId="66EFD2AD" w14:textId="77777777" w:rsidR="00F0139B" w:rsidRDefault="00F0139B">
      <w:pPr>
        <w:pStyle w:val="CommentText"/>
      </w:pPr>
    </w:p>
    <w:p w14:paraId="6EB729E0" w14:textId="2BFD823A" w:rsidR="00F0139B" w:rsidRDefault="00F0139B">
      <w:pPr>
        <w:pStyle w:val="CommentText"/>
      </w:pPr>
      <w:r>
        <w:t>ANT: agree with Dave – what about “severe”?</w:t>
      </w:r>
    </w:p>
  </w:comment>
  <w:comment w:id="24" w:author="Anthony J. Richardson" w:date="2019-04-13T13:02:00Z" w:initials="AJR">
    <w:p w14:paraId="1D3FC2EB" w14:textId="37E12697" w:rsidR="00F0139B" w:rsidRDefault="00F0139B">
      <w:pPr>
        <w:pStyle w:val="CommentText"/>
      </w:pPr>
      <w:r>
        <w:rPr>
          <w:rStyle w:val="CommentReference"/>
        </w:rPr>
        <w:annotationRef/>
      </w:r>
      <w:r>
        <w:t>If Dave added a hyphen to north-west I’m guessing he wants one here. As long as we’re consistent…</w:t>
      </w:r>
    </w:p>
  </w:comment>
  <w:comment w:id="27" w:author="Anthony J. Richardson" w:date="2019-04-13T13:10:00Z" w:initials="AJR">
    <w:p w14:paraId="42AA8C22" w14:textId="5B76664A" w:rsidR="00F0139B" w:rsidRDefault="00F0139B">
      <w:pPr>
        <w:pStyle w:val="CommentText"/>
      </w:pPr>
      <w:r>
        <w:rPr>
          <w:rStyle w:val="CommentReference"/>
        </w:rPr>
        <w:annotationRef/>
      </w:r>
      <w:r>
        <w:t>Is there something else that was also affected that people would know? Most marine researchers (physical, chemical and biological) would not know what gorgonian fans are I suspect and I’m not sure the ecosystem consequences of killing them (whereas most people would know the ecosystem consequences of killing seagrass)</w:t>
      </w:r>
    </w:p>
  </w:comment>
  <w:comment w:id="32" w:author="Anthony J. Richardson" w:date="2019-04-13T13:08:00Z" w:initials="AJR">
    <w:p w14:paraId="2B0C9188" w14:textId="55A6D56F" w:rsidR="00F0139B" w:rsidRDefault="00F0139B">
      <w:pPr>
        <w:pStyle w:val="CommentText"/>
      </w:pPr>
      <w:r>
        <w:rPr>
          <w:rStyle w:val="CommentReference"/>
        </w:rPr>
        <w:annotationRef/>
      </w:r>
      <w:r>
        <w:t>I thought they looked at increase in frequency and duration, not intensity?</w:t>
      </w:r>
    </w:p>
  </w:comment>
  <w:comment w:id="30" w:author="David Schoeman" w:date="2019-04-12T07:50:00Z" w:initials="DS">
    <w:p w14:paraId="69F55C9D" w14:textId="631046C6" w:rsidR="00F8385E" w:rsidRDefault="00F8385E">
      <w:pPr>
        <w:pStyle w:val="CommentText"/>
      </w:pPr>
      <w:r>
        <w:rPr>
          <w:rStyle w:val="CommentReference"/>
        </w:rPr>
        <w:annotationRef/>
      </w:r>
      <w:r>
        <w:t>A heatwave cannot increase, only a statistic associated with its properties can…</w:t>
      </w:r>
    </w:p>
  </w:comment>
  <w:comment w:id="35" w:author="Anthony J. Richardson" w:date="2019-04-13T13:12:00Z" w:initials="AJR">
    <w:p w14:paraId="6315CAFD" w14:textId="610199EC" w:rsidR="00F0139B" w:rsidRDefault="00F0139B">
      <w:pPr>
        <w:pStyle w:val="CommentText"/>
      </w:pPr>
      <w:r>
        <w:rPr>
          <w:rStyle w:val="CommentReference"/>
        </w:rPr>
        <w:annotationRef/>
      </w:r>
      <w:r>
        <w:t>Not sure this is critical</w:t>
      </w:r>
    </w:p>
  </w:comment>
  <w:comment w:id="39" w:author="David Schoeman" w:date="2019-04-12T08:22:00Z" w:initials="DS">
    <w:p w14:paraId="25BB8DF3" w14:textId="7D27B399" w:rsidR="00F8385E" w:rsidRDefault="00F8385E" w:rsidP="00726FA9">
      <w:pPr>
        <w:pStyle w:val="CommentText"/>
      </w:pPr>
      <w:r>
        <w:rPr>
          <w:rStyle w:val="CommentReference"/>
        </w:rPr>
        <w:annotationRef/>
      </w:r>
      <w:r>
        <w:t>I’m not sure that this is communicating the point clearly (although I might be misunderstanding). How do wind systems produce radiative forcing? Isn’t it radiative forcing that causes changes in differential pressure gradients over ocean/continents, and this shifts the wind systems, that then shift the current systems?</w:t>
      </w:r>
    </w:p>
  </w:comment>
  <w:comment w:id="41" w:author="David Schoeman" w:date="2019-04-12T08:25:00Z" w:initials="DS">
    <w:p w14:paraId="1C1A41DC" w14:textId="4353BE49" w:rsidR="00F8385E" w:rsidRDefault="00F8385E">
      <w:pPr>
        <w:pStyle w:val="CommentText"/>
      </w:pPr>
      <w:r>
        <w:rPr>
          <w:rStyle w:val="CommentReference"/>
        </w:rPr>
        <w:annotationRef/>
      </w:r>
      <w:r>
        <w:t>This repeats the opening sentence. Perhaps change the opening sentence to something like “WCBs are vulnerable to changing climate”, then list the ways, as you seem to be doing?</w:t>
      </w:r>
    </w:p>
  </w:comment>
  <w:comment w:id="42" w:author="AJ Smit" w:date="2019-02-18T18:19:00Z" w:initials="Office">
    <w:p w14:paraId="1E92A437" w14:textId="77777777" w:rsidR="00F8385E" w:rsidRDefault="00F8385E" w:rsidP="00EA39BC">
      <w:pPr>
        <w:pStyle w:val="CommentText"/>
      </w:pPr>
      <w:r>
        <w:rPr>
          <w:rStyle w:val="CommentReference"/>
        </w:rPr>
        <w:annotationRef/>
      </w:r>
      <w:r>
        <w:t>Is this change associated with an increase in ‘MHWs’?</w:t>
      </w:r>
    </w:p>
  </w:comment>
  <w:comment w:id="48" w:author="David Schoeman" w:date="2019-04-12T08:30:00Z" w:initials="DS">
    <w:p w14:paraId="206633CE" w14:textId="77777777" w:rsidR="00F8385E" w:rsidRDefault="00F8385E">
      <w:pPr>
        <w:pStyle w:val="CommentText"/>
      </w:pPr>
      <w:r>
        <w:rPr>
          <w:rStyle w:val="CommentReference"/>
        </w:rPr>
        <w:annotationRef/>
      </w:r>
      <w:r>
        <w:t>As before, MHWs cannot “increase”, just like people can’t “increase”…</w:t>
      </w:r>
    </w:p>
    <w:p w14:paraId="667775F3" w14:textId="77777777" w:rsidR="00F0139B" w:rsidRDefault="00F0139B">
      <w:pPr>
        <w:pStyle w:val="CommentText"/>
      </w:pPr>
    </w:p>
    <w:p w14:paraId="0862FD76" w14:textId="4B14FFF4" w:rsidR="00F0139B" w:rsidRDefault="00F0139B">
      <w:pPr>
        <w:pStyle w:val="CommentText"/>
      </w:pPr>
      <w:r>
        <w:t>ANT: Dave, half the answer is identifying the problem. The other half is fixing it ;-)</w:t>
      </w:r>
    </w:p>
  </w:comment>
  <w:comment w:id="54" w:author="AJ Smit" w:date="2019-04-01T09:41:00Z" w:initials="AJS">
    <w:p w14:paraId="42A6E26F" w14:textId="72ECD2A9" w:rsidR="00F8385E" w:rsidRDefault="00F8385E" w:rsidP="00EA39BC">
      <w:pPr>
        <w:pStyle w:val="CommentText"/>
      </w:pPr>
      <w:r>
        <w:rPr>
          <w:rStyle w:val="CommentReference"/>
        </w:rPr>
        <w:annotationRef/>
      </w:r>
      <w:r>
        <w:t>How?</w:t>
      </w:r>
    </w:p>
  </w:comment>
  <w:comment w:id="52" w:author="Anthony J. Richardson" w:date="2019-04-13T13:17:00Z" w:initials="AJR">
    <w:p w14:paraId="478F36C5" w14:textId="681EA5CA" w:rsidR="00F0139B" w:rsidRDefault="00F0139B">
      <w:pPr>
        <w:pStyle w:val="CommentText"/>
      </w:pPr>
      <w:r>
        <w:rPr>
          <w:rStyle w:val="CommentReference"/>
        </w:rPr>
        <w:annotationRef/>
      </w:r>
      <w:r>
        <w:t>We should remove this if we are not using GCMs</w:t>
      </w:r>
    </w:p>
  </w:comment>
  <w:comment w:id="56" w:author="Anthony J. Richardson" w:date="2019-04-13T14:35:00Z" w:initials="AJR">
    <w:p w14:paraId="369E951D" w14:textId="1AAAC1BB" w:rsidR="00F0139B" w:rsidRDefault="00F0139B">
      <w:pPr>
        <w:pStyle w:val="CommentText"/>
      </w:pPr>
      <w:r>
        <w:rPr>
          <w:rStyle w:val="CommentReference"/>
        </w:rPr>
        <w:annotationRef/>
      </w:r>
      <w:r>
        <w:t xml:space="preserve">I am not sure that a static map really shows “formation, maintenance, dynamics” of WBCs? Also, I’m not sure we should say there is remarkable similarity. We have metrics that </w:t>
      </w:r>
    </w:p>
  </w:comment>
  <w:comment w:id="64" w:author="David Schoeman" w:date="2019-04-12T08:41:00Z" w:initials="DS">
    <w:p w14:paraId="15C8768E" w14:textId="77777777" w:rsidR="00F8385E" w:rsidRDefault="00F8385E">
      <w:pPr>
        <w:pStyle w:val="CommentText"/>
      </w:pPr>
      <w:r>
        <w:rPr>
          <w:rStyle w:val="CommentReference"/>
        </w:rPr>
        <w:annotationRef/>
      </w:r>
      <w:r>
        <w:t>VERY strong claim…”visually indistinguishable”?</w:t>
      </w:r>
    </w:p>
    <w:p w14:paraId="36068680" w14:textId="77777777" w:rsidR="00F0139B" w:rsidRDefault="00F0139B">
      <w:pPr>
        <w:pStyle w:val="CommentText"/>
      </w:pPr>
    </w:p>
    <w:p w14:paraId="1DD53B78" w14:textId="521B8109" w:rsidR="00F0139B" w:rsidRDefault="00F0139B">
      <w:pPr>
        <w:pStyle w:val="CommentText"/>
      </w:pPr>
      <w:r>
        <w:t>ANT: just say “similar”. I would argue there is limited ability to infer process from a map…</w:t>
      </w:r>
    </w:p>
  </w:comment>
  <w:comment w:id="93" w:author="Anthony J. Richardson" w:date="2019-04-13T13:29:00Z" w:initials="AJR">
    <w:p w14:paraId="47AFBBE2" w14:textId="15CBFEFF" w:rsidR="00F0139B" w:rsidRDefault="00F0139B">
      <w:pPr>
        <w:pStyle w:val="CommentText"/>
      </w:pPr>
      <w:r>
        <w:rPr>
          <w:rStyle w:val="CommentReference"/>
        </w:rPr>
        <w:annotationRef/>
      </w:r>
      <w:r>
        <w:t xml:space="preserve">To me, the most important point – which we do not </w:t>
      </w:r>
      <w:proofErr w:type="spellStart"/>
      <w:r>
        <w:t>empahsise -</w:t>
      </w:r>
      <w:proofErr w:type="spellEnd"/>
      <w:r>
        <w:t xml:space="preserve"> is the poleward displacement between MHW and EKE – this is presumably because the eddies/meanders that do make it poleward are hotter than the surrounding water. This is the key point I think</w:t>
      </w:r>
    </w:p>
  </w:comment>
  <w:comment w:id="94" w:author="Anthony J. Richardson" w:date="2019-04-13T14:44:00Z" w:initials="AJR">
    <w:p w14:paraId="158ADA9C" w14:textId="0AF1469A" w:rsidR="00F0139B" w:rsidRDefault="00F0139B">
      <w:pPr>
        <w:pStyle w:val="CommentText"/>
      </w:pPr>
      <w:r>
        <w:rPr>
          <w:rStyle w:val="CommentReference"/>
        </w:rPr>
        <w:annotationRef/>
      </w:r>
    </w:p>
  </w:comment>
  <w:comment w:id="72" w:author="Anthony J. Richardson" w:date="2019-04-13T13:21:00Z" w:initials="AJR">
    <w:p w14:paraId="335FADFB" w14:textId="2516600C" w:rsidR="00F0139B" w:rsidRDefault="00F0139B">
      <w:pPr>
        <w:pStyle w:val="CommentText"/>
      </w:pPr>
      <w:r>
        <w:rPr>
          <w:rStyle w:val="CommentReference"/>
        </w:rPr>
        <w:annotationRef/>
      </w:r>
      <w:r>
        <w:t xml:space="preserve">Have a look at this paragraph – I see (I think) 8 acronyms. This will turn off reviewers. Makes it extremely </w:t>
      </w:r>
      <w:proofErr w:type="spellStart"/>
      <w:r>
        <w:t>diffiuclt</w:t>
      </w:r>
      <w:proofErr w:type="spellEnd"/>
      <w:r>
        <w:t xml:space="preserve"> for a Reader. I think we should write the WBC longhand, not as acronyms, throughout the paper</w:t>
      </w:r>
    </w:p>
  </w:comment>
  <w:comment w:id="96" w:author="David Schoeman" w:date="2019-04-12T09:35:00Z" w:initials="DS">
    <w:p w14:paraId="5262C9CA" w14:textId="77777777" w:rsidR="00E52F5C" w:rsidRDefault="00E52F5C">
      <w:pPr>
        <w:pStyle w:val="CommentText"/>
      </w:pPr>
      <w:r>
        <w:rPr>
          <w:rStyle w:val="CommentReference"/>
        </w:rPr>
        <w:annotationRef/>
      </w:r>
      <w:r>
        <w:t xml:space="preserve">Do we have a figure/table to </w:t>
      </w:r>
      <w:r w:rsidR="00C54514">
        <w:t>reference</w:t>
      </w:r>
      <w:r>
        <w:t xml:space="preserve"> here? Fig. 3?</w:t>
      </w:r>
      <w:r w:rsidR="00C54514">
        <w:t xml:space="preserve"> But Fig. 3 suggests positive correlations within the MKE (red) polygon for SH WBCs?</w:t>
      </w:r>
    </w:p>
    <w:p w14:paraId="5EB39F17" w14:textId="77777777" w:rsidR="00F0139B" w:rsidRDefault="00F0139B">
      <w:pPr>
        <w:pStyle w:val="CommentText"/>
      </w:pPr>
    </w:p>
    <w:p w14:paraId="09B73E3D" w14:textId="68548852" w:rsidR="00F0139B" w:rsidRDefault="00F0139B">
      <w:pPr>
        <w:pStyle w:val="CommentText"/>
      </w:pPr>
      <w:r>
        <w:t>ANT: I AGREE WITH DAVE – LOOKS POSITIVE TO ME</w:t>
      </w:r>
    </w:p>
  </w:comment>
  <w:comment w:id="106" w:author="Anthony J. Richardson" w:date="2019-04-13T14:18:00Z" w:initials="AJR">
    <w:p w14:paraId="5DB902CF" w14:textId="5F3216A2" w:rsidR="00F0139B" w:rsidRDefault="00F0139B">
      <w:pPr>
        <w:pStyle w:val="CommentText"/>
      </w:pPr>
      <w:r>
        <w:rPr>
          <w:rStyle w:val="CommentReference"/>
        </w:rPr>
        <w:annotationRef/>
      </w:r>
      <w:r>
        <w:t>Do you mean the retroflection? We should be consistent with what we name things?</w:t>
      </w:r>
    </w:p>
  </w:comment>
  <w:comment w:id="107" w:author="Anthony J. Richardson" w:date="2019-04-13T14:53:00Z" w:initials="AJR">
    <w:p w14:paraId="65708482" w14:textId="3128EB37" w:rsidR="00F0139B" w:rsidRDefault="00F0139B">
      <w:pPr>
        <w:pStyle w:val="CommentText"/>
      </w:pPr>
      <w:r>
        <w:rPr>
          <w:rStyle w:val="CommentReference"/>
        </w:rPr>
        <w:annotationRef/>
      </w:r>
      <w:r>
        <w:t>I agree with this – it is consistent with our idea that eddies/meanders of warm water have more effect on the poleward side</w:t>
      </w:r>
      <w:bookmarkStart w:id="124" w:name="_GoBack"/>
      <w:bookmarkEnd w:id="124"/>
    </w:p>
  </w:comment>
  <w:comment w:id="125" w:author="David Schoeman" w:date="2019-04-12T09:45:00Z" w:initials="DS">
    <w:p w14:paraId="472EA911" w14:textId="19DB66D7" w:rsidR="00F45426" w:rsidRDefault="00F45426">
      <w:pPr>
        <w:pStyle w:val="CommentText"/>
      </w:pPr>
      <w:r>
        <w:rPr>
          <w:rStyle w:val="CommentReference"/>
        </w:rPr>
        <w:annotationRef/>
      </w:r>
      <w:r>
        <w:t>They are also less important, because they don’t really talk to the main phenomena discussed here…</w:t>
      </w:r>
    </w:p>
    <w:p w14:paraId="11051263" w14:textId="0A9F0FFF" w:rsidR="00F0139B" w:rsidRDefault="00F0139B">
      <w:pPr>
        <w:pStyle w:val="CommentText"/>
      </w:pPr>
    </w:p>
    <w:p w14:paraId="13356DAD" w14:textId="1BEC46C8" w:rsidR="00F0139B" w:rsidRDefault="00F0139B">
      <w:pPr>
        <w:pStyle w:val="CommentText"/>
      </w:pPr>
      <w:r>
        <w:t>ANT: I WOULD REMOVE IT IF IT’S NOT THE MAIN AREA OF INTEREST</w:t>
      </w:r>
    </w:p>
    <w:p w14:paraId="38EAAC0E" w14:textId="77777777" w:rsidR="00F45426" w:rsidRDefault="00F45426">
      <w:pPr>
        <w:pStyle w:val="CommentText"/>
      </w:pPr>
    </w:p>
    <w:p w14:paraId="4B052D37" w14:textId="505AA659" w:rsidR="00F45426" w:rsidRDefault="00F45426">
      <w:pPr>
        <w:pStyle w:val="CommentText"/>
      </w:pPr>
      <w:r>
        <w:t>I guess the one caveat that just occurred to me is that in terms of MHWs, it might be worth looking at areas of both high and low MHW intensity (i.e., there might be something in looking at areas that are relatively immune from HMWs (&lt;= 10</w:t>
      </w:r>
      <w:r w:rsidRPr="00F45426">
        <w:rPr>
          <w:vertAlign w:val="superscript"/>
        </w:rPr>
        <w:t>th</w:t>
      </w:r>
      <w:r>
        <w:t xml:space="preserve"> percentile)…but perhaps not here)…?</w:t>
      </w:r>
    </w:p>
  </w:comment>
  <w:comment w:id="172" w:author="Anthony J. Richardson" w:date="2019-04-13T14:31:00Z" w:initials="AJR">
    <w:p w14:paraId="30E0C418" w14:textId="407FD975" w:rsidR="00F0139B" w:rsidRDefault="00F0139B">
      <w:pPr>
        <w:pStyle w:val="CommentText"/>
      </w:pPr>
      <w:r>
        <w:rPr>
          <w:rStyle w:val="CommentReference"/>
        </w:rPr>
        <w:annotationRef/>
      </w:r>
      <w:r>
        <w:t xml:space="preserve">Need to start with the 2 or 3 main findings – they just recommend not to repeat the whole results in the </w:t>
      </w:r>
      <w:proofErr w:type="spellStart"/>
      <w:r>
        <w:t>dicussions</w:t>
      </w:r>
      <w:proofErr w:type="spellEnd"/>
      <w:r>
        <w:t xml:space="preserve"> I think it is important to highlight what we found because it is not totally clear from what has been written so far </w:t>
      </w:r>
    </w:p>
  </w:comment>
  <w:comment w:id="185" w:author="David Schoeman" w:date="2019-04-12T09:57:00Z" w:initials="DS">
    <w:p w14:paraId="7A7FD634" w14:textId="70825879" w:rsidR="006D3D0F" w:rsidRDefault="006D3D0F">
      <w:pPr>
        <w:pStyle w:val="CommentText"/>
      </w:pPr>
      <w:r>
        <w:rPr>
          <w:rStyle w:val="CommentReference"/>
        </w:rPr>
        <w:annotationRef/>
      </w:r>
      <w:r>
        <w:t>Yes. Nice!</w:t>
      </w:r>
    </w:p>
  </w:comment>
  <w:comment w:id="192" w:author="David Schoeman" w:date="2019-04-12T09:59:00Z" w:initials="DS">
    <w:p w14:paraId="503B0595" w14:textId="512F0E14" w:rsidR="006D3D0F" w:rsidRDefault="006D3D0F">
      <w:pPr>
        <w:pStyle w:val="CommentText"/>
      </w:pPr>
      <w:r>
        <w:rPr>
          <w:rStyle w:val="CommentReference"/>
        </w:rPr>
        <w:annotationRef/>
      </w:r>
      <w:r>
        <w:t>Nice!</w:t>
      </w:r>
    </w:p>
  </w:comment>
  <w:comment w:id="195" w:author="Unknown Author" w:date="2019-02-27T16:03:00Z" w:initials="">
    <w:p w14:paraId="10CDFC16" w14:textId="77777777" w:rsidR="00F8385E" w:rsidRDefault="00F8385E" w:rsidP="00DB1620">
      <w:r>
        <w:t xml:space="preserve">Is the Brazil Current responding the same? </w:t>
      </w:r>
    </w:p>
  </w:comment>
  <w:comment w:id="198" w:author="David Schoeman" w:date="2019-02-23T09:00:00Z" w:initials="DS">
    <w:p w14:paraId="015E8532" w14:textId="068183AF" w:rsidR="00F8385E" w:rsidRDefault="00F8385E" w:rsidP="00DB1620">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199" w:author="AJ Smit" w:date="2019-02-18T18:19:00Z" w:initials="Office">
    <w:p w14:paraId="222875E7" w14:textId="77777777" w:rsidR="00F8385E" w:rsidRDefault="00F8385E" w:rsidP="00DB1620">
      <w:r>
        <w:rPr>
          <w:lang w:bidi="en-US"/>
        </w:rPr>
        <w:t>Is this change associated with an increase in ‘MHWs’?</w:t>
      </w:r>
    </w:p>
  </w:comment>
  <w:comment w:id="196" w:author="David Schoeman" w:date="2019-04-12T10:01:00Z" w:initials="DS">
    <w:p w14:paraId="496DB343" w14:textId="6DD67DA4" w:rsidR="006D3D0F" w:rsidRDefault="006D3D0F">
      <w:pPr>
        <w:pStyle w:val="CommentText"/>
      </w:pPr>
      <w:r>
        <w:rPr>
          <w:rStyle w:val="CommentReference"/>
        </w:rPr>
        <w:annotationRef/>
      </w:r>
      <w:r>
        <w:t>Be sure not to repeat stuff word-for-work from the Intro…</w:t>
      </w:r>
    </w:p>
  </w:comment>
  <w:comment w:id="200" w:author="Unknown Author" w:date="2019-02-27T16:05:00Z" w:initials="">
    <w:p w14:paraId="0FDABB53" w14:textId="77777777" w:rsidR="00F8385E" w:rsidRDefault="00F8385E" w:rsidP="00EA39BC">
      <w:r>
        <w:t>But what does permanent mean on the time scale of a human life/research career? The 2011 Western Australia event seems to have “permanently” changed the coastal ecosystem.</w:t>
      </w:r>
    </w:p>
  </w:comment>
  <w:comment w:id="207" w:author="David Schoeman" w:date="2019-04-12T10:02:00Z" w:initials="DS">
    <w:p w14:paraId="56DC7E35" w14:textId="33673182" w:rsidR="006D3D0F" w:rsidRDefault="006D3D0F">
      <w:pPr>
        <w:pStyle w:val="CommentText"/>
      </w:pPr>
      <w:r>
        <w:rPr>
          <w:rStyle w:val="CommentReference"/>
        </w:rPr>
        <w:annotationRef/>
      </w:r>
      <w:r>
        <w:t xml:space="preserve">I can add refs for corals, kelps, seagrass, and mangroves here, if you like…let me know…although impacts on kelp and mangrove in </w:t>
      </w:r>
      <w:proofErr w:type="spellStart"/>
      <w:r>
        <w:t>Aus</w:t>
      </w:r>
      <w:proofErr w:type="spellEnd"/>
      <w:r>
        <w:t xml:space="preserve"> are on the W coast, so not really associated with WBCs. Not sure that matters…</w:t>
      </w:r>
    </w:p>
  </w:comment>
  <w:comment w:id="219" w:author="David Schoeman" w:date="2019-04-12T10:05:00Z" w:initials="DS">
    <w:p w14:paraId="7DFD0FE9" w14:textId="7443ABCB" w:rsidR="00B4323D" w:rsidRDefault="00B4323D">
      <w:pPr>
        <w:pStyle w:val="CommentText"/>
      </w:pPr>
      <w:r>
        <w:rPr>
          <w:rStyle w:val="CommentReference"/>
        </w:rPr>
        <w:annotationRef/>
      </w:r>
      <w:r>
        <w:t>i.e., not an issue for much of the AC/BC, due to local geography, but for the other WBCs, this phenomenon could be quite important.</w:t>
      </w:r>
    </w:p>
  </w:comment>
  <w:comment w:id="221" w:author="David Schoeman" w:date="2019-04-12T10:08:00Z" w:initials="DS">
    <w:p w14:paraId="0367280E" w14:textId="5EA6210E" w:rsidR="00623B4A" w:rsidRDefault="00623B4A">
      <w:pPr>
        <w:pStyle w:val="CommentText"/>
      </w:pPr>
      <w:r>
        <w:rPr>
          <w:rStyle w:val="CommentReference"/>
        </w:rPr>
        <w:annotationRef/>
      </w:r>
      <w:r>
        <w:t>If EKE is an anomaly relative to the mean, surely mean EKE is zero for all cells? Or Are we computing the mean for one period and anomalies for another? Need to be clear here…?</w:t>
      </w:r>
    </w:p>
  </w:comment>
  <w:comment w:id="224" w:author="David Schoeman" w:date="2019-04-12T10:11:00Z" w:initials="DS">
    <w:p w14:paraId="758649D8" w14:textId="5836187A" w:rsidR="006E746E" w:rsidRDefault="006E746E">
      <w:pPr>
        <w:pStyle w:val="CommentText"/>
      </w:pPr>
      <w:r>
        <w:rPr>
          <w:rStyle w:val="CommentReference"/>
        </w:rPr>
        <w:annotationRef/>
      </w:r>
      <w:r>
        <w:t>We didn’t use this term in the main text…although maybe I just don’t remember?</w:t>
      </w:r>
    </w:p>
  </w:comment>
  <w:comment w:id="225" w:author="AJ Smit" w:date="2019-03-02T20:42:00Z" w:initials="Office">
    <w:p w14:paraId="0C29FA6B" w14:textId="77777777" w:rsidR="00F8385E" w:rsidRDefault="00F8385E" w:rsidP="00EA39BC">
      <w:pPr>
        <w:pStyle w:val="CommentText"/>
      </w:pPr>
      <w:r>
        <w:rPr>
          <w:rStyle w:val="CommentReference"/>
        </w:rPr>
        <w:annotationRef/>
      </w:r>
      <w:r>
        <w:t>Recalculate these from the data within the MHW masks.</w:t>
      </w:r>
    </w:p>
  </w:comment>
  <w:comment w:id="228" w:author="Anthony J. Richardson" w:date="2019-02-21T17:32:00Z" w:initials="AJR">
    <w:p w14:paraId="41788CD9" w14:textId="77777777" w:rsidR="00F8385E" w:rsidRDefault="00F8385E" w:rsidP="00EA39BC">
      <w:r>
        <w:rPr>
          <w:lang w:val="en-US" w:bidi="en-US"/>
        </w:rPr>
        <w:t>I think each of your MKE, EKE and movies needs to be in this type of format – i.e. why we did it, and then what we did, to take the reader along with us</w:t>
      </w:r>
    </w:p>
  </w:comment>
  <w:comment w:id="229" w:author="Unknown Author" w:date="2019-02-27T15:31:00Z" w:initials="">
    <w:p w14:paraId="48C04097" w14:textId="77777777" w:rsidR="00F8385E" w:rsidRDefault="00F8385E" w:rsidP="00EA39BC">
      <w:r>
        <w:t>The legends on the animations need to be held static.</w:t>
      </w:r>
    </w:p>
  </w:comment>
  <w:comment w:id="230" w:author="AJ Smit" w:date="2019-02-28T15:11:00Z" w:initials="Office">
    <w:p w14:paraId="127ABFF1" w14:textId="77777777" w:rsidR="00F8385E" w:rsidRDefault="00F8385E" w:rsidP="00EA39BC">
      <w:pPr>
        <w:pStyle w:val="CommentText"/>
      </w:pPr>
      <w:r>
        <w:rPr>
          <w:rStyle w:val="CommentReference"/>
        </w:rPr>
        <w:annotationRef/>
      </w:r>
      <w:r>
        <w:t>Hmmm. Okay.</w:t>
      </w:r>
    </w:p>
  </w:comment>
  <w:comment w:id="231" w:author="AJ Smit" w:date="2019-02-19T15:09:00Z" w:initials="Office">
    <w:p w14:paraId="0A224749" w14:textId="77777777" w:rsidR="00F8385E" w:rsidRDefault="00F8385E" w:rsidP="00EA39BC">
      <w:r>
        <w:rPr>
          <w:lang w:val="en-US" w:bidi="en-US"/>
        </w:rPr>
        <w:t>Not happy about this. I can think of some ways to address this, maybe, but I’d rather invest time in writing now, not a couple more hours of coding.</w:t>
      </w:r>
    </w:p>
  </w:comment>
  <w:comment w:id="234" w:author="Unknown Author" w:date="2019-02-27T15:24:00Z" w:initials="">
    <w:p w14:paraId="601580FA" w14:textId="77777777" w:rsidR="00F8385E" w:rsidRDefault="00F8385E" w:rsidP="00EA39BC">
      <w:r>
        <w:t>I should have time middle of next week to write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3BA3EF" w15:done="0"/>
  <w15:commentEx w15:paraId="52C67422" w15:done="0"/>
  <w15:commentEx w15:paraId="5AE53254" w15:paraIdParent="52C67422" w15:done="0"/>
  <w15:commentEx w15:paraId="69624B1A" w15:done="0"/>
  <w15:commentEx w15:paraId="3AFCF649" w15:done="0"/>
  <w15:commentEx w15:paraId="6EB729E0" w15:done="0"/>
  <w15:commentEx w15:paraId="1D3FC2EB" w15:done="0"/>
  <w15:commentEx w15:paraId="42AA8C22" w15:done="0"/>
  <w15:commentEx w15:paraId="2B0C9188" w15:done="0"/>
  <w15:commentEx w15:paraId="69F55C9D" w15:done="0"/>
  <w15:commentEx w15:paraId="6315CAFD" w15:done="0"/>
  <w15:commentEx w15:paraId="25BB8DF3" w15:done="0"/>
  <w15:commentEx w15:paraId="1C1A41DC" w15:done="0"/>
  <w15:commentEx w15:paraId="1E92A437" w15:done="0"/>
  <w15:commentEx w15:paraId="0862FD76" w15:done="0"/>
  <w15:commentEx w15:paraId="42A6E26F" w15:done="0"/>
  <w15:commentEx w15:paraId="478F36C5" w15:done="0"/>
  <w15:commentEx w15:paraId="369E951D" w15:done="0"/>
  <w15:commentEx w15:paraId="1DD53B78" w15:done="0"/>
  <w15:commentEx w15:paraId="47AFBBE2" w15:done="0"/>
  <w15:commentEx w15:paraId="158ADA9C" w15:paraIdParent="47AFBBE2" w15:done="0"/>
  <w15:commentEx w15:paraId="335FADFB" w15:done="0"/>
  <w15:commentEx w15:paraId="09B73E3D" w15:done="0"/>
  <w15:commentEx w15:paraId="5DB902CF" w15:done="0"/>
  <w15:commentEx w15:paraId="65708482" w15:done="0"/>
  <w15:commentEx w15:paraId="4B052D37" w15:done="0"/>
  <w15:commentEx w15:paraId="30E0C418" w15:done="0"/>
  <w15:commentEx w15:paraId="7A7FD634" w15:done="0"/>
  <w15:commentEx w15:paraId="503B0595" w15:done="0"/>
  <w15:commentEx w15:paraId="10CDFC16" w15:done="0"/>
  <w15:commentEx w15:paraId="015E8532" w15:done="0"/>
  <w15:commentEx w15:paraId="222875E7" w15:done="0"/>
  <w15:commentEx w15:paraId="496DB343" w15:done="0"/>
  <w15:commentEx w15:paraId="0FDABB53" w15:done="0"/>
  <w15:commentEx w15:paraId="56DC7E35" w15:done="0"/>
  <w15:commentEx w15:paraId="7DFD0FE9" w15:done="0"/>
  <w15:commentEx w15:paraId="0367280E" w15:done="0"/>
  <w15:commentEx w15:paraId="758649D8" w15:done="0"/>
  <w15:commentEx w15:paraId="0C29FA6B" w15:done="0"/>
  <w15:commentEx w15:paraId="41788CD9" w15:done="0"/>
  <w15:commentEx w15:paraId="48C04097" w15:done="0"/>
  <w15:commentEx w15:paraId="127ABFF1" w15:paraIdParent="48C04097" w15:done="0"/>
  <w15:commentEx w15:paraId="0A224749" w15:done="0"/>
  <w15:commentEx w15:paraId="60158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3BA3EF" w16cid:durableId="205AC02B"/>
  <w16cid:commentId w16cid:paraId="52C67422" w16cid:durableId="2050406D"/>
  <w16cid:commentId w16cid:paraId="5AE53254" w16cid:durableId="205AC088"/>
  <w16cid:commentId w16cid:paraId="69624B1A" w16cid:durableId="205C5FF9"/>
  <w16cid:commentId w16cid:paraId="3AFCF649" w16cid:durableId="205AC0F8"/>
  <w16cid:commentId w16cid:paraId="6EB729E0" w16cid:durableId="205AC0D4"/>
  <w16cid:commentId w16cid:paraId="1D3FC2EB" w16cid:durableId="205C5C61"/>
  <w16cid:commentId w16cid:paraId="42AA8C22" w16cid:durableId="205C5E41"/>
  <w16cid:commentId w16cid:paraId="2B0C9188" w16cid:durableId="205C5DE1"/>
  <w16cid:commentId w16cid:paraId="69F55C9D" w16cid:durableId="205AC1B8"/>
  <w16cid:commentId w16cid:paraId="6315CAFD" w16cid:durableId="205C5EB0"/>
  <w16cid:commentId w16cid:paraId="25BB8DF3" w16cid:durableId="205AC931"/>
  <w16cid:commentId w16cid:paraId="1C1A41DC" w16cid:durableId="205AC9DE"/>
  <w16cid:commentId w16cid:paraId="1E92A437" w16cid:durableId="201575AB"/>
  <w16cid:commentId w16cid:paraId="0862FD76" w16cid:durableId="205ACB20"/>
  <w16cid:commentId w16cid:paraId="42A6E26F" w16cid:durableId="204C5B52"/>
  <w16cid:commentId w16cid:paraId="478F36C5" w16cid:durableId="205C5FEA"/>
  <w16cid:commentId w16cid:paraId="369E951D" w16cid:durableId="205C723D"/>
  <w16cid:commentId w16cid:paraId="1DD53B78" w16cid:durableId="205ACDBD"/>
  <w16cid:commentId w16cid:paraId="47AFBBE2" w16cid:durableId="205C62C9"/>
  <w16cid:commentId w16cid:paraId="158ADA9C" w16cid:durableId="205C746B"/>
  <w16cid:commentId w16cid:paraId="335FADFB" w16cid:durableId="205C60D2"/>
  <w16cid:commentId w16cid:paraId="09B73E3D" w16cid:durableId="205ADA6B"/>
  <w16cid:commentId w16cid:paraId="5DB902CF" w16cid:durableId="205C6E3F"/>
  <w16cid:commentId w16cid:paraId="65708482" w16cid:durableId="205C767E"/>
  <w16cid:commentId w16cid:paraId="4B052D37" w16cid:durableId="205ADCCC"/>
  <w16cid:commentId w16cid:paraId="30E0C418" w16cid:durableId="205C713D"/>
  <w16cid:commentId w16cid:paraId="7A7FD634" w16cid:durableId="205ADF86"/>
  <w16cid:commentId w16cid:paraId="503B0595" w16cid:durableId="205ADFFE"/>
  <w16cid:commentId w16cid:paraId="10CDFC16" w16cid:durableId="20226FFB"/>
  <w16cid:commentId w16cid:paraId="015E8532" w16cid:durableId="20226FFC"/>
  <w16cid:commentId w16cid:paraId="222875E7" w16cid:durableId="20226FFD"/>
  <w16cid:commentId w16cid:paraId="496DB343" w16cid:durableId="205AE08E"/>
  <w16cid:commentId w16cid:paraId="0FDABB53" w16cid:durableId="20226FFA"/>
  <w16cid:commentId w16cid:paraId="56DC7E35" w16cid:durableId="205AE0B3"/>
  <w16cid:commentId w16cid:paraId="7DFD0FE9" w16cid:durableId="205AE161"/>
  <w16cid:commentId w16cid:paraId="0367280E" w16cid:durableId="205AE22C"/>
  <w16cid:commentId w16cid:paraId="758649D8" w16cid:durableId="205AE2BF"/>
  <w16cid:commentId w16cid:paraId="0C29FA6B" w16cid:durableId="2025694B"/>
  <w16cid:commentId w16cid:paraId="41788CD9" w16cid:durableId="20226FEC"/>
  <w16cid:commentId w16cid:paraId="48C04097" w16cid:durableId="20226FEE"/>
  <w16cid:commentId w16cid:paraId="127ABFF1" w16cid:durableId="20227891"/>
  <w16cid:commentId w16cid:paraId="0A224749" w16cid:durableId="20226FEF"/>
  <w16cid:commentId w16cid:paraId="601580FA" w16cid:durableId="20226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ABF20" w14:textId="77777777" w:rsidR="00862914" w:rsidRDefault="00862914" w:rsidP="00EA39BC">
      <w:r>
        <w:separator/>
      </w:r>
    </w:p>
  </w:endnote>
  <w:endnote w:type="continuationSeparator" w:id="0">
    <w:p w14:paraId="664C930A" w14:textId="77777777" w:rsidR="00862914" w:rsidRDefault="00862914"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F8385E" w:rsidRPr="004021D9" w:rsidRDefault="00F8385E"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F8385E" w:rsidRPr="00B547A9" w:rsidRDefault="00F8385E"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F8385E" w:rsidRPr="004021D9" w:rsidRDefault="00F8385E"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F8385E" w:rsidRDefault="00F8385E"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7FA0" w14:textId="77777777" w:rsidR="00862914" w:rsidRDefault="00862914" w:rsidP="00EA39BC">
      <w:r>
        <w:separator/>
      </w:r>
    </w:p>
  </w:footnote>
  <w:footnote w:type="continuationSeparator" w:id="0">
    <w:p w14:paraId="6475B80E" w14:textId="77777777" w:rsidR="00862914" w:rsidRDefault="00862914"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F8385E" w:rsidRDefault="00F8385E" w:rsidP="00EA39BC">
    <w:pPr>
      <w:pStyle w:val="Header"/>
    </w:pPr>
    <w:r>
      <w:tab/>
    </w:r>
  </w:p>
  <w:tbl>
    <w:tblPr>
      <w:tblW w:w="13110" w:type="dxa"/>
      <w:tblInd w:w="738" w:type="dxa"/>
      <w:tblLook w:val="04A0" w:firstRow="1" w:lastRow="0" w:firstColumn="1" w:lastColumn="0" w:noHBand="0" w:noVBand="1"/>
    </w:tblPr>
    <w:tblGrid>
      <w:gridCol w:w="6840"/>
      <w:gridCol w:w="6270"/>
    </w:tblGrid>
    <w:tr w:rsidR="00F8385E" w:rsidRPr="00A96E1E" w14:paraId="6D4FCB04" w14:textId="77777777" w:rsidTr="00516D77">
      <w:trPr>
        <w:trHeight w:val="900"/>
      </w:trPr>
      <w:tc>
        <w:tcPr>
          <w:tcW w:w="6840" w:type="dxa"/>
          <w:shd w:val="clear" w:color="auto" w:fill="auto"/>
        </w:tcPr>
        <w:p w14:paraId="1E6A53EC" w14:textId="77777777" w:rsidR="00F8385E" w:rsidRPr="00A96E1E" w:rsidRDefault="00F8385E"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F8385E" w:rsidRDefault="00F8385E" w:rsidP="00EA39BC">
          <w:r w:rsidRPr="00A96E1E">
            <w:t xml:space="preserve">Manuscript </w:t>
          </w:r>
        </w:p>
        <w:p w14:paraId="6BDBE0E6" w14:textId="77777777" w:rsidR="00F8385E" w:rsidRPr="00A96E1E" w:rsidRDefault="00F8385E" w:rsidP="00EA39BC">
          <w:pPr>
            <w:rPr>
              <w:sz w:val="36"/>
            </w:rPr>
          </w:pPr>
          <w:r w:rsidRPr="00A96E1E">
            <w:t>Template</w:t>
          </w:r>
        </w:p>
      </w:tc>
    </w:tr>
  </w:tbl>
  <w:p w14:paraId="292C5536" w14:textId="77777777" w:rsidR="00F8385E" w:rsidRDefault="00F8385E"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4D96"/>
    <w:rsid w:val="000222C7"/>
    <w:rsid w:val="0003674A"/>
    <w:rsid w:val="00037583"/>
    <w:rsid w:val="0004134A"/>
    <w:rsid w:val="00050A43"/>
    <w:rsid w:val="00063D23"/>
    <w:rsid w:val="000A0CD9"/>
    <w:rsid w:val="000B2C20"/>
    <w:rsid w:val="000B7F0C"/>
    <w:rsid w:val="000C0E10"/>
    <w:rsid w:val="00143D0F"/>
    <w:rsid w:val="001523C7"/>
    <w:rsid w:val="00157597"/>
    <w:rsid w:val="00161C59"/>
    <w:rsid w:val="001662E0"/>
    <w:rsid w:val="0016755B"/>
    <w:rsid w:val="001B3B1A"/>
    <w:rsid w:val="001B5133"/>
    <w:rsid w:val="001B7ADA"/>
    <w:rsid w:val="001D33AC"/>
    <w:rsid w:val="001E6945"/>
    <w:rsid w:val="002027EB"/>
    <w:rsid w:val="00202BD8"/>
    <w:rsid w:val="002056A7"/>
    <w:rsid w:val="00205D57"/>
    <w:rsid w:val="00213ACF"/>
    <w:rsid w:val="00223F87"/>
    <w:rsid w:val="00224FF2"/>
    <w:rsid w:val="00237B12"/>
    <w:rsid w:val="00244F9B"/>
    <w:rsid w:val="00261703"/>
    <w:rsid w:val="00266FB0"/>
    <w:rsid w:val="002747DF"/>
    <w:rsid w:val="002828D7"/>
    <w:rsid w:val="00282E2A"/>
    <w:rsid w:val="002F4616"/>
    <w:rsid w:val="00354579"/>
    <w:rsid w:val="003849B9"/>
    <w:rsid w:val="00385C8D"/>
    <w:rsid w:val="003A0B63"/>
    <w:rsid w:val="003B024A"/>
    <w:rsid w:val="003B6753"/>
    <w:rsid w:val="003C357C"/>
    <w:rsid w:val="003C63AD"/>
    <w:rsid w:val="003C699C"/>
    <w:rsid w:val="004021D9"/>
    <w:rsid w:val="00402374"/>
    <w:rsid w:val="0041521B"/>
    <w:rsid w:val="00454396"/>
    <w:rsid w:val="00490034"/>
    <w:rsid w:val="004A10BE"/>
    <w:rsid w:val="004A4A54"/>
    <w:rsid w:val="004B065E"/>
    <w:rsid w:val="004C6454"/>
    <w:rsid w:val="004C6CE1"/>
    <w:rsid w:val="004E0BEF"/>
    <w:rsid w:val="004F57BD"/>
    <w:rsid w:val="0050779E"/>
    <w:rsid w:val="00516D77"/>
    <w:rsid w:val="005341F3"/>
    <w:rsid w:val="00534E77"/>
    <w:rsid w:val="00546DBF"/>
    <w:rsid w:val="00556452"/>
    <w:rsid w:val="005677D3"/>
    <w:rsid w:val="00570CCF"/>
    <w:rsid w:val="005937D6"/>
    <w:rsid w:val="005B0DB9"/>
    <w:rsid w:val="005B3313"/>
    <w:rsid w:val="005B36C0"/>
    <w:rsid w:val="005C6F04"/>
    <w:rsid w:val="005F5A8D"/>
    <w:rsid w:val="00623B4A"/>
    <w:rsid w:val="0064261D"/>
    <w:rsid w:val="0066594C"/>
    <w:rsid w:val="006772C0"/>
    <w:rsid w:val="00677536"/>
    <w:rsid w:val="0069612A"/>
    <w:rsid w:val="006D3D0F"/>
    <w:rsid w:val="006E2E84"/>
    <w:rsid w:val="006E746E"/>
    <w:rsid w:val="006F445B"/>
    <w:rsid w:val="006F486D"/>
    <w:rsid w:val="0072653A"/>
    <w:rsid w:val="00726FA9"/>
    <w:rsid w:val="007418E6"/>
    <w:rsid w:val="0075605E"/>
    <w:rsid w:val="00773497"/>
    <w:rsid w:val="00796F86"/>
    <w:rsid w:val="007E1FBC"/>
    <w:rsid w:val="007E5D76"/>
    <w:rsid w:val="00800B9E"/>
    <w:rsid w:val="00845597"/>
    <w:rsid w:val="008573F1"/>
    <w:rsid w:val="00862914"/>
    <w:rsid w:val="00863890"/>
    <w:rsid w:val="008645E8"/>
    <w:rsid w:val="00865346"/>
    <w:rsid w:val="008707B4"/>
    <w:rsid w:val="00881A4A"/>
    <w:rsid w:val="008A2BA0"/>
    <w:rsid w:val="008B601B"/>
    <w:rsid w:val="008D36F8"/>
    <w:rsid w:val="008D7751"/>
    <w:rsid w:val="0090405E"/>
    <w:rsid w:val="00912AF5"/>
    <w:rsid w:val="00915656"/>
    <w:rsid w:val="00925402"/>
    <w:rsid w:val="0093615D"/>
    <w:rsid w:val="00943D39"/>
    <w:rsid w:val="00960319"/>
    <w:rsid w:val="009A6229"/>
    <w:rsid w:val="009D10A3"/>
    <w:rsid w:val="009D4131"/>
    <w:rsid w:val="00A03783"/>
    <w:rsid w:val="00A04CD2"/>
    <w:rsid w:val="00A058A2"/>
    <w:rsid w:val="00A139B9"/>
    <w:rsid w:val="00A1448A"/>
    <w:rsid w:val="00A16C38"/>
    <w:rsid w:val="00A4424B"/>
    <w:rsid w:val="00A9311D"/>
    <w:rsid w:val="00A96E1E"/>
    <w:rsid w:val="00AB5717"/>
    <w:rsid w:val="00AC1076"/>
    <w:rsid w:val="00AC2069"/>
    <w:rsid w:val="00AC364C"/>
    <w:rsid w:val="00AE6F15"/>
    <w:rsid w:val="00AF6017"/>
    <w:rsid w:val="00B151F8"/>
    <w:rsid w:val="00B33C12"/>
    <w:rsid w:val="00B373A8"/>
    <w:rsid w:val="00B4323D"/>
    <w:rsid w:val="00B43C16"/>
    <w:rsid w:val="00B547A9"/>
    <w:rsid w:val="00B9057C"/>
    <w:rsid w:val="00B949F9"/>
    <w:rsid w:val="00BF179F"/>
    <w:rsid w:val="00C06E8D"/>
    <w:rsid w:val="00C52AE4"/>
    <w:rsid w:val="00C54514"/>
    <w:rsid w:val="00C75F48"/>
    <w:rsid w:val="00C917E9"/>
    <w:rsid w:val="00C97201"/>
    <w:rsid w:val="00CA0972"/>
    <w:rsid w:val="00CB31D5"/>
    <w:rsid w:val="00CE3B9E"/>
    <w:rsid w:val="00CE6AA7"/>
    <w:rsid w:val="00CF5BE5"/>
    <w:rsid w:val="00CF7CC2"/>
    <w:rsid w:val="00D17274"/>
    <w:rsid w:val="00D57978"/>
    <w:rsid w:val="00D66E66"/>
    <w:rsid w:val="00D913D9"/>
    <w:rsid w:val="00D92A65"/>
    <w:rsid w:val="00DB1620"/>
    <w:rsid w:val="00DB1D3C"/>
    <w:rsid w:val="00DB67CA"/>
    <w:rsid w:val="00DF2EEA"/>
    <w:rsid w:val="00DF6E28"/>
    <w:rsid w:val="00E158CC"/>
    <w:rsid w:val="00E30EAD"/>
    <w:rsid w:val="00E52F5C"/>
    <w:rsid w:val="00E76322"/>
    <w:rsid w:val="00E81A31"/>
    <w:rsid w:val="00EA39BC"/>
    <w:rsid w:val="00EA75EC"/>
    <w:rsid w:val="00EB3AC7"/>
    <w:rsid w:val="00EB6BED"/>
    <w:rsid w:val="00EB6D47"/>
    <w:rsid w:val="00EC3451"/>
    <w:rsid w:val="00EC5A6C"/>
    <w:rsid w:val="00EC650F"/>
    <w:rsid w:val="00EC6675"/>
    <w:rsid w:val="00ED3846"/>
    <w:rsid w:val="00ED3CC6"/>
    <w:rsid w:val="00F0139B"/>
    <w:rsid w:val="00F01E4D"/>
    <w:rsid w:val="00F02265"/>
    <w:rsid w:val="00F45426"/>
    <w:rsid w:val="00F505A3"/>
    <w:rsid w:val="00F62B91"/>
    <w:rsid w:val="00F679E5"/>
    <w:rsid w:val="00F8385E"/>
    <w:rsid w:val="00FA6774"/>
    <w:rsid w:val="00FD003F"/>
    <w:rsid w:val="00FD7A43"/>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00685443">
      <w:bodyDiv w:val="1"/>
      <w:marLeft w:val="0"/>
      <w:marRight w:val="0"/>
      <w:marTop w:val="0"/>
      <w:marBottom w:val="0"/>
      <w:divBdr>
        <w:top w:val="none" w:sz="0" w:space="0" w:color="auto"/>
        <w:left w:val="none" w:sz="0" w:space="0" w:color="auto"/>
        <w:bottom w:val="none" w:sz="0" w:space="0" w:color="auto"/>
        <w:right w:val="none" w:sz="0" w:space="0" w:color="auto"/>
      </w:divBdr>
      <w:divsChild>
        <w:div w:id="1841433748">
          <w:marLeft w:val="0"/>
          <w:marRight w:val="0"/>
          <w:marTop w:val="0"/>
          <w:marBottom w:val="0"/>
          <w:divBdr>
            <w:top w:val="none" w:sz="0" w:space="0" w:color="auto"/>
            <w:left w:val="none" w:sz="0" w:space="0" w:color="auto"/>
            <w:bottom w:val="none" w:sz="0" w:space="0" w:color="auto"/>
            <w:right w:val="none" w:sz="0" w:space="0" w:color="auto"/>
          </w:divBdr>
        </w:div>
      </w:divsChild>
    </w:div>
    <w:div w:id="1510177956">
      <w:bodyDiv w:val="1"/>
      <w:marLeft w:val="0"/>
      <w:marRight w:val="0"/>
      <w:marTop w:val="0"/>
      <w:marBottom w:val="0"/>
      <w:divBdr>
        <w:top w:val="none" w:sz="0" w:space="0" w:color="auto"/>
        <w:left w:val="none" w:sz="0" w:space="0" w:color="auto"/>
        <w:bottom w:val="none" w:sz="0" w:space="0" w:color="auto"/>
        <w:right w:val="none" w:sz="0" w:space="0" w:color="auto"/>
      </w:divBdr>
      <w:divsChild>
        <w:div w:id="606040965">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23C77A-DDD4-4B40-96C2-7F2CB78D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21015</Words>
  <Characters>119791</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140525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Anthony J. Richardson</cp:lastModifiedBy>
  <cp:revision>3</cp:revision>
  <cp:lastPrinted>2014-09-16T13:46:00Z</cp:lastPrinted>
  <dcterms:created xsi:type="dcterms:W3CDTF">2019-04-13T02:59:00Z</dcterms:created>
  <dcterms:modified xsi:type="dcterms:W3CDTF">2019-04-13T05:06:00Z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