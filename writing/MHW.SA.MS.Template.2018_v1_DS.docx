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BB669" w14:textId="77777777" w:rsidR="005341F3" w:rsidRDefault="005341F3" w:rsidP="00EA39BC"/>
    <w:p w14:paraId="5A11BD33" w14:textId="77777777" w:rsidR="005341F3" w:rsidRDefault="005341F3" w:rsidP="00EA39BC"/>
    <w:p w14:paraId="75942C4F" w14:textId="77777777" w:rsidR="005341F3" w:rsidRDefault="005341F3" w:rsidP="00EA39BC"/>
    <w:p w14:paraId="5074CA49" w14:textId="77777777" w:rsidR="008A2BA0" w:rsidRPr="008A2BA0" w:rsidRDefault="004A10BE" w:rsidP="00EA39BC">
      <w:r w:rsidRPr="004A4A54">
        <w:rPr>
          <w:shd w:val="clear" w:color="auto" w:fill="FFFFFF"/>
        </w:rPr>
        <w:t xml:space="preserve">Science </w:t>
      </w:r>
      <w:r w:rsidR="004021D9" w:rsidRPr="004A4A54">
        <w:rPr>
          <w:shd w:val="clear" w:color="auto" w:fill="FFFFFF"/>
        </w:rPr>
        <w:t>Advances</w:t>
      </w:r>
      <w:r w:rsidRPr="008A2BA0">
        <w:t xml:space="preserve"> </w:t>
      </w:r>
    </w:p>
    <w:p w14:paraId="2B812877" w14:textId="77777777" w:rsidR="004A10BE" w:rsidRPr="008A2BA0" w:rsidRDefault="004A10BE" w:rsidP="00EA39BC">
      <w:r w:rsidRPr="008A2BA0">
        <w:t>Manuscript Template</w:t>
      </w:r>
    </w:p>
    <w:p w14:paraId="14FA1DD2" w14:textId="77777777" w:rsidR="004A10BE" w:rsidRPr="008A2BA0" w:rsidRDefault="004A10BE" w:rsidP="00EA39BC"/>
    <w:p w14:paraId="5A56CACB" w14:textId="77777777" w:rsidR="008A2BA0" w:rsidRPr="008A2BA0" w:rsidRDefault="008A2BA0" w:rsidP="00EA39BC"/>
    <w:p w14:paraId="4EAEAEDA" w14:textId="77777777" w:rsidR="008A2BA0" w:rsidRPr="008A2BA0" w:rsidRDefault="008A2BA0" w:rsidP="00EA39BC"/>
    <w:p w14:paraId="1E76CA9F" w14:textId="77777777" w:rsidR="008A2BA0" w:rsidRPr="008A2BA0" w:rsidRDefault="004A10BE" w:rsidP="00EA39BC">
      <w:r w:rsidRPr="008A2BA0">
        <w:t xml:space="preserve">General Instructions on using this template and submitting a manuscript to </w:t>
      </w:r>
      <w:r w:rsidRPr="008A2BA0">
        <w:rPr>
          <w:i/>
          <w:szCs w:val="32"/>
        </w:rPr>
        <w:t xml:space="preserve">Science </w:t>
      </w:r>
      <w:r w:rsidR="008A2BA0" w:rsidRPr="008A2BA0">
        <w:rPr>
          <w:i/>
          <w:szCs w:val="32"/>
        </w:rPr>
        <w:t>Advances</w:t>
      </w:r>
    </w:p>
    <w:p w14:paraId="4E47FF0B" w14:textId="77777777" w:rsidR="008A2BA0" w:rsidRPr="008A2BA0" w:rsidRDefault="008A2BA0" w:rsidP="00EA39BC"/>
    <w:p w14:paraId="3B101533" w14:textId="77777777" w:rsidR="008A2BA0" w:rsidRPr="008A2BA0" w:rsidRDefault="004A10BE" w:rsidP="00EA39BC">
      <w:r w:rsidRPr="008A2BA0">
        <w:t>Us</w:t>
      </w:r>
      <w:r w:rsidR="008A2BA0">
        <w:t>e</w:t>
      </w:r>
      <w:r w:rsidRPr="008A2BA0">
        <w:t xml:space="preserve"> this template to speed the processing of your paper.</w:t>
      </w:r>
    </w:p>
    <w:p w14:paraId="730A14F3" w14:textId="77777777" w:rsidR="008A2BA0" w:rsidRDefault="008A2BA0" w:rsidP="00EA39BC"/>
    <w:p w14:paraId="64D29CCB" w14:textId="77777777" w:rsidR="008A2BA0" w:rsidRPr="008A2BA0" w:rsidRDefault="008A2BA0" w:rsidP="00EA39BC">
      <w:r>
        <w:t>We need to</w:t>
      </w:r>
      <w:r w:rsidR="004A10BE" w:rsidRPr="008A2BA0">
        <w:t xml:space="preserve"> accurately record </w:t>
      </w:r>
    </w:p>
    <w:p w14:paraId="7ED614F3" w14:textId="77777777" w:rsidR="008A2BA0" w:rsidRDefault="004A10BE" w:rsidP="00EA39BC">
      <w:r w:rsidRPr="008A2BA0">
        <w:t xml:space="preserve">the title, authors, abstract, </w:t>
      </w:r>
      <w:r w:rsidR="008A2BA0" w:rsidRPr="008A2BA0">
        <w:t>and other component parts of your paper</w:t>
      </w:r>
      <w:r w:rsidR="008A2BA0">
        <w:t xml:space="preserve"> so we can enrich it </w:t>
      </w:r>
    </w:p>
    <w:p w14:paraId="75EE9C1F" w14:textId="77777777" w:rsidR="004A10BE" w:rsidRPr="008A2BA0" w:rsidRDefault="008A2BA0" w:rsidP="00EA39BC">
      <w:r>
        <w:t>with</w:t>
      </w:r>
      <w:r w:rsidR="004A10BE" w:rsidRPr="008A2BA0">
        <w:t xml:space="preserve"> reference links and an accurate layout.</w:t>
      </w:r>
    </w:p>
    <w:p w14:paraId="5DE83630" w14:textId="77777777" w:rsidR="004A10BE" w:rsidRPr="008A2BA0" w:rsidRDefault="004A10BE" w:rsidP="00EA39BC"/>
    <w:p w14:paraId="3073C30E" w14:textId="77777777" w:rsidR="008A2BA0" w:rsidRPr="008A2BA0" w:rsidRDefault="004A10BE" w:rsidP="00EA39BC">
      <w:r w:rsidRPr="008A2BA0">
        <w:t>Please use the actual t</w:t>
      </w:r>
      <w:r w:rsidR="008A2BA0" w:rsidRPr="008A2BA0">
        <w:t>emplate</w:t>
      </w:r>
      <w:r w:rsidR="008A2BA0">
        <w:t xml:space="preserve"> starting</w:t>
      </w:r>
      <w:r w:rsidR="008A2BA0" w:rsidRPr="008A2BA0">
        <w:t xml:space="preserve"> on the next page</w:t>
      </w:r>
      <w:r w:rsidR="008A2BA0">
        <w:t>, which</w:t>
      </w:r>
      <w:r w:rsidR="008A2BA0" w:rsidRPr="008A2BA0">
        <w:t xml:space="preserve"> </w:t>
      </w:r>
    </w:p>
    <w:p w14:paraId="640EADFA" w14:textId="77777777" w:rsidR="004A10BE" w:rsidRPr="008A2BA0" w:rsidRDefault="008A2BA0" w:rsidP="00EA39BC">
      <w:r w:rsidRPr="008A2BA0">
        <w:t>includes more specific formatting instructions.</w:t>
      </w:r>
    </w:p>
    <w:p w14:paraId="22352B03" w14:textId="77777777" w:rsidR="008A2BA0" w:rsidRPr="008A2BA0" w:rsidRDefault="008A2BA0" w:rsidP="00EA39BC"/>
    <w:p w14:paraId="6CBFC7BC" w14:textId="77777777" w:rsidR="008A2BA0" w:rsidRPr="008A2BA0" w:rsidRDefault="008A2BA0" w:rsidP="00EA39BC"/>
    <w:p w14:paraId="145E799A" w14:textId="77777777" w:rsidR="004A10BE" w:rsidRDefault="004A10BE" w:rsidP="00EA39BC">
      <w:r w:rsidRPr="008A2BA0">
        <w:t xml:space="preserve">You can submit your paper at </w:t>
      </w:r>
      <w:r w:rsidR="00282E2A" w:rsidRPr="00282E2A">
        <w:t>https://cts.sciencemag.org/scc/</w:t>
      </w:r>
    </w:p>
    <w:p w14:paraId="076BB7A1" w14:textId="77777777" w:rsidR="008A2BA0" w:rsidRPr="008A2BA0" w:rsidRDefault="008A2BA0" w:rsidP="00EA39BC"/>
    <w:p w14:paraId="4A70552F" w14:textId="77777777" w:rsidR="004A10BE" w:rsidRPr="008A2BA0" w:rsidRDefault="004A10BE" w:rsidP="00EA39BC">
      <w:r w:rsidRPr="008A2BA0">
        <w:t xml:space="preserve">Additional instructions are available at </w:t>
      </w:r>
      <w:r w:rsidR="006F445B" w:rsidRPr="006F445B">
        <w:t>http://advances.sciencemag.org/content/information-authors</w:t>
      </w:r>
    </w:p>
    <w:p w14:paraId="5280C0AB" w14:textId="77777777" w:rsidR="004A10BE" w:rsidRPr="008A2BA0" w:rsidRDefault="004A10BE" w:rsidP="00EA39BC"/>
    <w:p w14:paraId="306C3CBC" w14:textId="77777777" w:rsidR="008A2BA0" w:rsidRPr="008A2BA0" w:rsidRDefault="008A2BA0" w:rsidP="00EA39BC"/>
    <w:p w14:paraId="4362BF41" w14:textId="77777777" w:rsidR="008A2BA0" w:rsidRPr="008A2BA0" w:rsidRDefault="008A2BA0" w:rsidP="00EA39BC"/>
    <w:p w14:paraId="3E4FFAFA" w14:textId="77777777" w:rsidR="008A2BA0" w:rsidRDefault="008A2BA0" w:rsidP="00EA39BC">
      <w:r w:rsidRPr="008A2BA0">
        <w:t xml:space="preserve">When you are ready to submit, please delete this </w:t>
      </w:r>
      <w:r>
        <w:t>box with all its contents</w:t>
      </w:r>
      <w:r w:rsidR="00EC3451">
        <w:t>.</w:t>
      </w:r>
    </w:p>
    <w:p w14:paraId="1D5C24E9" w14:textId="77777777" w:rsidR="008A2BA0" w:rsidRDefault="008A2BA0" w:rsidP="00EA39BC">
      <w:r>
        <w:t>Your manuscript should start on Page 1</w:t>
      </w:r>
      <w:r w:rsidRPr="008A2BA0">
        <w:t>.</w:t>
      </w:r>
    </w:p>
    <w:p w14:paraId="7300BB2F" w14:textId="77777777" w:rsidR="008A2BA0" w:rsidRPr="008A2BA0" w:rsidRDefault="008A2BA0" w:rsidP="00EA39BC"/>
    <w:p w14:paraId="7E19F148" w14:textId="77777777" w:rsidR="00AE6F15" w:rsidRDefault="004A10BE" w:rsidP="00EA39BC">
      <w:r w:rsidRPr="008A2BA0">
        <w:br w:type="page"/>
      </w:r>
    </w:p>
    <w:p w14:paraId="444A570F" w14:textId="77777777" w:rsidR="00FF5437" w:rsidRDefault="00FF5437" w:rsidP="00AC2069">
      <w:pPr>
        <w:pStyle w:val="Paragraph"/>
        <w:spacing w:before="0"/>
        <w:ind w:firstLine="0"/>
        <w:rPr>
          <w:b/>
          <w:smallCaps/>
        </w:rPr>
      </w:pPr>
      <w:r>
        <w:rPr>
          <w:b/>
          <w:smallCaps/>
        </w:rPr>
        <w:lastRenderedPageBreak/>
        <w:t>Front Matter</w:t>
      </w:r>
    </w:p>
    <w:p w14:paraId="72FAB6AF" w14:textId="77777777" w:rsidR="00FF5437" w:rsidRPr="00FF5437" w:rsidRDefault="00FF5437" w:rsidP="00AC2069">
      <w:pPr>
        <w:pStyle w:val="Paragraph"/>
        <w:spacing w:before="0"/>
        <w:ind w:firstLine="0"/>
        <w:rPr>
          <w:b/>
          <w:smallCaps/>
        </w:rPr>
      </w:pPr>
    </w:p>
    <w:p w14:paraId="173F486B" w14:textId="77777777" w:rsidR="00EB6D47" w:rsidRPr="00A4424B" w:rsidRDefault="00A16C38" w:rsidP="00AC2069">
      <w:pPr>
        <w:pStyle w:val="Head"/>
        <w:spacing w:before="0" w:after="0"/>
        <w:jc w:val="left"/>
        <w:rPr>
          <w:sz w:val="24"/>
          <w:szCs w:val="24"/>
        </w:rPr>
      </w:pPr>
      <w:r>
        <w:rPr>
          <w:sz w:val="24"/>
          <w:szCs w:val="24"/>
        </w:rPr>
        <w:t>Title</w:t>
      </w:r>
      <w:r w:rsidR="00EB6D47" w:rsidRPr="00A4424B">
        <w:rPr>
          <w:sz w:val="24"/>
          <w:szCs w:val="24"/>
        </w:rPr>
        <w:t xml:space="preserve"> </w:t>
      </w:r>
    </w:p>
    <w:p w14:paraId="71C9F9A0" w14:textId="77777777" w:rsidR="00EB6D47" w:rsidRPr="00A4424B" w:rsidRDefault="00261703" w:rsidP="00AC2069">
      <w:pPr>
        <w:pStyle w:val="Head"/>
        <w:numPr>
          <w:ilvl w:val="0"/>
          <w:numId w:val="12"/>
        </w:numPr>
        <w:spacing w:before="0" w:after="0"/>
        <w:jc w:val="left"/>
        <w:rPr>
          <w:b w:val="0"/>
          <w:sz w:val="24"/>
          <w:szCs w:val="24"/>
        </w:rPr>
      </w:pPr>
      <w:r w:rsidRPr="00261703">
        <w:rPr>
          <w:b w:val="0"/>
          <w:sz w:val="24"/>
          <w:szCs w:val="24"/>
          <w:lang w:val="en-ZA"/>
        </w:rPr>
        <w:t>Marine heatwave formation in and around western boundary currents</w:t>
      </w:r>
    </w:p>
    <w:p w14:paraId="6C7A5746" w14:textId="24496E20" w:rsidR="004A10BE" w:rsidRPr="00A4424B" w:rsidRDefault="00261703" w:rsidP="00AC2069">
      <w:pPr>
        <w:pStyle w:val="Head"/>
        <w:numPr>
          <w:ilvl w:val="0"/>
          <w:numId w:val="12"/>
        </w:numPr>
        <w:spacing w:before="0" w:after="0"/>
        <w:jc w:val="left"/>
        <w:rPr>
          <w:b w:val="0"/>
          <w:sz w:val="24"/>
          <w:szCs w:val="24"/>
        </w:rPr>
      </w:pPr>
      <w:r>
        <w:rPr>
          <w:b w:val="0"/>
          <w:sz w:val="24"/>
          <w:szCs w:val="24"/>
        </w:rPr>
        <w:t>Marine heatwave</w:t>
      </w:r>
      <w:r w:rsidR="00796F86">
        <w:rPr>
          <w:b w:val="0"/>
          <w:sz w:val="24"/>
          <w:szCs w:val="24"/>
        </w:rPr>
        <w:t>s</w:t>
      </w:r>
      <w:r>
        <w:rPr>
          <w:b w:val="0"/>
          <w:sz w:val="24"/>
          <w:szCs w:val="24"/>
        </w:rPr>
        <w:t xml:space="preserve"> in western boundary currents</w:t>
      </w:r>
    </w:p>
    <w:p w14:paraId="2C7304DA" w14:textId="77777777" w:rsidR="004A10BE" w:rsidRDefault="004A10BE" w:rsidP="00AC2069">
      <w:pPr>
        <w:pStyle w:val="Head"/>
        <w:spacing w:before="0" w:after="0"/>
      </w:pPr>
    </w:p>
    <w:p w14:paraId="538DF2BD" w14:textId="77777777" w:rsidR="00A16C38" w:rsidRDefault="004A10BE" w:rsidP="00AC2069">
      <w:pPr>
        <w:pStyle w:val="Teaser"/>
        <w:spacing w:before="0"/>
      </w:pPr>
      <w:r w:rsidRPr="00987EE5">
        <w:rPr>
          <w:b/>
        </w:rPr>
        <w:t>Authors</w:t>
      </w:r>
    </w:p>
    <w:p w14:paraId="07A62ACF" w14:textId="4C5B974B" w:rsidR="00A16C38" w:rsidRDefault="00261703" w:rsidP="00AC2069">
      <w:pPr>
        <w:pStyle w:val="Teaser"/>
        <w:spacing w:before="0"/>
        <w:ind w:left="720"/>
      </w:pPr>
      <w:r w:rsidRPr="00261703">
        <w:rPr>
          <w:bCs/>
          <w:lang w:val="en-ZA"/>
        </w:rPr>
        <w:t>Albertus J. Smit</w:t>
      </w:r>
      <w:r w:rsidRPr="00261703">
        <w:rPr>
          <w:bCs/>
          <w:vertAlign w:val="superscript"/>
          <w:lang w:val="en-ZA"/>
        </w:rPr>
        <w:t>1,2</w:t>
      </w:r>
      <w:r w:rsidRPr="002A7ABC">
        <w:rPr>
          <w:vertAlign w:val="superscript"/>
        </w:rPr>
        <w:t>*</w:t>
      </w:r>
      <w:r w:rsidRPr="00261703">
        <w:rPr>
          <w:bCs/>
          <w:lang w:val="en-ZA"/>
        </w:rPr>
        <w:t>, Anthony J. Richardson</w:t>
      </w:r>
      <w:r w:rsidRPr="00261703">
        <w:rPr>
          <w:bCs/>
          <w:vertAlign w:val="superscript"/>
          <w:lang w:val="en-ZA"/>
        </w:rPr>
        <w:t>3</w:t>
      </w:r>
      <w:r w:rsidRPr="00261703">
        <w:rPr>
          <w:bCs/>
          <w:lang w:val="en-ZA"/>
        </w:rPr>
        <w:t>, David S. Schoeman</w:t>
      </w:r>
      <w:r w:rsidRPr="00261703">
        <w:rPr>
          <w:bCs/>
          <w:vertAlign w:val="superscript"/>
          <w:lang w:val="en-ZA"/>
        </w:rPr>
        <w:t>4</w:t>
      </w:r>
      <w:r w:rsidR="002A7ABC">
        <w:rPr>
          <w:bCs/>
          <w:vertAlign w:val="superscript"/>
          <w:lang w:val="en-ZA"/>
        </w:rPr>
        <w:t>,5</w:t>
      </w:r>
      <w:r w:rsidRPr="00261703">
        <w:rPr>
          <w:bCs/>
          <w:lang w:val="en-ZA"/>
        </w:rPr>
        <w:t xml:space="preserve">, </w:t>
      </w:r>
      <w:proofErr w:type="spellStart"/>
      <w:r w:rsidRPr="00261703">
        <w:rPr>
          <w:bCs/>
          <w:lang w:val="en-ZA"/>
        </w:rPr>
        <w:t>Charitha</w:t>
      </w:r>
      <w:proofErr w:type="spellEnd"/>
      <w:r w:rsidRPr="00261703">
        <w:rPr>
          <w:bCs/>
          <w:lang w:val="en-ZA"/>
        </w:rPr>
        <w:t xml:space="preserve"> B. Pattiaritchi</w:t>
      </w:r>
      <w:r w:rsidR="002A7ABC">
        <w:rPr>
          <w:bCs/>
          <w:vertAlign w:val="superscript"/>
          <w:lang w:val="en-ZA"/>
        </w:rPr>
        <w:t>6</w:t>
      </w:r>
      <w:r w:rsidRPr="00261703">
        <w:rPr>
          <w:bCs/>
          <w:lang w:val="en-ZA"/>
        </w:rPr>
        <w:t>, Robert W. Schlegel</w:t>
      </w:r>
      <w:r w:rsidR="002A7ABC">
        <w:rPr>
          <w:bCs/>
          <w:vertAlign w:val="superscript"/>
          <w:lang w:val="en-ZA"/>
        </w:rPr>
        <w:t>7</w:t>
      </w:r>
    </w:p>
    <w:p w14:paraId="0CC4FB21" w14:textId="77777777" w:rsidR="00A16C38" w:rsidRDefault="00A16C38" w:rsidP="00AC2069">
      <w:pPr>
        <w:pStyle w:val="Paragraph"/>
        <w:spacing w:before="0"/>
        <w:ind w:firstLine="0"/>
        <w:rPr>
          <w:b/>
        </w:rPr>
      </w:pPr>
    </w:p>
    <w:p w14:paraId="7BE2CFBD" w14:textId="77777777" w:rsidR="00A4424B" w:rsidRDefault="004A10BE" w:rsidP="00AC2069">
      <w:pPr>
        <w:pStyle w:val="Paragraph"/>
        <w:spacing w:before="0"/>
        <w:ind w:firstLine="0"/>
      </w:pPr>
      <w:r w:rsidRPr="008E391A">
        <w:rPr>
          <w:b/>
        </w:rPr>
        <w:t>Affiliations</w:t>
      </w:r>
      <w:r w:rsidR="00A4424B" w:rsidRPr="00A4424B">
        <w:t xml:space="preserve"> </w:t>
      </w:r>
    </w:p>
    <w:p w14:paraId="4748930D" w14:textId="77777777" w:rsidR="00261703" w:rsidRPr="00261703" w:rsidRDefault="00261703" w:rsidP="00261703">
      <w:pPr>
        <w:pStyle w:val="AbstractSummary"/>
        <w:shd w:val="clear" w:color="auto" w:fill="FFFFFF"/>
        <w:ind w:left="720"/>
        <w:rPr>
          <w:bCs/>
          <w:lang w:val="en-ZA"/>
        </w:rPr>
      </w:pPr>
      <w:r w:rsidRPr="003637B4">
        <w:rPr>
          <w:bCs/>
          <w:vertAlign w:val="superscript"/>
          <w:lang w:val="en-ZA"/>
        </w:rPr>
        <w:t>1</w:t>
      </w:r>
      <w:r w:rsidRPr="003637B4">
        <w:rPr>
          <w:lang w:val="en-ZA"/>
        </w:rPr>
        <w:t xml:space="preserve"> </w:t>
      </w:r>
      <w:r w:rsidRPr="00261703">
        <w:rPr>
          <w:bCs/>
          <w:lang w:val="en-ZA"/>
        </w:rPr>
        <w:t>Department of Biodiversity and Conservation Biology, University of the Western Cape, Cape Town, South Africa</w:t>
      </w:r>
      <w:r>
        <w:rPr>
          <w:bCs/>
          <w:lang w:val="en-ZA"/>
        </w:rPr>
        <w:t>.</w:t>
      </w:r>
    </w:p>
    <w:p w14:paraId="463E2A45" w14:textId="77777777" w:rsidR="00261703" w:rsidRPr="00261703" w:rsidRDefault="00261703" w:rsidP="00261703">
      <w:pPr>
        <w:pStyle w:val="AbstractSummary"/>
        <w:shd w:val="clear" w:color="auto" w:fill="FFFFFF"/>
        <w:ind w:left="720"/>
        <w:rPr>
          <w:bCs/>
          <w:vertAlign w:val="superscript"/>
        </w:rPr>
      </w:pPr>
      <w:r w:rsidRPr="003637B4">
        <w:rPr>
          <w:bCs/>
          <w:vertAlign w:val="superscript"/>
          <w:lang w:val="en-ZA"/>
        </w:rPr>
        <w:t>2</w:t>
      </w:r>
      <w:r w:rsidRPr="003637B4">
        <w:rPr>
          <w:bCs/>
          <w:lang w:val="en-ZA"/>
        </w:rPr>
        <w:t xml:space="preserve"> </w:t>
      </w:r>
      <w:r w:rsidRPr="00261703">
        <w:rPr>
          <w:bCs/>
        </w:rPr>
        <w:t xml:space="preserve">South African Environmental Observation Network (SAEON), </w:t>
      </w:r>
      <w:proofErr w:type="spellStart"/>
      <w:r w:rsidRPr="00261703">
        <w:rPr>
          <w:bCs/>
        </w:rPr>
        <w:t>Elwandle</w:t>
      </w:r>
      <w:proofErr w:type="spellEnd"/>
      <w:r w:rsidRPr="00261703">
        <w:rPr>
          <w:bCs/>
        </w:rPr>
        <w:t xml:space="preserve"> Coastal Node, Port Elizabeth, South Africa</w:t>
      </w:r>
      <w:r>
        <w:rPr>
          <w:bCs/>
        </w:rPr>
        <w:t>.</w:t>
      </w:r>
    </w:p>
    <w:p w14:paraId="59E87D05" w14:textId="77777777" w:rsidR="00261703" w:rsidRPr="00261703" w:rsidRDefault="00261703" w:rsidP="00261703">
      <w:pPr>
        <w:pStyle w:val="AbstractSummary"/>
        <w:shd w:val="clear" w:color="auto" w:fill="FFFFFF"/>
        <w:ind w:left="720"/>
        <w:rPr>
          <w:bCs/>
          <w:lang w:val="en-ZA"/>
        </w:rPr>
      </w:pPr>
      <w:r w:rsidRPr="00261703">
        <w:rPr>
          <w:bCs/>
          <w:vertAlign w:val="superscript"/>
          <w:lang w:val="en-ZA"/>
        </w:rPr>
        <w:t>3</w:t>
      </w:r>
      <w:r w:rsidRPr="00261703">
        <w:rPr>
          <w:bCs/>
          <w:lang w:val="en-ZA"/>
        </w:rPr>
        <w:t xml:space="preserve"> CSIRO Oceans and Atmosphere, Queensland Biosciences Precinct, Queensland, Australia</w:t>
      </w:r>
      <w:r>
        <w:rPr>
          <w:bCs/>
          <w:lang w:val="en-ZA"/>
        </w:rPr>
        <w:t>.</w:t>
      </w:r>
    </w:p>
    <w:p w14:paraId="1CDA13F2" w14:textId="77777777" w:rsidR="003637B4" w:rsidRDefault="00261703" w:rsidP="003637B4">
      <w:pPr>
        <w:pStyle w:val="AbstractSummary"/>
        <w:shd w:val="clear" w:color="auto" w:fill="FFFFFF"/>
        <w:ind w:left="720"/>
        <w:rPr>
          <w:bCs/>
          <w:lang w:val="en-ZA"/>
        </w:rPr>
      </w:pPr>
      <w:r w:rsidRPr="003637B4">
        <w:rPr>
          <w:bCs/>
          <w:vertAlign w:val="superscript"/>
          <w:lang w:val="en-ZA"/>
        </w:rPr>
        <w:t>4</w:t>
      </w:r>
      <w:r w:rsidRPr="003637B4">
        <w:rPr>
          <w:bCs/>
          <w:lang w:val="en-ZA"/>
        </w:rPr>
        <w:t xml:space="preserve"> </w:t>
      </w:r>
      <w:r w:rsidR="005B0DB9" w:rsidRPr="003637B4">
        <w:rPr>
          <w:bCs/>
          <w:lang w:val="en-ZA"/>
        </w:rPr>
        <w:t>Global-Change Ecology Research Group, School of Science and Engineering, University of the Sunshine Coast, Maroochydore, QLD, Australia.</w:t>
      </w:r>
      <w:r w:rsidR="003637B4">
        <w:rPr>
          <w:bCs/>
          <w:lang w:val="en-ZA"/>
        </w:rPr>
        <w:t xml:space="preserve"> </w:t>
      </w:r>
    </w:p>
    <w:p w14:paraId="3053CFFE" w14:textId="2A2FDB70" w:rsidR="005B0DB9" w:rsidRPr="003637B4" w:rsidRDefault="002A7ABC" w:rsidP="003637B4">
      <w:pPr>
        <w:pStyle w:val="AbstractSummary"/>
        <w:shd w:val="clear" w:color="auto" w:fill="FFFFFF"/>
        <w:ind w:left="720"/>
        <w:rPr>
          <w:bCs/>
          <w:lang w:val="en-ZA"/>
        </w:rPr>
      </w:pPr>
      <w:r>
        <w:rPr>
          <w:bCs/>
          <w:vertAlign w:val="superscript"/>
          <w:lang w:val="en-ZA"/>
        </w:rPr>
        <w:t>5</w:t>
      </w:r>
      <w:r w:rsidR="005B0DB9" w:rsidRPr="003637B4">
        <w:rPr>
          <w:bCs/>
          <w:lang w:val="en-ZA"/>
        </w:rPr>
        <w:t xml:space="preserve"> Centre for African Conservation Ecology, Department of Zoology, Nelson Mandela University, Port Elizabeth, South Africa</w:t>
      </w:r>
      <w:r>
        <w:rPr>
          <w:bCs/>
          <w:lang w:val="en-ZA"/>
        </w:rPr>
        <w:t>.</w:t>
      </w:r>
    </w:p>
    <w:p w14:paraId="47110E7E" w14:textId="1473A58E" w:rsidR="00261703" w:rsidRPr="003637B4" w:rsidDel="005B0DB9" w:rsidRDefault="00261703" w:rsidP="00261703">
      <w:pPr>
        <w:pStyle w:val="AbstractSummary"/>
        <w:shd w:val="clear" w:color="auto" w:fill="FFFFFF"/>
        <w:ind w:left="720"/>
        <w:rPr>
          <w:del w:id="0" w:author="David Schoeman" w:date="2019-04-12T07:42:00Z"/>
          <w:bCs/>
          <w:vertAlign w:val="superscript"/>
          <w:lang w:val="en-ZA"/>
        </w:rPr>
      </w:pPr>
      <w:del w:id="1" w:author="David Schoeman" w:date="2019-04-12T07:42:00Z">
        <w:r w:rsidRPr="003637B4" w:rsidDel="005B0DB9">
          <w:rPr>
            <w:bCs/>
            <w:vertAlign w:val="superscript"/>
            <w:lang w:val="en-ZA"/>
          </w:rPr>
          <w:delText>School of Science and Engineering, University of the Sunshine Coast, Queensland, Australia.</w:delText>
        </w:r>
      </w:del>
    </w:p>
    <w:p w14:paraId="7465E444" w14:textId="75E2AFB4" w:rsidR="00261703" w:rsidRPr="003637B4" w:rsidRDefault="002A7ABC" w:rsidP="00261703">
      <w:pPr>
        <w:pStyle w:val="AbstractSummary"/>
        <w:shd w:val="clear" w:color="auto" w:fill="FFFFFF"/>
        <w:ind w:left="720"/>
        <w:rPr>
          <w:bCs/>
          <w:lang w:val="en-ZA"/>
        </w:rPr>
      </w:pPr>
      <w:r>
        <w:rPr>
          <w:bCs/>
          <w:vertAlign w:val="superscript"/>
          <w:lang w:val="en-ZA"/>
        </w:rPr>
        <w:t>6</w:t>
      </w:r>
      <w:r w:rsidR="00261703" w:rsidRPr="003637B4">
        <w:rPr>
          <w:bCs/>
          <w:lang w:val="en-ZA"/>
        </w:rPr>
        <w:t xml:space="preserve"> Oceans Graduate School, The University of Western Australia, Perth, Australia.</w:t>
      </w:r>
    </w:p>
    <w:p w14:paraId="03F30582" w14:textId="0A98732D" w:rsidR="00261703" w:rsidRDefault="002A7ABC" w:rsidP="00261703">
      <w:pPr>
        <w:pStyle w:val="AbstractSummary"/>
        <w:shd w:val="clear" w:color="auto" w:fill="FFFFFF"/>
        <w:ind w:left="720"/>
        <w:rPr>
          <w:lang w:val="en-ZA"/>
        </w:rPr>
      </w:pPr>
      <w:r>
        <w:rPr>
          <w:bCs/>
          <w:vertAlign w:val="superscript"/>
          <w:lang w:val="en-ZA"/>
        </w:rPr>
        <w:t>7</w:t>
      </w:r>
      <w:r w:rsidR="00261703" w:rsidRPr="00261703">
        <w:rPr>
          <w:bCs/>
          <w:lang w:val="en-ZA"/>
        </w:rPr>
        <w:t xml:space="preserve"> </w:t>
      </w:r>
      <w:r w:rsidR="00261703" w:rsidRPr="00261703">
        <w:rPr>
          <w:rFonts w:ascii="Courier New" w:hAnsi="Courier New" w:cs="Courier New"/>
          <w:bCs/>
          <w:lang w:val="en-ZA"/>
        </w:rPr>
        <w:t>﻿</w:t>
      </w:r>
      <w:r w:rsidR="00261703" w:rsidRPr="00261703">
        <w:rPr>
          <w:bCs/>
          <w:lang w:val="en-ZA"/>
        </w:rPr>
        <w:t>Department of Oceanography, Dalhousie University, Halifax, Canada</w:t>
      </w:r>
      <w:r w:rsidR="00261703">
        <w:rPr>
          <w:bCs/>
          <w:lang w:val="en-ZA"/>
        </w:rPr>
        <w:t>.</w:t>
      </w:r>
      <w:r w:rsidR="00261703" w:rsidRPr="00261703">
        <w:rPr>
          <w:lang w:val="en-ZA"/>
        </w:rPr>
        <w:t xml:space="preserve"> </w:t>
      </w:r>
    </w:p>
    <w:p w14:paraId="1D2708FF" w14:textId="77777777" w:rsidR="00261703" w:rsidRPr="00261703" w:rsidRDefault="00261703" w:rsidP="00261703">
      <w:pPr>
        <w:pStyle w:val="AbstractSummary"/>
        <w:shd w:val="clear" w:color="auto" w:fill="FFFFFF"/>
        <w:ind w:left="720"/>
        <w:rPr>
          <w:bCs/>
          <w:lang w:val="en-ZA"/>
        </w:rPr>
      </w:pPr>
      <w:r w:rsidRPr="002A7ABC">
        <w:rPr>
          <w:bCs/>
          <w:vertAlign w:val="superscript"/>
          <w:lang w:val="en-ZA"/>
        </w:rPr>
        <w:t>*</w:t>
      </w:r>
      <w:r>
        <w:rPr>
          <w:bCs/>
          <w:lang w:val="en-ZA"/>
        </w:rPr>
        <w:t xml:space="preserve"> </w:t>
      </w:r>
      <w:r w:rsidRPr="00261703">
        <w:rPr>
          <w:bCs/>
          <w:lang w:val="en-ZA"/>
        </w:rPr>
        <w:t xml:space="preserve">Corresponding author. Email: </w:t>
      </w:r>
      <w:r>
        <w:rPr>
          <w:bCs/>
          <w:lang w:val="en-ZA"/>
        </w:rPr>
        <w:t>ajsmit</w:t>
      </w:r>
      <w:r w:rsidRPr="00261703">
        <w:rPr>
          <w:bCs/>
          <w:lang w:val="en-ZA"/>
        </w:rPr>
        <w:t>@</w:t>
      </w:r>
      <w:r>
        <w:rPr>
          <w:bCs/>
          <w:lang w:val="en-ZA"/>
        </w:rPr>
        <w:t>uwc.ac.za</w:t>
      </w:r>
    </w:p>
    <w:p w14:paraId="7D90DE06" w14:textId="77777777" w:rsidR="00A16C38" w:rsidRDefault="00A16C38" w:rsidP="00AC2069">
      <w:pPr>
        <w:pStyle w:val="AbstractSummary"/>
        <w:shd w:val="clear" w:color="auto" w:fill="FFFFFF"/>
        <w:spacing w:before="0"/>
        <w:rPr>
          <w:b/>
        </w:rPr>
      </w:pPr>
    </w:p>
    <w:p w14:paraId="39A27FA5" w14:textId="77777777" w:rsidR="007E1FBC" w:rsidRDefault="004A10BE" w:rsidP="00AC2069">
      <w:pPr>
        <w:pStyle w:val="AbstractSummary"/>
        <w:spacing w:before="0"/>
      </w:pPr>
      <w:r w:rsidRPr="00987EE5">
        <w:rPr>
          <w:b/>
        </w:rPr>
        <w:t>Abstract</w:t>
      </w:r>
    </w:p>
    <w:p w14:paraId="2A07B356" w14:textId="77777777" w:rsidR="00A4424B" w:rsidRDefault="004A10BE" w:rsidP="00AC2069">
      <w:pPr>
        <w:pStyle w:val="AbstractSummary"/>
        <w:spacing w:before="0"/>
        <w:ind w:left="720"/>
      </w:pPr>
      <w:r>
        <w:t>The abstract sho</w:t>
      </w:r>
      <w:r w:rsidR="007E1FBC">
        <w:t xml:space="preserve">uld be </w:t>
      </w:r>
      <w:r w:rsidR="00A4424B">
        <w:t>a single</w:t>
      </w:r>
      <w:r w:rsidR="007E1FBC">
        <w:t xml:space="preserve"> paragraph </w:t>
      </w:r>
      <w:r w:rsidR="00F62B91">
        <w:t>(</w:t>
      </w:r>
      <w:r w:rsidR="003B6753">
        <w:rPr>
          <w:b/>
        </w:rPr>
        <w:t>no more than 1</w:t>
      </w:r>
      <w:r w:rsidR="00F62B91" w:rsidRPr="00DF2EEA">
        <w:rPr>
          <w:b/>
        </w:rPr>
        <w:t>50 words</w:t>
      </w:r>
      <w:r w:rsidR="00F62B91">
        <w:t xml:space="preserve">) </w:t>
      </w:r>
      <w:r w:rsidR="00A16C38">
        <w:t>written in plain language that a general reader can understand.</w:t>
      </w:r>
      <w:r w:rsidR="005B36C0">
        <w:t xml:space="preserve"> </w:t>
      </w:r>
      <w:r>
        <w:t xml:space="preserve">It should </w:t>
      </w:r>
      <w:r w:rsidR="00A4424B">
        <w:t>include</w:t>
      </w:r>
      <w:r>
        <w:t xml:space="preserve"> </w:t>
      </w:r>
    </w:p>
    <w:p w14:paraId="0477AE48" w14:textId="77777777" w:rsidR="00A16C38" w:rsidRDefault="004A10BE" w:rsidP="00AC2069">
      <w:pPr>
        <w:pStyle w:val="AbstractSummary"/>
        <w:numPr>
          <w:ilvl w:val="0"/>
          <w:numId w:val="13"/>
        </w:numPr>
        <w:spacing w:before="0"/>
      </w:pPr>
      <w:r>
        <w:t xml:space="preserve">An opening sentence that </w:t>
      </w:r>
      <w:r w:rsidR="00A4424B">
        <w:t>states</w:t>
      </w:r>
      <w:r w:rsidR="00A16C38">
        <w:t xml:space="preserve"> the question/</w:t>
      </w:r>
      <w:r w:rsidR="00A4424B">
        <w:t xml:space="preserve">problem addressed by the research </w:t>
      </w:r>
      <w:r w:rsidR="00A16C38">
        <w:t>AND</w:t>
      </w:r>
    </w:p>
    <w:p w14:paraId="7E65B0EE" w14:textId="77777777" w:rsidR="00A16C38" w:rsidRDefault="00A16C38" w:rsidP="00AC2069">
      <w:pPr>
        <w:pStyle w:val="AbstractSummary"/>
        <w:numPr>
          <w:ilvl w:val="0"/>
          <w:numId w:val="13"/>
        </w:numPr>
        <w:spacing w:before="0"/>
      </w:pPr>
      <w:r>
        <w:t xml:space="preserve">Enough </w:t>
      </w:r>
      <w:r w:rsidR="004A10BE">
        <w:t xml:space="preserve">background content </w:t>
      </w:r>
      <w:r>
        <w:t>to give context to the study</w:t>
      </w:r>
      <w:r w:rsidR="004A10BE">
        <w:t xml:space="preserve"> </w:t>
      </w:r>
      <w:r>
        <w:t>AND</w:t>
      </w:r>
    </w:p>
    <w:p w14:paraId="1E41A42E" w14:textId="77777777" w:rsidR="00A16C38" w:rsidRDefault="00A16C38" w:rsidP="00AC2069">
      <w:pPr>
        <w:pStyle w:val="AbstractSummary"/>
        <w:numPr>
          <w:ilvl w:val="0"/>
          <w:numId w:val="13"/>
        </w:numPr>
        <w:spacing w:before="0"/>
      </w:pPr>
      <w:r>
        <w:t>A brief statement of primary results AND</w:t>
      </w:r>
    </w:p>
    <w:p w14:paraId="57444D27" w14:textId="77777777" w:rsidR="004A10BE" w:rsidRDefault="00A16C38" w:rsidP="00AC2069">
      <w:pPr>
        <w:pStyle w:val="AbstractSummary"/>
        <w:numPr>
          <w:ilvl w:val="0"/>
          <w:numId w:val="13"/>
        </w:numPr>
        <w:spacing w:before="0"/>
      </w:pPr>
      <w:r>
        <w:t>A short</w:t>
      </w:r>
      <w:r w:rsidR="004A10BE">
        <w:t xml:space="preserve"> concluding </w:t>
      </w:r>
      <w:proofErr w:type="gramStart"/>
      <w:r w:rsidR="004A10BE">
        <w:t>sentence</w:t>
      </w:r>
      <w:proofErr w:type="gramEnd"/>
      <w:r w:rsidR="00A4424B">
        <w:t>.</w:t>
      </w:r>
    </w:p>
    <w:p w14:paraId="53150F63" w14:textId="77777777" w:rsidR="00CA0972" w:rsidRDefault="00CA0972" w:rsidP="00CA0972">
      <w:pPr>
        <w:pStyle w:val="AbstractSummary"/>
        <w:spacing w:before="0"/>
      </w:pPr>
    </w:p>
    <w:p w14:paraId="090C83F4" w14:textId="6CFA7992" w:rsidR="00CF7CC2" w:rsidRDefault="00703683" w:rsidP="00CF7CC2">
      <w:r w:rsidRPr="00703683">
        <w:t xml:space="preserve">Climate change is generally </w:t>
      </w:r>
      <w:r>
        <w:t xml:space="preserve">seen </w:t>
      </w:r>
      <w:r w:rsidRPr="00703683">
        <w:t>as a gradual warming in centennial global mean surface temperatu</w:t>
      </w:r>
      <w:r>
        <w:t>res</w:t>
      </w:r>
      <w:r w:rsidRPr="00703683">
        <w:t xml:space="preserve">, but </w:t>
      </w:r>
      <w:r>
        <w:t xml:space="preserve">the </w:t>
      </w:r>
      <w:r w:rsidRPr="00703683">
        <w:t xml:space="preserve">associated increase in </w:t>
      </w:r>
      <w:r>
        <w:t xml:space="preserve">the </w:t>
      </w:r>
      <w:r w:rsidRPr="00703683">
        <w:t>frequency and severity of extreme events</w:t>
      </w:r>
      <w:r>
        <w:t xml:space="preserve"> are increasingly recognized</w:t>
      </w:r>
      <w:r>
        <w:t xml:space="preserve">. </w:t>
      </w:r>
      <w:r w:rsidR="00CA0972">
        <w:t xml:space="preserve">Western boundary currents (WBCs) </w:t>
      </w:r>
      <w:r w:rsidR="003A0B63">
        <w:t xml:space="preserve">have the </w:t>
      </w:r>
      <w:r w:rsidR="00205D57">
        <w:t>highest</w:t>
      </w:r>
      <w:r w:rsidR="003A0B63">
        <w:t xml:space="preserve"> kinetic energy</w:t>
      </w:r>
      <w:r w:rsidR="00CA0972">
        <w:t>, carry the greatest amounts of heat</w:t>
      </w:r>
      <w:r w:rsidR="001523C7">
        <w:t>, and express</w:t>
      </w:r>
      <w:r w:rsidR="00CA0972">
        <w:t xml:space="preserve"> </w:t>
      </w:r>
      <w:r w:rsidR="00CA0972">
        <w:t xml:space="preserve">the fastest rates of warming in the world’s oceans. Past analyses have been </w:t>
      </w:r>
      <w:r w:rsidR="001523C7">
        <w:t xml:space="preserve">too </w:t>
      </w:r>
      <w:r w:rsidR="00205D57">
        <w:t>coarse-grained</w:t>
      </w:r>
      <w:r w:rsidR="00CA0972">
        <w:t xml:space="preserve"> </w:t>
      </w:r>
      <w:r w:rsidR="001523C7">
        <w:t>to reveal</w:t>
      </w:r>
      <w:r w:rsidR="00CA0972">
        <w:t xml:space="preserve"> regional nuances and mechanistic underpinning</w:t>
      </w:r>
      <w:r w:rsidR="00205D57">
        <w:t>s</w:t>
      </w:r>
      <w:r w:rsidR="00CA0972">
        <w:t xml:space="preserve"> of warming trends. </w:t>
      </w:r>
      <w:r w:rsidR="00205D57">
        <w:t>We apply</w:t>
      </w:r>
      <w:r w:rsidR="00CA0972">
        <w:t xml:space="preserve"> a marine heatwave (MHW) analysis to daily Optimally Interpolated Sea Surface Temperature (</w:t>
      </w:r>
      <w:proofErr w:type="spellStart"/>
      <w:r w:rsidR="00CA0972">
        <w:t>dOISST</w:t>
      </w:r>
      <w:proofErr w:type="spellEnd"/>
      <w:r w:rsidR="00CA0972">
        <w:t xml:space="preserve">) data, </w:t>
      </w:r>
      <w:r w:rsidR="00205D57">
        <w:t>and</w:t>
      </w:r>
      <w:r w:rsidR="00CA0972">
        <w:t xml:space="preserve"> provide a</w:t>
      </w:r>
      <w:r w:rsidR="003A0B63">
        <w:t>n</w:t>
      </w:r>
      <w:r w:rsidR="00CA0972">
        <w:t xml:space="preserve"> analysis of warming </w:t>
      </w:r>
      <w:r w:rsidR="003A0B63">
        <w:t xml:space="preserve">trends </w:t>
      </w:r>
      <w:r w:rsidR="00CA0972">
        <w:t>in the mean and extreme temperatures of WBC regions.</w:t>
      </w:r>
      <w:r w:rsidR="003C699C">
        <w:t xml:space="preserve"> </w:t>
      </w:r>
      <w:r w:rsidR="00CF7CC2">
        <w:t xml:space="preserve">Contextualised by the spatial patterns in mean and eddy kinetic energy (MKE and EKE) and the meandering properties of the WBCs, we show that the boundary current jets, eddy fields, and meanders are not equal in their potential to drive trends in heat transport. </w:t>
      </w:r>
      <w:r w:rsidR="008D36F8">
        <w:t xml:space="preserve">The </w:t>
      </w:r>
      <w:r w:rsidR="00CF7CC2">
        <w:t xml:space="preserve">jets </w:t>
      </w:r>
      <w:r w:rsidR="008D36F8">
        <w:t xml:space="preserve">and the eddy fields </w:t>
      </w:r>
      <w:r w:rsidR="00CF7CC2">
        <w:t>minimally influence warming trends in the mean SST and</w:t>
      </w:r>
      <w:r w:rsidR="003A0B63">
        <w:t xml:space="preserve"> the extremes, </w:t>
      </w:r>
      <w:r w:rsidR="008D36F8">
        <w:t>but the lateral meandering of the currents into the cooler</w:t>
      </w:r>
      <w:ins w:id="2" w:author="David Schoeman" w:date="2019-04-12T07:45:00Z">
        <w:r w:rsidR="009D4131">
          <w:t>,</w:t>
        </w:r>
      </w:ins>
      <w:r w:rsidR="008D36F8">
        <w:t xml:space="preserve"> poleward water masses </w:t>
      </w:r>
      <w:r w:rsidR="00205D57">
        <w:t>cause</w:t>
      </w:r>
      <w:r w:rsidR="008D36F8">
        <w:t xml:space="preserve"> MHW-like phenomena</w:t>
      </w:r>
      <w:r w:rsidR="00205D57">
        <w:t>. &lt;</w:t>
      </w:r>
      <w:r w:rsidR="00205D57" w:rsidRPr="00205D57">
        <w:rPr>
          <w:highlight w:val="yellow"/>
        </w:rPr>
        <w:t>What about mean SST?</w:t>
      </w:r>
      <w:r w:rsidR="00205D57">
        <w:t>&gt; &lt;</w:t>
      </w:r>
      <w:r w:rsidR="00205D57" w:rsidRPr="00205D57">
        <w:rPr>
          <w:highlight w:val="yellow"/>
        </w:rPr>
        <w:t>So what?</w:t>
      </w:r>
      <w:r w:rsidR="00205D57">
        <w:t>&gt;</w:t>
      </w:r>
    </w:p>
    <w:p w14:paraId="70CA408B" w14:textId="77777777" w:rsidR="00CF7CC2" w:rsidRDefault="00CF7CC2" w:rsidP="00CA0972">
      <w:pPr>
        <w:rPr>
          <w:b/>
        </w:rPr>
      </w:pPr>
    </w:p>
    <w:p w14:paraId="7C830B11" w14:textId="77777777" w:rsidR="00CA0972" w:rsidRDefault="00CA0972" w:rsidP="00AC2069">
      <w:pPr>
        <w:pStyle w:val="Paragraph"/>
        <w:spacing w:before="0"/>
        <w:ind w:firstLine="0"/>
        <w:rPr>
          <w:b/>
        </w:rPr>
      </w:pPr>
    </w:p>
    <w:p w14:paraId="1FD0AE75" w14:textId="77777777" w:rsidR="004A10BE" w:rsidRPr="00FF5437" w:rsidRDefault="007E1FBC" w:rsidP="00AC2069">
      <w:pPr>
        <w:pStyle w:val="Paragraph"/>
        <w:spacing w:before="0"/>
        <w:ind w:firstLine="0"/>
        <w:rPr>
          <w:b/>
          <w:smallCaps/>
        </w:rPr>
      </w:pPr>
      <w:r w:rsidRPr="00FF5437">
        <w:rPr>
          <w:b/>
          <w:smallCaps/>
        </w:rPr>
        <w:t>MAIN TEXT</w:t>
      </w:r>
    </w:p>
    <w:p w14:paraId="23C171D5" w14:textId="77777777" w:rsidR="00A16C38" w:rsidRDefault="00A16C38" w:rsidP="00AC2069">
      <w:pPr>
        <w:pStyle w:val="Paragraph"/>
        <w:spacing w:before="0"/>
        <w:ind w:firstLine="0"/>
        <w:rPr>
          <w:b/>
        </w:rPr>
      </w:pPr>
    </w:p>
    <w:p w14:paraId="4F38BC1D" w14:textId="77777777" w:rsidR="00DF2EEA" w:rsidRDefault="00DF2EEA" w:rsidP="00AC2069">
      <w:pPr>
        <w:pStyle w:val="Paragraph"/>
        <w:spacing w:before="0"/>
        <w:ind w:firstLine="0"/>
        <w:rPr>
          <w:b/>
        </w:rPr>
      </w:pPr>
      <w:r w:rsidRPr="00796F86">
        <w:rPr>
          <w:b/>
          <w:highlight w:val="yellow"/>
        </w:rPr>
        <w:t>The manuscript should be a maximum of 15,000 words.</w:t>
      </w:r>
    </w:p>
    <w:p w14:paraId="4E95862B" w14:textId="77777777" w:rsidR="00DF2EEA" w:rsidRDefault="00DF2EEA" w:rsidP="00AC2069">
      <w:pPr>
        <w:pStyle w:val="Paragraph"/>
        <w:spacing w:before="0"/>
        <w:ind w:firstLine="0"/>
        <w:rPr>
          <w:b/>
        </w:rPr>
      </w:pPr>
    </w:p>
    <w:p w14:paraId="5948ED19" w14:textId="77777777" w:rsidR="004A10BE" w:rsidRDefault="004A10BE" w:rsidP="00AC2069">
      <w:pPr>
        <w:pStyle w:val="Paragraph"/>
        <w:spacing w:before="0"/>
        <w:ind w:firstLine="0"/>
        <w:rPr>
          <w:b/>
        </w:rPr>
      </w:pPr>
      <w:r>
        <w:rPr>
          <w:b/>
        </w:rPr>
        <w:t>Introduction</w:t>
      </w:r>
    </w:p>
    <w:p w14:paraId="5DBCAAE0" w14:textId="5B7DDA87" w:rsidR="00261703" w:rsidRDefault="00A03783" w:rsidP="00EA39BC">
      <w:r>
        <w:t>C</w:t>
      </w:r>
      <w:r w:rsidR="00261703" w:rsidRPr="00261703">
        <w:t xml:space="preserve">limate change is generally understood to manifest as a gradual long-term warming in centennial global mean surface temperature </w:t>
      </w:r>
      <w:r w:rsidR="00960319">
        <w:fldChar w:fldCharType="begin" w:fldLock="1"/>
      </w:r>
      <w:r w:rsidR="005C6F04">
        <w:instrText>ADDIN CSL_CITATION {"citationItems":[{"id":"ITEM-1","itemData":{"ISBN":"9789291691432","author":[{"dropping-particle":"","family":"Pachauri","given":"Rajendra K","non-dropping-particle":"","parse-names":false,"suffix":""}],"id":"ITEM-1","issued":{"date-parts":[["2014"]]},"title":"Climate Change 2014 Synthesis Report","type":"book"},"uris":["http://www.mendeley.com/documents/?uuid=5ca020f8-bd6c-4148-aa32-eb8041f16ad9"]}],"mendeley":{"formattedCitation":"(&lt;i&gt;1&lt;/i&gt;)","plainTextFormattedCitation":"(1)","previouslyFormattedCitation":"(&lt;i&gt;1&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1</w:t>
      </w:r>
      <w:r w:rsidR="00960319" w:rsidRPr="00960319">
        <w:rPr>
          <w:noProof/>
        </w:rPr>
        <w:t>)</w:t>
      </w:r>
      <w:r w:rsidR="00960319">
        <w:fldChar w:fldCharType="end"/>
      </w:r>
      <w:r w:rsidR="00261703" w:rsidRPr="00261703">
        <w:t xml:space="preserve">, </w:t>
      </w:r>
      <w:r>
        <w:t xml:space="preserve">but </w:t>
      </w:r>
      <w:r w:rsidR="00261703" w:rsidRPr="00261703">
        <w:t xml:space="preserve">it is also associated with an increase in frequency and severity of extreme </w:t>
      </w:r>
      <w:r w:rsidR="00261703" w:rsidRPr="00261703">
        <w:t xml:space="preserve">events </w:t>
      </w:r>
      <w:r w:rsidR="00960319">
        <w:fldChar w:fldCharType="begin" w:fldLock="1"/>
      </w:r>
      <w:r w:rsidR="005C6F04">
        <w:instrText>ADDIN CSL_CITATION {"citationItems":[{"id":"ITEM-1","itemData":{"DOI":"10.1126/science.289.5487.2068","ISSN":"00368075","author":[{"dropping-particle":"","family":"Easterling","given":"D. R.","non-dropping-particle":"","parse-names":false,"suffix":""}],"container-title":"Science","id":"ITEM-1","issue":"5487","issued":{"date-parts":[["2000"]]},"page":"2068-2074","title":"Climate Extremes: Observations, Modeling, and Impacts","type":"article-journal","volume":"289"},"uris":["http://www.mendeley.com/documents/?uuid=40920020-2770-4c70-9bf9-f8fb29be152d"]}],"mendeley":{"formattedCitation":"(&lt;i&gt;2&lt;/i&gt;)","plainTextFormattedCitation":"(2)","previouslyFormattedCitation":"(&lt;i&gt;2&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2</w:t>
      </w:r>
      <w:r w:rsidR="00960319" w:rsidRPr="00960319">
        <w:rPr>
          <w:noProof/>
        </w:rPr>
        <w:t>)</w:t>
      </w:r>
      <w:r w:rsidR="00960319">
        <w:fldChar w:fldCharType="end"/>
      </w:r>
      <w:r w:rsidR="00261703" w:rsidRPr="00261703">
        <w:t xml:space="preserve">. Impacts of extreme events such as floods, wind storms, tropical cyclones, heatwaves and cold-spells occur suddenly, often with </w:t>
      </w:r>
      <w:r w:rsidR="00703683">
        <w:t>serious</w:t>
      </w:r>
      <w:r w:rsidR="00703683" w:rsidRPr="00261703">
        <w:t xml:space="preserve"> </w:t>
      </w:r>
      <w:r w:rsidR="00261703" w:rsidRPr="00261703">
        <w:t xml:space="preserve">consequences </w:t>
      </w:r>
      <w:r w:rsidR="00960319">
        <w:fldChar w:fldCharType="begin" w:fldLock="1"/>
      </w:r>
      <w:r w:rsidR="005C6F04">
        <w:instrText>ADDIN CSL_CITATION {"citationItems":[{"id":"ITEM-1","itemData":{"DOI":"10.1175/2009JCLI2317.1","ISBN":"0894875515200442","ISSN":"08948755","abstract":"Probable changes in mean and extreme precipitation in East Africa are estimated from global climate models (GCMs) prepared for the IPCC Fourth Assessment Report (AR4). Bayesian statistics are used to derive the relative weights assigned to each member in the multi- model ensemble. There is substantial evidence in support of a positive shift of the whole rainfall distribution in East Africa during the wet seasons. The models give indications for an increase in mean precipitation rates and intensity of high rainfall events, but less severe droughts. Upward precipitation trends are projected from early this (twenty-first) century. As in the observations, a statistically significant link between sea-surface temperature (SST) gradients in the tropical Indian Ocean and short-rains (OctoberDecember) in East Africa is simulated in the GCMs. Furthermore, most models project a differential warming of the Indian Ocean during boreal autumn. This is favourable for an increase in the probabil- ity of positive Indian Ocean zonal mode (IOZM) events, which have been associated with anomalously strong short-rains in East Africa. On top of the general increase in rainfall in the tropics due to thermodynamic effects, a change in the structure of the Eastern Hemisphere Walker circulation is consistent with an increase in East Africa precipitation relative to other regions within the same latitudinal belt. A notable feature of this change is a weakening of the climatological subsidence over eastern Kenya. East Africa is shown to be a region in which a coherent projection of future precipitation change can be made, supported by physical arguments. Although the rate of change is still uncertain, almost all results point to a wetter climate with more intense wet seasons and less severe droughts. 1","author":[{"dropping-particle":"","family":"Shongwe","given":"M E","non-dropping-particle":"","parse-names":false,"suffix":""},{"dropping-particle":"","family":"Oldenborgh","given":"G J","non-dropping-particle":"Van","parse-names":false,"suffix":""},{"dropping-particle":"","family":"Hurk","given":"B J J M","non-dropping-particle":"Van Den","parse-names":false,"suffix":""},{"dropping-particle":"","family":"Boer","given":"B","non-dropping-particle":"De","parse-names":false,"suffix":""},{"dropping-particle":"","family":"Coelho","given":"C A S","non-dropping-particle":"","parse-names":false,"suffix":""},{"dropping-particle":"","family":"Aalst","given":"M K","non-dropping-particle":"Van","parse-names":false,"suffix":""}],"container-title":"Journal of Climate","id":"ITEM-1","issue":"13","issued":{"date-parts":[["2009"]]},"page":"3819-3837","title":"Projected Changes in Mean and Extreme Precipitation in Africa under Global Warming. Part I: Southern Africa","type":"article-journal","volume":"22"},"uris":["http://www.mendeley.com/documents/?uuid=082350b7-e6f9-4c93-8b39-e0b495cec3bf"]}],"mendeley":{"formattedCitation":"(&lt;i&gt;3&lt;/i&gt;)","plainTextFormattedCitation":"(3)","previouslyFormattedCitation":"(&lt;i&gt;3&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3</w:t>
      </w:r>
      <w:r w:rsidR="00960319" w:rsidRPr="00960319">
        <w:rPr>
          <w:noProof/>
        </w:rPr>
        <w:t>)</w:t>
      </w:r>
      <w:r w:rsidR="00960319">
        <w:fldChar w:fldCharType="end"/>
      </w:r>
      <w:r w:rsidR="00261703" w:rsidRPr="00261703">
        <w:t xml:space="preserve">. The increased focus on extreme events in addition to the background mean state has emerged as a critical direction in climate change research </w:t>
      </w:r>
      <w:r w:rsidR="00960319">
        <w:fldChar w:fldCharType="begin" w:fldLock="1"/>
      </w:r>
      <w:r w:rsidR="00F505A3">
        <w:instrText>ADDIN CSL_CITATION {"citationItems":[{"id":"ITEM-1","itemData":{"DOI":"10.1890/1540-9295(2007)5[365:ANGOCE]2.0.CO;2","ISBN":"1540-9295","ISSN":"1540-9295","abstract":"Intensification of weather extremes is currently emerging as one of the most important facets of climate change. Research on extreme events (“event-focused” in contrast to “trend-focused”) has increased in recent years and, in 2004, accounted for one-fifth of the experimental climate-change studies published. Numerous examples, rang- ing from microbiology and soil science to biogeography, demonstrate how extreme weather events can accelerate shifts in species composition and distribution, thereby facilitating changes in ecosystem functioning. However, assessing the importance of extreme events for ecological processes poses a major challenge because of the very nature of such events: their effects are out of proportion to their short duration. We propose that extreme events can be characterized by statistical extremity, timing, and abruptness relative to the life cycles of the organisms affected. To test system response to changing magnitude and frequency of weather events, controlled experi- ments are useful tools. These experiments provide essential insights for science and for societies that must develop coping strategies for such events. Here, we discuss future research needs for climate-change experiments Front Ecol Environ in ecology. For illustration, we describe an experimental plan showing how to meet the challenge posed by changes in the frequency or magnitude of extreme events.","author":[{"dropping-particle":"","family":"Jentsch","given":"Anke","non-dropping-particle":"","parse-names":false,"suffix":""},{"dropping-particle":"","family":"Kreyling","given":"Jürgen","non-dropping-particle":"","parse-names":false,"suffix":""},{"dropping-particle":"","family":"Beierkuhnlein","given":"Carl","non-dropping-particle":"","parse-names":false,"suffix":""}],"container-title":"Frontiers in Ecology and the Environment","id":"ITEM-1","issue":"7","issued":{"date-parts":[["2007"]]},"page":"365-374","title":"A new generation of climate-change experiments: events, not trends","type":"article-journal","volume":"5"},"uris":["http://www.mendeley.com/documents/?uuid=d2b12519-c868-4e95-90c9-d1defe32ebda"]}],"mendeley":{"formattedCitation":"(&lt;i&gt;4&lt;/i&gt;)","plainTextFormattedCitation":"(4)","previouslyFormattedCitation":"(&lt;i&gt;4&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4</w:t>
      </w:r>
      <w:r w:rsidR="00960319" w:rsidRPr="00960319">
        <w:rPr>
          <w:noProof/>
        </w:rPr>
        <w:t>)</w:t>
      </w:r>
      <w:r w:rsidR="00960319">
        <w:fldChar w:fldCharType="end"/>
      </w:r>
      <w:r w:rsidR="00261703" w:rsidRPr="00261703">
        <w:t>.</w:t>
      </w:r>
    </w:p>
    <w:p w14:paraId="43C7DE2D" w14:textId="77777777" w:rsidR="00EA39BC" w:rsidRPr="00261703" w:rsidRDefault="00EA39BC" w:rsidP="00EA39BC"/>
    <w:p w14:paraId="29F44891" w14:textId="57954227" w:rsidR="00261703" w:rsidRDefault="00261703" w:rsidP="00EA39BC">
      <w:r w:rsidRPr="00261703">
        <w:t>A common extreme event is a ‘heatwave.’ A heatwave has traditionally had vague definitions such as “a period of abnormally and uncomfortably hot […] weather”</w:t>
      </w:r>
      <w:r w:rsidR="005C6F04">
        <w:t xml:space="preserve"> </w:t>
      </w:r>
      <w:r w:rsidR="005C6F04">
        <w:fldChar w:fldCharType="begin" w:fldLock="1"/>
      </w:r>
      <w:r w:rsidR="00796F86">
        <w:instrText>ADDIN CSL_CITATION {"citationItems":[{"id":"ITEM-1","itemData":{"author":[{"dropping-particle":"","family":"Glickman","given":"Todd S","non-dropping-particle":"","parse-names":false,"suffix":""},{"dropping-particle":"","family":"Zenk","given":"Walter","non-dropping-particle":"","parse-names":false,"suffix":""}],"id":"ITEM-1","issued":{"date-parts":[["2000"]]},"publisher":"American Meteorological Society","title":"Glossary of meteorology","type":"book"},"uris":["http://www.mendeley.com/documents/?uuid=2a726168-ca61-49cb-8fad-6719bfeba7af"]}],"mendeley":{"formattedCitation":"(&lt;i&gt;5&lt;/i&gt;)","plainTextFormattedCitation":"(5)","previouslyFormattedCitation":"(&lt;i&gt;5&lt;/i&gt;)"},"properties":{"noteIndex":0},"schema":"https://github.com/citation-style-language/schema/raw/master/csl-citation.json"}</w:instrText>
      </w:r>
      <w:r w:rsidR="005C6F04">
        <w:fldChar w:fldCharType="separate"/>
      </w:r>
      <w:r w:rsidR="005C6F04" w:rsidRPr="005C6F04">
        <w:rPr>
          <w:noProof/>
        </w:rPr>
        <w:t>(</w:t>
      </w:r>
      <w:r w:rsidR="005C6F04" w:rsidRPr="005C6F04">
        <w:rPr>
          <w:i/>
          <w:noProof/>
        </w:rPr>
        <w:t>5</w:t>
      </w:r>
      <w:r w:rsidR="005C6F04" w:rsidRPr="005C6F04">
        <w:rPr>
          <w:noProof/>
        </w:rPr>
        <w:t>)</w:t>
      </w:r>
      <w:r w:rsidR="005C6F04">
        <w:fldChar w:fldCharType="end"/>
      </w:r>
      <w:r w:rsidRPr="00261703">
        <w:t>. In recent years,</w:t>
      </w:r>
      <w:r w:rsidR="001E6945">
        <w:t xml:space="preserve"> however,</w:t>
      </w:r>
      <w:r w:rsidRPr="00261703">
        <w:t xml:space="preserve"> there </w:t>
      </w:r>
      <w:r w:rsidR="00A03783">
        <w:t>ha</w:t>
      </w:r>
      <w:r w:rsidR="007418E6">
        <w:t>s</w:t>
      </w:r>
      <w:r w:rsidR="00A03783">
        <w:t xml:space="preserve"> been a move towards </w:t>
      </w:r>
      <w:r w:rsidRPr="00261703">
        <w:t>more objective definitions</w:t>
      </w:r>
      <w:r w:rsidR="00A03783">
        <w:t xml:space="preserve"> of heatwaves</w:t>
      </w:r>
      <w:r w:rsidRPr="00261703">
        <w:t xml:space="preserve"> based on statistical properties of the temperature record being used</w:t>
      </w:r>
      <w:r w:rsidR="00796F86">
        <w:t xml:space="preserve"> </w:t>
      </w:r>
      <w:r w:rsidR="00796F86">
        <w:fldChar w:fldCharType="begin" w:fldLock="1"/>
      </w:r>
      <w:r w:rsidR="00796F86">
        <w:instrText>ADDIN CSL_CITATION {"citationItems":[{"id":"ITEM-1","itemData":{"DOI":"10.1038/ngeo866","ISBN":"1752-0894","ISSN":"17520894","abstract":"Climate-change projections suggest that European summer heatwaves will become more frequent and severe during this century(1-4), consistent with the observed trend of the past decades(5,6). The most severe impacts arise from multi-day heatwaves, associated with warm night-time temperatures and high relative humidity. Here we analyse a set of high-resolution regional climate simulations and show that there is a geographically consistent pattern among climate models: we project the most pronounced changes to occur in southernmost Europe for heatwave frequency and duration, further north for heatwave amplitude and in low-altitude southern European regions for health-related indicators. For the Iberian peninsula and the Mediterranean region, the frequency of heatwave days is projected to increase from an average of about two days per summer for the period 1961-1990 to around 13 days for 2021-2050 and 40 days for 2071-2100. In terms of health impacts, our projections are most severe for low-altitude river basins in southern Europe and for the Mediterranean coasts, affecting many densely populated urban centres. We find that in these locations, the frequency of dangerous heat conditions also increases significantly faster and more strongly, and that the associated geographical pattern is robust across different models and health indicators.","author":[{"dropping-particle":"","family":"Fischer","given":"E. M.","non-dropping-particle":"","parse-names":false,"suffix":""},{"dropping-particle":"","family":"Schär","given":"C.","non-dropping-particle":"","parse-names":false,"suffix":""}],"container-title":"Nature Geoscience","id":"ITEM-1","issue":"6","issued":{"date-parts":[["2010"]]},"page":"398-403","publisher":"Nature Publishing Group","title":"Consistent geographical patterns of changes in high-impact European heatwaves","type":"article-journal","volume":"3"},"uris":["http://www.mendeley.com/documents/?uuid=497c2fb9-6266-4a35-af77-add2a8393c70"]},{"id":"ITEM-2","itemData":{"DOI":"10.1007/s00382-010-0915-y","ISBN":"0930-7575","ISSN":"09307575","abstract":"Uncertainties in the climate response to a doubling of atmospheric CO2 concentrations are quantified in a perturbed land surface parameter experiment. The ensemble of 108 members is constructed by systematically perturbing five poorly constrained land surface parameters of global climate model individually and in all possible combinations. The land surface parameters induce small uncertainties at global scale, substantial uncertainties at regional and seasonal scale and very large uncertainties in the tails of the distribution, the climate extremes. Climate sensitivity varies across the ensemble mainly due to the perturbation of the snow albedo parameterization, which controls the snow albedo feedback strength. The uncertainty range in the global response is small relative to perturbed physics experiments focusing on atmospheric parameters. However, land surface parameters are revealed to control the response not only of the mean but also of the variability of temperature. Major uncertainties are identified in the response of climate extremes to a doubling of CO2. During winter the response both of temperature mean and daily variability relates to fractional snow cover. Cold extremes over high latitudes warm disproportionately in ensemble members with strong snow albedo feedback and large snow cover reduction. Reduced snow cover leads to more winter warming and stronger variability decrease. As a result uncertainties in mean and variability response line up, with some members showing weak and others very strong warming of the cold tail of the distribution, depending on the snow albedo parametrization. The uncertainty across the ensemble regionally exceeds the CMIP3 multi-model range. Regarding summer hot extremes, the uncertainties are larger than for mean summer warming but smaller than in multi-model experiments. The summer precipitation response to a doubling of CO2 is not robust over many regions. Land surface parameter perturbations and natural variability alter the sign of the response even over subtropical regions.","author":[{"dropping-particle":"","family":"Fischer","given":"Erich M.","non-dropping-particle":"","parse-names":false,"suffix":""},{"dropping-particle":"","family":"Lawrence","given":"David M.","non-dropping-particle":"","parse-names":false,"suffix":""},{"dropping-particle":"","family":"Sanderson","given":"Benjamin M.","non-dropping-particle":"","parse-names":false,"suffix":""}],"container-title":"Climate Dynamics","id":"ITEM-2","issue":"7-8","issued":{"date-parts":[["2011"]]},"page":"1381-1398","title":"Quantifying uncertainties in projections of extremes-a perturbed land surface parameter experiment","type":"article-journal","volume":"37"},"uris":["http://www.mendeley.com/documents/?uuid=8c434392-27d3-4600-942b-30170aff7688"]},{"id":"ITEM-3","itemData":{"DOI":"10.1016/j.wace.2015.10.007","ISBN":"2212-0947","ISSN":"22120947","PMID":"2749936","abstract":"The Intergovernmental Panel on Climate Change (IPCC) first attempted a global assessment of long-term changes in temperature and precipitation extremes in its Third Assessment Report in 2001. While data quality and coverage were limited, the report still concluded that heavy precipitation events had increased and that there had been, very likely, a reduction in the frequency of extreme low temperatures and increases in the frequency of extreme high temperatures. That overall assessment had changed little by the time of the IPCC Special Report on Extremes (SREX) in 2012 and the IPCC Fifth Assessment Report (AR5) in 2013, but firmer statements could be added and more regional detail was possible. Despite some substantial progress throughout the IPCC Assessments in terms of temperature and precipitation extremes analyses, there remain major gaps particularly regarding data quality and availability, our ability to monitor these events consistently and our ability to apply the complex statistical methods required. Therefore this article focuses on the substantial progress that has taken place in the last decade, in addition to reviewing the new progress since IPCC AR5 while also addressing the challenges that still lie ahead.","author":[{"dropping-particle":"V.","family":"Alexander","given":"Lisa","non-dropping-particle":"","parse-names":false,"suffix":""}],"container-title":"Weather and Climate Extremes","id":"ITEM-3","issued":{"date-parts":[["2016"]]},"page":"4-16","publisher":"Elsevier","title":"Global observed long-term changes in temperature and precipitation extremes: A review of progress and limitations in IPCC assessments and beyond","type":"article-journal","volume":"11"},"uris":["http://www.mendeley.com/documents/?uuid=9f4870cf-9e36-4286-a6d5-0f211875a4fc"]}],"mendeley":{"formattedCitation":"(&lt;i&gt;6&lt;/i&gt;–&lt;i&gt;8&lt;/i&gt;)","plainTextFormattedCitation":"(6–8)","previouslyFormattedCitation":"(&lt;i&gt;6&lt;/i&gt;–&lt;i&gt;8&lt;/i&gt;)"},"properties":{"noteIndex":0},"schema":"https://github.com/citation-style-language/schema/raw/master/csl-citation.json"}</w:instrText>
      </w:r>
      <w:r w:rsidR="00796F86">
        <w:fldChar w:fldCharType="separate"/>
      </w:r>
      <w:r w:rsidR="00796F86" w:rsidRPr="00796F86">
        <w:rPr>
          <w:noProof/>
        </w:rPr>
        <w:t>(</w:t>
      </w:r>
      <w:r w:rsidR="00796F86" w:rsidRPr="00796F86">
        <w:rPr>
          <w:i/>
          <w:noProof/>
        </w:rPr>
        <w:t>6</w:t>
      </w:r>
      <w:r w:rsidR="00796F86" w:rsidRPr="00796F86">
        <w:rPr>
          <w:noProof/>
        </w:rPr>
        <w:t>–</w:t>
      </w:r>
      <w:r w:rsidR="00796F86" w:rsidRPr="00796F86">
        <w:rPr>
          <w:i/>
          <w:noProof/>
        </w:rPr>
        <w:t>8</w:t>
      </w:r>
      <w:r w:rsidR="00796F86" w:rsidRPr="00796F86">
        <w:rPr>
          <w:noProof/>
        </w:rPr>
        <w:t>)</w:t>
      </w:r>
      <w:r w:rsidR="00796F86">
        <w:fldChar w:fldCharType="end"/>
      </w:r>
      <w:r w:rsidRPr="00261703">
        <w:t>, and which relate to their potential impact</w:t>
      </w:r>
      <w:r w:rsidR="00A03783">
        <w:t xml:space="preserve">. The heatwave concept has also been </w:t>
      </w:r>
      <w:r w:rsidRPr="00261703">
        <w:t>extended to include those in the oceans, termed ‘Marine Heat</w:t>
      </w:r>
      <w:r w:rsidR="003637B4">
        <w:t>w</w:t>
      </w:r>
      <w:r w:rsidRPr="00261703">
        <w:t>aves’ (MHWs)</w:t>
      </w:r>
      <w:r w:rsidR="00A03783">
        <w:t xml:space="preserve"> </w:t>
      </w:r>
      <w:r w:rsidR="00796F86">
        <w:fldChar w:fldCharType="begin" w:fldLock="1"/>
      </w:r>
      <w:r w:rsidR="003C357C">
        <w:instrText>ADDIN CSL_CITATION {"citationItems":[{"id":"ITEM-1","itemData":{"DOI":"10.1016/j.pocean.2015.12.014","ISSN":"0079-6611","author":[{"dropping-particle":"","family":"Hobday","given":"Alistair J","non-dropping-particle":"","parse-names":false,"suffix":""},{"dropping-particle":"V","family":"Alexander","given":"Lisa","non-dropping-particle":"","parse-names":false,"suffix":""},{"dropping-particle":"","family":"Perkins","given":"Sarah E","non-dropping-particle":"","parse-names":false,"suffix":""},{"dropping-particle":"","family":"Smale","given":"Dan A","non-dropping-particle":"","parse-names":false,"suffix":""},{"dropping-particle":"","family":"Straub","given":"Sandra C","non-dropping-particle":"","parse-names":false,"suffix":""},{"dropping-particle":"","family":"Oliver","given":"Eric C J","non-dropping-particle":"","parse-names":false,"suffix":""},{"dropping-particle":"","family":"Benthuysen","given":"Jessica A","non-dropping-particle":"","parse-names":false,"suffix":""},{"dropping-particle":"","family":"Burrows","given":"Michael T","non-dropping-particle":"","parse-names":false,"suffix":""},{"dropping-particle":"","family":"Donat","given":"Markus G","non-dropping-particle":"","parse-names":false,"suffix":""},{"dropping-particle":"","family":"Feng","given":"Ming","non-dropping-particle":"","parse-names":false,"suffix":""},{"dropping-particle":"","family":"Holbrook","given":"Neil J","non-dropping-particle":"","parse-names":false,"suffix":""},{"dropping-particle":"","family":"Moore","given":"Pippa J","non-dropping-particle":"","parse-names":false,"suffix":""},{"dropping-particle":"","family":"Scannell","given":"Hillary A","non-dropping-particle":"","parse-names":false,"suffix":""},{"dropping-particle":"","family":"Sen","given":"Alex","non-dropping-particle":"","parse-names":false,"suffix":""},{"dropping-particle":"","family":"Wernberg","given":"Thomas","non-dropping-particle":"","parse-names":false,"suffix":""}],"container-title":"PROGRESS IN OCEANOGRAPHY","id":"ITEM-1","issued":{"date-parts":[["2016"]]},"page":"227-238","publisher":"Elsevier Ltd","title":"A hierarchical approach to defining marine heatwaves","type":"article-journal","volume":"141"},"uris":["http://www.mendeley.com/documents/?uuid=d5a1bc80-6c4f-45f3-9ad1-566b8a6038df"]},{"id":"ITEM-2","itemData":{"author":[{"dropping-particle":"","family":"Hobday","given":"Alistair J.","non-dropping-particle":"","parse-names":false,"suffix":""},{"dropping-particle":"","family":"Oliver","given":"Eric C. J.","non-dropping-particle":"","parse-names":false,"suffix":""},{"dropping-particle":"","family":"Gupta","given":"Alex","non-dropping-particle":"Sen","parse-names":false,"suffix":""},{"dropping-particle":"","family":"Benthuysen","given":"Jessica A.","non-dropping-particle":"","parse-names":false,"suffix":""},{"dropping-particle":"","family":"Burrows","given":"Michael T.","non-dropping-particle":"","parse-names":false,"suffix":""},{"dropping-particle":"","family":"Donat","given":"Markus G.","non-dropping-particle":"","parse-names":false,"suffix":""},{"dropping-particle":"","family":"Holbrook","given":"Neil J.","non-dropping-particle":"","parse-names":false,"suffix":""},{"dropping-particle":"","family":"Moore","given":"Pippa J.","non-dropping-particle":"","parse-names":false,"suffix":""},{"dropping-particle":"","family":"Thomsen","given":"Mads S.","non-dropping-particle":"","parse-names":false,"suffix":""},{"dropping-particle":"","family":"Wernberg","given":"Thomas","non-dropping-particle":"","parse-names":false,"suffix":""},{"dropping-particle":"","family":"Smale","given":"Dan A.","non-dropping-particle":"","parse-names":false,"suffix":""}],"container-title":"Oceanography","id":"ITEM-2","issued":{"date-parts":[["2018"]]},"title":"Categorizing and naming marine heatwaves","type":"article-journal","volume":"31"},"uris":["http://www.mendeley.com/documents/?uuid=b618db54-7cc1-4f5b-98b1-a7fa5da4ba40"]}],"mendeley":{"formattedCitation":"(&lt;i&gt;9&lt;/i&gt;, &lt;i&gt;10&lt;/i&gt;)","plainTextFormattedCitation":"(9, 10)","previouslyFormattedCitation":"(&lt;i&gt;9&lt;/i&gt;, &lt;i&gt;10&lt;/i&gt;)"},"properties":{"noteIndex":0},"schema":"https://github.com/citation-style-language/schema/raw/master/csl-citation.json"}</w:instrText>
      </w:r>
      <w:r w:rsidR="00796F86">
        <w:fldChar w:fldCharType="separate"/>
      </w:r>
      <w:r w:rsidR="00796F86" w:rsidRPr="00796F86">
        <w:rPr>
          <w:noProof/>
        </w:rPr>
        <w:t>(</w:t>
      </w:r>
      <w:r w:rsidR="00796F86" w:rsidRPr="00796F86">
        <w:rPr>
          <w:i/>
          <w:noProof/>
        </w:rPr>
        <w:t>9</w:t>
      </w:r>
      <w:r w:rsidR="00796F86" w:rsidRPr="00796F86">
        <w:rPr>
          <w:noProof/>
        </w:rPr>
        <w:t xml:space="preserve">, </w:t>
      </w:r>
      <w:r w:rsidR="00796F86" w:rsidRPr="00796F86">
        <w:rPr>
          <w:i/>
          <w:noProof/>
        </w:rPr>
        <w:t>10</w:t>
      </w:r>
      <w:r w:rsidR="00796F86" w:rsidRPr="00796F86">
        <w:rPr>
          <w:noProof/>
        </w:rPr>
        <w:t>)</w:t>
      </w:r>
      <w:r w:rsidR="00796F86">
        <w:fldChar w:fldCharType="end"/>
      </w:r>
      <w:r w:rsidRPr="00261703">
        <w:t>.</w:t>
      </w:r>
    </w:p>
    <w:p w14:paraId="3B5A31DA" w14:textId="77777777" w:rsidR="00EA39BC" w:rsidRPr="00261703" w:rsidRDefault="00EA39BC" w:rsidP="00EA39BC"/>
    <w:p w14:paraId="3327CEF3" w14:textId="3A2AB853" w:rsidR="00C839F0" w:rsidRDefault="00261703" w:rsidP="00C839F0">
      <w:r w:rsidRPr="00261703">
        <w:t xml:space="preserve">MHWs are becoming more frequent </w:t>
      </w:r>
      <w:r w:rsidR="003C357C">
        <w:fldChar w:fldCharType="begin" w:fldLock="1"/>
      </w:r>
      <w:r w:rsidR="004F57BD">
        <w:instrText>ADDIN CSL_CITATION {"citationItems":[{"id":"ITEM-1","itemData":{"DOI":"10.1002/2013JC009622.Received","author":[{"dropping-particle":"","family":"DeCastro","given":"M.","non-dropping-particle":"","parse-names":false,"suffix":""},{"dropping-particle":"","family":"Gómez-Gesteira","given":"M.","non-dropping-particle":"","parse-names":false,"suffix":""},{"dropping-particle":"","family":"Costoya","given":"X.","non-dropping-particle":"","parse-names":false,"suffix":""},{"dropping-particle":"","family":"Santos","given":"F.","non-dropping-particle":"","parse-names":false,"suffix":""}],"container-title":"Journal of Geophysical Research, Oceans","id":"ITEM-1","issued":{"date-parts":[["2014"]]},"page":"2439-2461","title":"Upwelling influence on the number of extreme hot SST days along the Canary upwelling ecosystem","type":"article-journal","volume":"119"},"uris":["http://www.mendeley.com/documents/?uuid=64b43d03-e7d1-47fa-88f6-915c5bf37303"]},{"id":"ITEM-2","itemData":{"DOI":"10.1038/ncomms1713","ISBN":"6270623294","ISSN":"20411723","PMID":"22426225","abstract":"Understanding and forecasting current and future consequences of coastal warming require a fine-scale assessment of the near-shore temperature changes. Here we show that despite the fact that 71% of the world's coastlines are significantly warming, rates of change have been highly heterogeneous both spatially and seasonally. We demonstrate that 46% of the coastlines have experienced a significant decrease in the frequency of extremely cold events, while extremely hot days are becoming more common in 38% of the area. Also, we show that the onset of the warm season is significantly advancing earlier in the year in 36% of the temperate coastal regions. More importantly, it is now possible to analyse local patterns within the global context, which is useful for a broad array of scientific fields, policy makers and general public.","author":[{"dropping-particle":"","family":"Lima","given":"Fernando P.","non-dropping-particle":"","parse-names":false,"suffix":""},{"dropping-particle":"","family":"Wethey","given":"David S.","non-dropping-particle":"","parse-names":false,"suffix":""}],"container-title":"Nature Communications","id":"ITEM-2","issued":{"date-parts":[["2012"]]},"page":"1-13","publisher":"Nature Publishing Group","title":"Three decades of high-resolution coastal sea surface temperatures reveal more than warming","type":"article-journal","volume":"3"},"uris":["http://www.mendeley.com/documents/?uuid=e5e761df-12ec-4013-9a90-047be099b9b0"]},{"id":"ITEM-3","itemData":{"DOI":"10.1016/j.atmosres.2011.01.012","ISSN":"01698095","abstract":"One of the most important problems in meteorology, physical oceanography, climatology, and related fields is the understanding and dynamical description of multi-scale interactions. Multi-scale interactions are closely related to extreme events in climate and, therefore, of great practical importance. Here an extreme event is defined in terms of the non-Gaussian tail (sometimes also called a weather or climate regime) of the data's probability density function (PDF), as opposed to the definition in extreme value theory, where the statistics of time series maxima (and minima) in a given time interval are studied. The non-Gaussian approach used here allows for a dynamical view of extreme events in weather and climate, going beyond the solely mathematical arguments of extreme value theory. Extreme events are by definition scarce, but they can have a significant impact on people and countries in the affected regions. Understanding extremes has become an important objective in weather/climate variability research because weather and climate risk assessment depends on knowing the tails of PDFs. In recent years, new tools that make use of advanced stochastic theory have evolved to evaluate extreme events and the physics that govern these events. Stochastic methods are ideal to study multi-scale interactions and extreme events because they link vastly different time and spatial scales. One theory attributes extreme anomalies to stochastically forced dynamics, where, to model nonlinear interactions, the strength of the stochastic forcing depends on the flow itself (multiplicative noise). This closure assumption follows naturally from the general form of the equations of motion. Because stochastic theory makes clear and testable predictions about non-Gaussian variability, the multiplicative noise hypothesis can be verified by analyzing the detailed non-Gaussian statistics of atmospheric and oceanic variability. This review paper discusses the theoretical framework, observational evidence, and related developments in stochastic modeling of extreme events in weather and climate. © 2011 Elsevier B.V.","author":[{"dropping-particle":"","family":"Sura","given":"Philip","non-dropping-particle":"","parse-names":false,"suffix":""}],"container-title":"Atmospheric Research","id":"ITEM-3","issue":"1-2","issued":{"date-parts":[["2011"]]},"page":"1-21","publisher":"Elsevier B.V.","title":"A general perspective of extreme events in weather and climate","type":"article-journal","volume":"101"},"uris":["http://www.mendeley.com/documents/?uuid=94fbc79e-15dd-4b9f-8e64-50d73a415675"]}],"mendeley":{"formattedCitation":"(&lt;i&gt;11&lt;/i&gt;–&lt;i&gt;13&lt;/i&gt;)","plainTextFormattedCitation":"(11–13)","previouslyFormattedCitation":"(&lt;i&gt;11&lt;/i&gt;–&lt;i&gt;13&lt;/i&gt;)"},"properties":{"noteIndex":0},"schema":"https://github.com/citation-style-language/schema/raw/master/csl-citation.json"}</w:instrText>
      </w:r>
      <w:r w:rsidR="003C357C">
        <w:fldChar w:fldCharType="separate"/>
      </w:r>
      <w:r w:rsidR="003C357C" w:rsidRPr="003C357C">
        <w:rPr>
          <w:noProof/>
        </w:rPr>
        <w:t>(</w:t>
      </w:r>
      <w:r w:rsidR="003C357C" w:rsidRPr="003C357C">
        <w:rPr>
          <w:i/>
          <w:noProof/>
        </w:rPr>
        <w:t>11</w:t>
      </w:r>
      <w:r w:rsidR="003C357C" w:rsidRPr="003C357C">
        <w:rPr>
          <w:noProof/>
        </w:rPr>
        <w:t>–</w:t>
      </w:r>
      <w:r w:rsidR="003C357C" w:rsidRPr="003C357C">
        <w:rPr>
          <w:i/>
          <w:noProof/>
        </w:rPr>
        <w:t>13</w:t>
      </w:r>
      <w:r w:rsidR="003C357C" w:rsidRPr="003C357C">
        <w:rPr>
          <w:noProof/>
        </w:rPr>
        <w:t>)</w:t>
      </w:r>
      <w:r w:rsidR="003C357C">
        <w:fldChar w:fldCharType="end"/>
      </w:r>
      <w:r w:rsidRPr="00261703">
        <w:t xml:space="preserve">, and can have devastating ecosystem impacts. There have been well-known MHWs in the Mediterranean Sea in 2003 </w:t>
      </w:r>
      <w:r w:rsidR="004F57BD">
        <w:fldChar w:fldCharType="begin" w:fldLock="1"/>
      </w:r>
      <w:r w:rsidR="004F57BD">
        <w:instrText>ADDIN CSL_CITATION {"citationItems":[{"id":"ITEM-1","itemData":{"DOI":"10.1111/j.1365-2486.2008.01823.x","ISSN":"13541013","author":[{"dropping-particle":"","family":"Garrabou","given":"J.","non-dropping-particle":"","parse-names":false,"suffix":""},{"dropping-particle":"","family":"Coma","given":"R.","non-dropping-particle":"","parse-names":false,"suffix":""},{"dropping-particle":"","family":"Bensoussan","given":"N.","non-dropping-particle":"","parse-names":false,"suffix":""},{"dropping-particle":"","family":"Bally","given":"M.","non-dropping-particle":"","parse-names":false,"suffix":""},{"dropping-particle":"","family":"Chevaldonné","given":"P.","non-dropping-particle":"","parse-names":false,"suffix":""},{"dropping-particle":"","family":"Cigliano","given":"M.","non-dropping-particle":"","parse-names":false,"suffix":""},{"dropping-particle":"","family":"Diaz","given":"D.","non-dropping-particle":"","parse-names":false,"suffix":""},{"dropping-particle":"","family":"Harmelin","given":"J. G.","non-dropping-particle":"","parse-names":false,"suffix":""},{"dropping-particle":"","family":"Gambi","given":"M. C.","non-dropping-particle":"","parse-names":false,"suffix":""},{"dropping-particle":"","family":"Kerting","given":"D. K.","non-dropping-particle":"","parse-names":false,"suffix":""},{"dropping-particle":"","family":"Ledoux","given":"J. B.","non-dropping-particle":"","parse-names":false,"suffix":""},{"dropping-particle":"","family":"Lejeusne","given":"C.","non-dropping-particle":"","parse-names":false,"suffix":""},{"dropping-particle":"","family":"Linares","given":"C.","non-dropping-particle":"","parse-names":false,"suffix":""},{"dropping-particle":"","family":"Marschal","given":"C.","non-dropping-particle":"","parse-names":false,"suffix":""},{"dropping-particle":"","family":"Peréz","given":"T.","non-dropping-particle":"","parse-names":false,"suffix":""},{"dropping-particle":"","family":"Ribes","given":"M.","non-dropping-particle":"","parse-names":false,"suffix":""},{"dropping-particle":"","family":"Romano","given":"J. C.","non-dropping-particle":"","parse-names":false,"suffix":""},{"dropping-particle":"","family":"Serrano","given":"E.","non-dropping-particle":"","parse-names":false,"suffix":""},{"dropping-particle":"","family":"Teixido","given":"N.","non-dropping-particle":"","parse-names":false,"suffix":""},{"dropping-particle":"","family":"Torrents","given":"O.","non-dropping-particle":"","parse-names":false,"suffix":""},{"dropping-particle":"","family":"Zabala","given":"M.","non-dropping-particle":"","parse-names":false,"suffix":""},{"dropping-particle":"","family":"Zuberer","given":"F.","non-dropping-particle":"","parse-names":false,"suffix":""},{"dropping-particle":"","family":"Cerrano","given":"C.","non-dropping-particle":"","parse-names":false,"suffix":""},{"dropping-particle":"","family":"ZUBERER","given":"F.","non-dropping-particle":"","parse-names":false,"suffix":""},{"dropping-particle":"","family":"CERRANO","given":"C.","non-dropping-particle":"","parse-names":false,"suffix":""}],"container-title":"Global Change Biology","id":"ITEM-1","issue":"5","issued":{"date-parts":[["2008"]]},"page":"1090-1103","title":"Mass mortality in Northwestern Mediterranean rocky benthic communities: effects of the 2003 heat wave","type":"article-journal","volume":"15"},"uris":["http://www.mendeley.com/documents/?uuid=2b3d541d-a2f0-4cd5-b74a-b61b7dd41ba9"]},{"id":"ITEM-2","itemData":{"DOI":"10.5194/os-3-273-2007","author":[{"dropping-particle":"","family":"Olita","given":"A.","non-dropping-particle":"","parse-names":false,"suffix":""},{"dropping-particle":"","family":"Sorgente","given":"R.","non-dropping-particle":"","parse-names":false,"suffix":""},{"dropping-particle":"","family":"Natale","given":"S.","non-dropping-particle":"","parse-names":false,"suffix":""},{"dropping-particle":"","family":"Gaberšek","given":"S.","non-dropping-particle":"","parse-names":false,"suffix":""},{"dropping-particle":"","family":"Ribotti","given":"A.","non-dropping-particle":"","parse-names":false,"suffix":""},{"dropping-particle":"","family":"Bonanno","given":"A.","non-dropping-particle":"","parse-names":false,"suffix":""},{"dropping-particle":"","family":"Patti","given":"B.","non-dropping-particle":"","parse-names":false,"suffix":""}],"container-title":"Ocean Science","id":"ITEM-2","issue":"2","issued":{"date-parts":[["2010"]]},"page":"273-289","title":"Effects of the 2003 European heatwave on the Central Mediterranean Sea: surface fluxes and the dynamical response","type":"article-journal","volume":"3"},"uris":["http://www.mendeley.com/documents/?uuid=29024e1a-90a2-401e-811e-36e611ad7ff5"]}],"mendeley":{"formattedCitation":"(&lt;i&gt;14&lt;/i&gt;, &lt;i&gt;15&lt;/i&gt;)","plainTextFormattedCitation":"(14, 15)","previouslyFormattedCitation":"(&lt;i&gt;14&lt;/i&gt;, &lt;i&gt;15&lt;/i&gt;)"},"properties":{"noteIndex":0},"schema":"https://github.com/citation-style-language/schema/raw/master/csl-citation.json"}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14</w:t>
      </w:r>
      <w:r w:rsidR="004F57BD" w:rsidRPr="004F57BD">
        <w:rPr>
          <w:noProof/>
        </w:rPr>
        <w:t xml:space="preserve">, </w:t>
      </w:r>
      <w:r w:rsidR="004F57BD" w:rsidRPr="004F57BD">
        <w:rPr>
          <w:i/>
          <w:noProof/>
        </w:rPr>
        <w:t>15</w:t>
      </w:r>
      <w:r w:rsidR="004F57BD" w:rsidRPr="004F57BD">
        <w:rPr>
          <w:noProof/>
        </w:rPr>
        <w:t>)</w:t>
      </w:r>
      <w:r w:rsidR="004F57BD">
        <w:fldChar w:fldCharType="end"/>
      </w:r>
      <w:r w:rsidRPr="00261703">
        <w:t xml:space="preserve">, off the coast of Western Australia in 2011 </w:t>
      </w:r>
      <w:r w:rsidR="004F57BD">
        <w:fldChar w:fldCharType="begin" w:fldLock="1"/>
      </w:r>
      <w:r w:rsidR="004F57BD">
        <w:instrText>ADDIN CSL_CITATION {"citationItems":[{"id":"ITEM-1","itemData":{"DOI":"10.1038/srep01277","ISBN":"2045-2322","ISSN":"20452322","PMID":"23429502","abstract":"Unprecedented warm sea surface temperature (SST) anomalies were observed off the west coast of Australia in February–March 2011. Peak SST during a 2-week period were 56C warmer than normal, causing widespread coral bleaching and fish kills. Understanding the climatic drivers of this extreme event, which we dub ‘‘Ningaloo Nin˜o’’, is crucial for predicting similar events under the influence of global warming. Here we use observational data and numerical models to demonstrate that the extreme warming was mostly driven by an unseasonable surge of the poleward-flowing Leeuwin Current in austral summer, which transported anomalously warm water southward along the coast. The unusual intensification of the Leeuwin Current was forced remotely by oceanic and atmospheric teleconnections associated with the extraordinary 2010–2011 La Nin˜a. The amplitude of the warming was boosted by both multi-decadal trends in the Pacific toward more La Nin˜a-like conditions and intraseasonal variations in the Indian Ocean.","author":[{"dropping-particle":"","family":"Feng","given":"Ming","non-dropping-particle":"","parse-names":false,"suffix":""},{"dropping-particle":"","family":"McPhaden","given":"Michael J.","non-dropping-particle":"","parse-names":false,"suffix":""},{"dropping-particle":"","family":"Xie","given":"Shang Ping","non-dropping-particle":"","parse-names":false,"suffix":""},{"dropping-particle":"","family":"Hafner","given":"Jan","non-dropping-particle":"","parse-names":false,"suffix":""}],"container-title":"Scientific Reports","id":"ITEM-1","issued":{"date-parts":[["2013"]]},"page":"1-9","title":"La Niña forces unprecedented Leeuwin Current warming in 2011","type":"article-journal","volume":"3"},"uris":["http://www.mendeley.com/documents/?uuid=ee548a3e-d97c-46fe-afa3-5789110fac47"]},{"id":"ITEM-2","itemData":{"DOI":"10.1016/j.jmarsys.2012.10.009","ISBN":"09247963","ISSN":"09247963","abstract":"Record high ocean temperatures were experienced along the Western Australian coast during the austral summer of 2010/2011. Satellite-derived sea surface temperature (SST) anomalies in February 2011 peaked at 3. °C above the long-term monthly means over a wide area from Ningaloo (22°S) to Cape Leeuwin (34°S) along the coast and out to &gt;200km offshore. Hourly temperature measurements at a number of mooring sites along the coast revealed that the temperature anomalies were mostly trapped in the surface mixed layer, with peak nearshore temperatures rising to ~. 5. °C above average in the central west coastal region over a week encompassing the end of February and early March, resulting in some devastating fish kills as well as temporary southward range extensions of tropical fish species and megafauna such as whale sharks and manta rays. The elevated temperatures were a result of a combination of a record strength Leeuwin Current, a near-record La Niña event, and anomalously high air-sea heat flux into the ocean even though the SST was high. This heat wave was an unprecedented thermal event in Western Australian waters, superimposed on an underlying long-term temperature rise. © 2012 Elsevier B.V..","author":[{"dropping-particle":"","family":"Pearce","given":"Alan F.","non-dropping-particle":"","parse-names":false,"suffix":""},{"dropping-particle":"","family":"Feng","given":"Ming","non-dropping-particle":"","parse-names":false,"suffix":""}],"container-title":"Journal of Marine Systems","id":"ITEM-2","issued":{"date-parts":[["2013"]]},"page":"139-156","publisher":"Elsevier B.V.","title":"The rise and fall of the \"marine heat wave\" off Western Australia during the summer of 2010/2011","type":"article-journal","volume":"111-112"},"uris":["http://www.mendeley.com/documents/?uuid=f8077101-8f9a-450f-bc53-f55fa2a684e3"]},{"id":"ITEM-3","itemData":{"DOI":"10.1038/nclimate1627","ISSN":"1758-678X","author":[{"dropping-particle":"","family":"Wernberg","given":"Thomas","non-dropping-particle":"","parse-names":false,"suffix":""},{"dropping-particle":"","family":"Smale","given":"Dan A.","non-dropping-particle":"","parse-names":false,"suffix":""},{"dropping-particle":"","family":"Tuya","given":"Fernando","non-dropping-particle":"","parse-names":false,"suffix":""},{"dropping-particle":"","family":"Thomsen","given":"Mads S.","non-dropping-particle":"","parse-names":false,"suffix":""},{"dropping-particle":"","family":"Langlois","given":"Timothy J.","non-dropping-particle":"","parse-names":false,"suffix":""},{"dropping-particle":"","family":"Bettignies","given":"Thibaut","non-dropping-particle":"de","parse-names":false,"suffix":""},{"dropping-particle":"","family":"Bennett","given":"Scott","non-dropping-particle":"","parse-names":false,"suffix":""},{"dropping-particle":"","family":"Rousseaux","given":"Cecile S.","non-dropping-particle":"","parse-names":false,"suffix":""}],"container-title":"Nature Climate Change","id":"ITEM-3","issue":"1","issued":{"date-parts":[["2012"]]},"page":"78-82","publisher":"Nature Publishing Group","title":"An extreme climatic event alters marine ecosystem structure in a global biodiversity hotspot","type":"article-journal","volume":"3"},"uris":["http://www.mendeley.com/documents/?uuid=0596193b-f2be-4010-8a84-1dc7ac8445c8"]}],"mendeley":{"formattedCitation":"(&lt;i&gt;16&lt;/i&gt;–&lt;i&gt;18&lt;/i&gt;)","plainTextFormattedCitation":"(16–18)","previouslyFormattedCitation":"(&lt;i&gt;16&lt;/i&gt;–&lt;i&gt;18&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16</w:t>
      </w:r>
      <w:r w:rsidR="004F57BD" w:rsidRPr="004F57BD">
        <w:rPr>
          <w:noProof/>
        </w:rPr>
        <w:t>–</w:t>
      </w:r>
      <w:r w:rsidR="004F57BD" w:rsidRPr="004F57BD">
        <w:rPr>
          <w:i/>
          <w:noProof/>
        </w:rPr>
        <w:t>18</w:t>
      </w:r>
      <w:r w:rsidR="004F57BD" w:rsidRPr="004F57BD">
        <w:rPr>
          <w:noProof/>
        </w:rPr>
        <w:t>)</w:t>
      </w:r>
      <w:r w:rsidR="004F57BD">
        <w:fldChar w:fldCharType="end"/>
      </w:r>
      <w:r w:rsidRPr="00261703">
        <w:t>, in the north</w:t>
      </w:r>
      <w:ins w:id="3" w:author="David Schoeman" w:date="2019-04-12T07:48:00Z">
        <w:r w:rsidR="001E6945">
          <w:t>-</w:t>
        </w:r>
      </w:ins>
      <w:r w:rsidRPr="00261703">
        <w:t xml:space="preserve">west Atlantic Ocean in 2012 </w:t>
      </w:r>
      <w:r w:rsidR="004F57BD">
        <w:fldChar w:fldCharType="begin" w:fldLock="1"/>
      </w:r>
      <w:r w:rsidR="004F57BD">
        <w:instrText>ADDIN CSL_CITATION {"citationItems":[{"id":"ITEM-1","itemData":{"DOI":"10.1002/2013JC009393","ISBN":"2169-9291","ISSN":"21699291","abstract":"The temperature in the coastal ocean off the northeastern U.S. during the first half of 2012 was anomalously warm, and this resulted in major impacts on the marine ecosystem and commercial fisheries. Understanding the spatio-temporal characteristics of the warming and its underlying dynamical processes is important for improving ecosystem management. Here we show that the warming in the first half of 2012 was systematic from the Gulf of Maine to Cape Hatteras. Moreover, the warm anomalies extended through the water column, and the local temperature change of shelf water in the Middle Atlantic Bight was largely balanced by the atmospheric heat flux. The anomalous atmospheric jet stream position induced smaller heat loss from the ocean and caused a much slower cooling rate in late autumn and early winter of 2011-2012. Strong jet stream intraseasonal oscillations in the first half of 2012 systematically increased the warm anomalies over the continental shelf. Despite the importance of advection in prior Northeast U.S. continental shelf inter-annual temperature anomalies, our analyses show that much of the 2012 warming event was attributed to local warming from the atmosphere.","author":[{"dropping-particle":"","family":"Chen","given":"Ke","non-dropping-particle":"","parse-names":false,"suffix":""},{"dropping-particle":"","family":"Gawarkiewicz","given":"Glen G.","non-dropping-particle":"","parse-names":false,"suffix":""},{"dropping-particle":"","family":"Lentz","given":"Steven J.","non-dropping-particle":"","parse-names":false,"suffix":""},{"dropping-particle":"","family":"Bane","given":"John M.","non-dropping-particle":"","parse-names":false,"suffix":""}],"container-title":"Journal of Geophysical Research: Oceans","id":"ITEM-1","issue":"1","issued":{"date-parts":[["2014"]]},"page":"218-227","title":"Diagnosing the warming of the Northeastern U.S. Coastal Ocean in 2012: A linkage between the atmospheric jet stream variability and ocean response","type":"article-journal","volume":"119"},"uris":["http://www.mendeley.com/documents/?uuid=b31647bf-8997-4fbf-a289-e74291c5419d"]},{"id":"ITEM-2","itemData":{"author":[{"dropping-particle":"","family":"Mills","given":"K E","non-dropping-particle":"","parse-names":false,"suffix":""},{"dropping-particle":"","family":"Pershing","given":"A.J.","non-dropping-particle":"","parse-names":false,"suffix":""},{"dropping-particle":"","family":"Brown","given":"C.J.","non-dropping-particle":"","parse-names":false,"suffix":""},{"dropping-particle":"","family":"Chen","given":"Y.","non-dropping-particle":"","parse-names":false,"suffix":""},{"dropping-particle":"","family":"Chiang","given":"F.-S.","non-dropping-particle":"","parse-names":false,"suffix":""},{"dropping-particle":"","family":"Holland","given":"D.S.","non-dropping-particle":"","parse-names":false,"suffix":""},{"dropping-particle":"","family":"Lehuta","given":"S.","non-dropping-particle":"","parse-names":false,"suffix":""},{"dropping-particle":"","family":"Nye","given":"J.","non-dropping-particle":"","parse-names":false,"suffix":""},{"dropping-particle":"","family":"Sun","given":"J.C.","non-dropping-particle":"","parse-names":false,"suffix":""},{"dropping-particle":"","family":"Thomas","given":"A.C.","non-dropping-particle":"","parse-names":false,"suffix":""},{"dropping-particle":"","family":"Wahle","given":"R.","non-dropping-particle":"","parse-names":false,"suffix":""}],"container-title":"Oceanography","id":"ITEM-2","issued":{"date-parts":[["2012"]]},"page":"60-64","title":"Lessons from the 2012 Ocean Heat Wave in the NorthwestAtlantic","type":"article-journal","volume":"26"},"uris":["http://www.mendeley.com/documents/?uuid=584e64ee-cabb-4bcb-948a-50f7b65b7906"]}],"mendeley":{"formattedCitation":"(&lt;i&gt;19&lt;/i&gt;, &lt;i&gt;20&lt;/i&gt;)","plainTextFormattedCitation":"(19, 20)","previouslyFormattedCitation":"(&lt;i&gt;19&lt;/i&gt;, &lt;i&gt;20&lt;/i&gt;)"},"properties":{"noteIndex":0},"schema":"https://github.com/citation-style-language/schema/raw/master/csl-citation.json"}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19</w:t>
      </w:r>
      <w:r w:rsidR="004F57BD" w:rsidRPr="004F57BD">
        <w:rPr>
          <w:noProof/>
        </w:rPr>
        <w:t xml:space="preserve">, </w:t>
      </w:r>
      <w:r w:rsidR="004F57BD" w:rsidRPr="004F57BD">
        <w:rPr>
          <w:i/>
          <w:noProof/>
        </w:rPr>
        <w:t>20</w:t>
      </w:r>
      <w:r w:rsidR="004F57BD" w:rsidRPr="004F57BD">
        <w:rPr>
          <w:noProof/>
        </w:rPr>
        <w:t>)</w:t>
      </w:r>
      <w:r w:rsidR="004F57BD">
        <w:fldChar w:fldCharType="end"/>
      </w:r>
      <w:r w:rsidRPr="00261703">
        <w:t xml:space="preserve">, and more recently the ‘Blob’ in the north east Pacific Ocean </w:t>
      </w:r>
      <w:r w:rsidR="004F57BD">
        <w:fldChar w:fldCharType="begin" w:fldLock="1"/>
      </w:r>
      <w:r w:rsidR="004F57BD">
        <w:instrText>ADDIN CSL_CITATION {"citationItems":[{"id":"ITEM-1","itemData":{"DOI":"10.1002/2015GL063306","ISSN":"19448007","abstract":"Strongly positive temperature anomalies developed in the NE Pacific Ocean during the boreal winter of 2013–2014. Based on a mixed layer temperature budget, these anomalies were caused by lower than normal rates of the loss of heat from the ocean to the atmosphere and of relatively weak cold advection in the upper ocean. Both of these mechanisms can be attributed to an unusually strong and persistent weather pattern featuring much higher than normal sea level pressure over the waters of interest. This anomaly was the greatest observed in this region since at least the 1980s. The region of warm sea surface temperature anomalies subsequently expanded and reached coastal waters in spring and summer 2014. Impacts on fisheries and regional weather are discussed. It is found that sea surface temperature anomalies in this region affect air temperatures downwind in Washington state.","author":[{"dropping-particle":"","family":"Bond","given":"Nicholas A.","non-dropping-particle":"","parse-names":false,"suffix":""},{"dropping-particle":"","family":"Cronin","given":"Meghan F.","non-dropping-particle":"","parse-names":false,"suffix":""},{"dropping-particle":"","family":"Freeland","given":"Howard","non-dropping-particle":"","parse-names":false,"suffix":""},{"dropping-particle":"","family":"Mantua","given":"Nathan","non-dropping-particle":"","parse-names":false,"suffix":""}],"container-title":"Geophysical Research Letters","id":"ITEM-1","issue":"9","issued":{"date-parts":[["2015"]]},"page":"3414-3420","title":"Causes and impacts of the 2014 warm anomaly in the NE Pacific","type":"article-journal","volume":"42"},"uris":["http://www.mendeley.com/documents/?uuid=a71d075b-307b-4105-86d9-2f956ef52788"]}],"mendeley":{"formattedCitation":"(&lt;i&gt;21&lt;/i&gt;)","plainTextFormattedCitation":"(21)","previouslyFormattedCitation":"(&lt;i&gt;21&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21</w:t>
      </w:r>
      <w:r w:rsidR="004F57BD" w:rsidRPr="004F57BD">
        <w:rPr>
          <w:noProof/>
        </w:rPr>
        <w:t>)</w:t>
      </w:r>
      <w:r w:rsidR="004F57BD">
        <w:fldChar w:fldCharType="end"/>
      </w:r>
      <w:r w:rsidRPr="00261703">
        <w:t xml:space="preserve">. These can have devastating ecosystem consequences: the 2003 Mediterranean MHW may have affected up to 80% of the gorgonian fan colonies in some areas </w:t>
      </w:r>
      <w:r w:rsidR="004F57BD">
        <w:fldChar w:fldCharType="begin" w:fldLock="1"/>
      </w:r>
      <w:r w:rsidR="004F57BD">
        <w:instrText>ADDIN CSL_CITATION {"citationItems":[{"id":"ITEM-1","itemData":{"DOI":"10.1111/j.1365-2486.2008.01823.x","ISSN":"13541013","author":[{"dropping-particle":"","family":"Garrabou","given":"J.","non-dropping-particle":"","parse-names":false,"suffix":""},{"dropping-particle":"","family":"Coma","given":"R.","non-dropping-particle":"","parse-names":false,"suffix":""},{"dropping-particle":"","family":"Bensoussan","given":"N.","non-dropping-particle":"","parse-names":false,"suffix":""},{"dropping-particle":"","family":"Bally","given":"M.","non-dropping-particle":"","parse-names":false,"suffix":""},{"dropping-particle":"","family":"Chevaldonné","given":"P.","non-dropping-particle":"","parse-names":false,"suffix":""},{"dropping-particle":"","family":"Cigliano","given":"M.","non-dropping-particle":"","parse-names":false,"suffix":""},{"dropping-particle":"","family":"Diaz","given":"D.","non-dropping-particle":"","parse-names":false,"suffix":""},{"dropping-particle":"","family":"Harmelin","given":"J. G.","non-dropping-particle":"","parse-names":false,"suffix":""},{"dropping-particle":"","family":"Gambi","given":"M. C.","non-dropping-particle":"","parse-names":false,"suffix":""},{"dropping-particle":"","family":"Kerting","given":"D. K.","non-dropping-particle":"","parse-names":false,"suffix":""},{"dropping-particle":"","family":"Ledoux","given":"J. B.","non-dropping-particle":"","parse-names":false,"suffix":""},{"dropping-particle":"","family":"Lejeusne","given":"C.","non-dropping-particle":"","parse-names":false,"suffix":""},{"dropping-particle":"","family":"Linares","given":"C.","non-dropping-particle":"","parse-names":false,"suffix":""},{"dropping-particle":"","family":"Marschal","given":"C.","non-dropping-particle":"","parse-names":false,"suffix":""},{"dropping-particle":"","family":"Peréz","given":"T.","non-dropping-particle":"","parse-names":false,"suffix":""},{"dropping-particle":"","family":"Ribes","given":"M.","non-dropping-particle":"","parse-names":false,"suffix":""},{"dropping-particle":"","family":"Romano","given":"J. C.","non-dropping-particle":"","parse-names":false,"suffix":""},{"dropping-particle":"","family":"Serrano","given":"E.","non-dropping-particle":"","parse-names":false,"suffix":""},{"dropping-particle":"","family":"Teixido","given":"N.","non-dropping-particle":"","parse-names":false,"suffix":""},{"dropping-particle":"","family":"Torrents","given":"O.","non-dropping-particle":"","parse-names":false,"suffix":""},{"dropping-particle":"","family":"Zabala","given":"M.","non-dropping-particle":"","parse-names":false,"suffix":""},{"dropping-particle":"","family":"Zuberer","given":"F.","non-dropping-particle":"","parse-names":false,"suffix":""},{"dropping-particle":"","family":"Cerrano","given":"C.","non-dropping-particle":"","parse-names":false,"suffix":""},{"dropping-particle":"","family":"ZUBERER","given":"F.","non-dropping-particle":"","parse-names":false,"suffix":""},{"dropping-particle":"","family":"CERRANO","given":"C.","non-dropping-particle":"","parse-names":false,"suffix":""}],"container-title":"Global Change Biology","id":"ITEM-1","issue":"5","issued":{"date-parts":[["2008"]]},"page":"1090-1103","title":"Mass mortality in Northwestern Mediterranean rocky benthic communities: effects of the 2003 heat wave","type":"article-journal","volume":"15"},"uris":["http://www.mendeley.com/documents/?uuid=2b3d541d-a2f0-4cd5-b74a-b61b7dd41ba9"]}],"mendeley":{"formattedCitation":"(&lt;i&gt;14&lt;/i&gt;)","plainTextFormattedCitation":"(14)","previouslyFormattedCitation":"(&lt;i&gt;14&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14</w:t>
      </w:r>
      <w:r w:rsidR="004F57BD" w:rsidRPr="004F57BD">
        <w:rPr>
          <w:noProof/>
        </w:rPr>
        <w:t>)</w:t>
      </w:r>
      <w:r w:rsidR="004F57BD">
        <w:fldChar w:fldCharType="end"/>
      </w:r>
      <w:r w:rsidR="007418E6">
        <w:t>,</w:t>
      </w:r>
      <w:r w:rsidRPr="00261703">
        <w:t xml:space="preserve"> and the 2011 event off the west coast of Australia caused substantial loss of temperate seaweeds and a </w:t>
      </w:r>
      <w:r w:rsidR="00915656">
        <w:t xml:space="preserve">corresponding </w:t>
      </w:r>
      <w:proofErr w:type="spellStart"/>
      <w:r w:rsidRPr="00261703">
        <w:t>tropicalisation</w:t>
      </w:r>
      <w:proofErr w:type="spellEnd"/>
      <w:r w:rsidRPr="00261703">
        <w:t xml:space="preserve"> of reef fishes</w:t>
      </w:r>
      <w:r w:rsidR="004F57BD">
        <w:t xml:space="preserve"> </w:t>
      </w:r>
      <w:r w:rsidR="004F57BD">
        <w:fldChar w:fldCharType="begin" w:fldLock="1"/>
      </w:r>
      <w:r w:rsidR="004F57BD">
        <w:instrText>ADDIN CSL_CITATION {"citationItems":[{"id":"ITEM-1","itemData":{"DOI":"10.1038/nclimate1627","ISSN":"1758-678X","author":[{"dropping-particle":"","family":"Wernberg","given":"Thomas","non-dropping-particle":"","parse-names":false,"suffix":""},{"dropping-particle":"","family":"Smale","given":"Dan A.","non-dropping-particle":"","parse-names":false,"suffix":""},{"dropping-particle":"","family":"Tuya","given":"Fernando","non-dropping-particle":"","parse-names":false,"suffix":""},{"dropping-particle":"","family":"Thomsen","given":"Mads S.","non-dropping-particle":"","parse-names":false,"suffix":""},{"dropping-particle":"","family":"Langlois","given":"Timothy J.","non-dropping-particle":"","parse-names":false,"suffix":""},{"dropping-particle":"","family":"Bettignies","given":"Thibaut","non-dropping-particle":"de","parse-names":false,"suffix":""},{"dropping-particle":"","family":"Bennett","given":"Scott","non-dropping-particle":"","parse-names":false,"suffix":""},{"dropping-particle":"","family":"Rousseaux","given":"Cecile S.","non-dropping-particle":"","parse-names":false,"suffix":""}],"container-title":"Nature Climate Change","id":"ITEM-1","issue":"1","issued":{"date-parts":[["2012"]]},"page":"78-82","publisher":"Nature Publishing Group","title":"An extreme climatic event alters marine ecosystem structure in a global biodiversity hotspot","type":"article-journal","volume":"3"},"uris":["http://www.mendeley.com/documents/?uuid=0596193b-f2be-4010-8a84-1dc7ac8445c8"]}],"mendeley":{"formattedCitation":"(&lt;i&gt;18&lt;/i&gt;)","plainTextFormattedCitation":"(18)","previouslyFormattedCitation":"(&lt;i&gt;18&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18</w:t>
      </w:r>
      <w:r w:rsidR="004F57BD" w:rsidRPr="004F57BD">
        <w:rPr>
          <w:noProof/>
        </w:rPr>
        <w:t>)</w:t>
      </w:r>
      <w:r w:rsidR="004F57BD">
        <w:fldChar w:fldCharType="end"/>
      </w:r>
      <w:r w:rsidRPr="00261703">
        <w:t>. A recent global analysis highlighted that MHWs were more common in particular areas of the ocean, including Western Boundary Currents (WBCs)</w:t>
      </w:r>
      <w:r w:rsidR="004F57BD">
        <w:t xml:space="preserve"> </w:t>
      </w:r>
      <w:r w:rsidR="004F57BD">
        <w:fldChar w:fldCharType="begin" w:fldLock="1"/>
      </w:r>
      <w:r w:rsidR="005F5A8D">
        <w:instrText>ADDIN CSL_CITATION {"citationItems":[{"id":"ITEM-1","itemData":{"DOI":"10.1038/s41467-018-03732-9","ISBN":"2041-1723","ISSN":"2041-1723","PMID":"29636482","abstract":"Heatwaves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Communications","id":"ITEM-1","issue":"1","issued":{"date-parts":[["2018"]]},"page":"1324","publisher":"Springer US","title":"Longer and more frequent marine heatwaves over the past century","type":"article-journal","volume":"9"},"uris":["http://www.mendeley.com/documents/?uuid=bc0b9b1f-b443-4a49-89cc-85a4ea88d674"]}],"mendeley":{"formattedCitation":"(&lt;i&gt;22&lt;/i&gt;)","plainTextFormattedCitation":"(22)","previouslyFormattedCitation":"(&lt;i&gt;22&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22</w:t>
      </w:r>
      <w:r w:rsidR="004F57BD" w:rsidRPr="004F57BD">
        <w:rPr>
          <w:noProof/>
        </w:rPr>
        <w:t>)</w:t>
      </w:r>
      <w:r w:rsidR="004F57BD">
        <w:fldChar w:fldCharType="end"/>
      </w:r>
      <w:r w:rsidRPr="00261703">
        <w:t>. This broad-scale analysis, however, precluded an analysis of whether MHWs were concentrated in particular regions within WBCs, lacked the ability to identify potential mechanisms for why WBCs might be sites of increasing marine heatwaves, and did not assess whether MHWs were increasing</w:t>
      </w:r>
      <w:r w:rsidR="00915656">
        <w:t xml:space="preserve"> in frequency, duration or intensity</w:t>
      </w:r>
      <w:r w:rsidRPr="00261703">
        <w:t>.</w:t>
      </w:r>
      <w:r w:rsidR="00C839F0">
        <w:t xml:space="preserve"> </w:t>
      </w:r>
      <w:commentRangeStart w:id="4"/>
      <w:r w:rsidR="00C839F0">
        <w:t>Such information will be invaluable for more effective ecosystem management and forecasting of extreme thermal phenomena</w:t>
      </w:r>
      <w:ins w:id="5" w:author="AJ Smit" w:date="2019-04-10T13:28:00Z">
        <w:r w:rsidR="00C839F0">
          <w:t xml:space="preserve">, particularly for ecosystems that might be connected </w:t>
        </w:r>
      </w:ins>
      <w:r w:rsidR="00343236">
        <w:t>‘</w:t>
      </w:r>
      <w:ins w:id="6" w:author="AJ Smit" w:date="2019-04-10T13:28:00Z">
        <w:r w:rsidR="00C839F0">
          <w:t>downstream</w:t>
        </w:r>
      </w:ins>
      <w:r w:rsidR="00343236">
        <w:t>’</w:t>
      </w:r>
      <w:ins w:id="7" w:author="AJ Smit" w:date="2019-04-10T13:28:00Z">
        <w:r w:rsidR="00C839F0">
          <w:t xml:space="preserve"> of WBCs</w:t>
        </w:r>
      </w:ins>
      <w:r w:rsidR="00C839F0">
        <w:t>.</w:t>
      </w:r>
      <w:commentRangeEnd w:id="4"/>
      <w:r w:rsidR="00C839F0">
        <w:rPr>
          <w:rStyle w:val="CommentReference"/>
          <w:rFonts w:eastAsia="Times New Roman"/>
        </w:rPr>
        <w:commentReference w:id="4"/>
      </w:r>
    </w:p>
    <w:p w14:paraId="4FAFEC34" w14:textId="77777777" w:rsidR="00EA39BC" w:rsidRPr="00261703" w:rsidRDefault="00EA39BC" w:rsidP="00C839F0">
      <w:pPr>
        <w:ind w:left="0"/>
      </w:pPr>
    </w:p>
    <w:p w14:paraId="155BA227" w14:textId="0CB357E7" w:rsidR="00261703" w:rsidRDefault="00261703" w:rsidP="00EA39BC">
      <w:r w:rsidRPr="00EA39BC">
        <w:t>Five WBC</w:t>
      </w:r>
      <w:r w:rsidR="007418E6" w:rsidRPr="00EA39BC">
        <w:t>s</w:t>
      </w:r>
      <w:r w:rsidRPr="00EA39BC">
        <w:t xml:space="preserve"> dominate heat transport in the world’s oceans: the Agulhas, Brazil and East Australian Currents in the Southern Hemisphere (SH), and the Kuroshio Current and Gulf Stream in the Northern Hemisphere (NH). </w:t>
      </w:r>
      <w:r w:rsidR="000C0E10" w:rsidRPr="00EA39BC">
        <w:t xml:space="preserve">As a long-term </w:t>
      </w:r>
      <w:r w:rsidR="007418E6" w:rsidRPr="00EA39BC">
        <w:t>mean</w:t>
      </w:r>
      <w:r w:rsidR="000C0E10" w:rsidRPr="00EA39BC">
        <w:t>, the seemingly stable WBC jets are defined by their fast geostrophic velocities and high mean kinetic energy (MKE)—much of the global ocean’s MKE is concentrated in the WBCs (</w:t>
      </w:r>
      <w:r w:rsidR="000C0E10" w:rsidRPr="00D66E66">
        <w:rPr>
          <w:highlight w:val="yellow"/>
        </w:rPr>
        <w:t>refs.</w:t>
      </w:r>
      <w:r w:rsidR="000C0E10" w:rsidRPr="00EA39BC">
        <w:t xml:space="preserve">). </w:t>
      </w:r>
      <w:r w:rsidRPr="00EA39BC">
        <w:t>These boundary currents exhibit strong synoptic variability</w:t>
      </w:r>
      <w:r w:rsidR="007418E6" w:rsidRPr="00EA39BC">
        <w:t>:</w:t>
      </w:r>
      <w:r w:rsidR="000C0E10" w:rsidRPr="00EA39BC">
        <w:t xml:space="preserve"> </w:t>
      </w:r>
      <w:r w:rsidR="007418E6" w:rsidRPr="00EA39BC">
        <w:t>o</w:t>
      </w:r>
      <w:r w:rsidRPr="00EA39BC">
        <w:t xml:space="preserve">ver shorter time scales of weeks to months, instabilities generate meanders and mesoscale eddies, </w:t>
      </w:r>
      <w:r w:rsidR="000C0E10" w:rsidRPr="00EA39BC">
        <w:t xml:space="preserve">the latter </w:t>
      </w:r>
      <w:r w:rsidRPr="00EA39BC">
        <w:t xml:space="preserve">forming a ‘field’ of high eddy kinetic energy (EKE) around the </w:t>
      </w:r>
      <w:r w:rsidR="000C0E10" w:rsidRPr="00EA39BC">
        <w:t>jets</w:t>
      </w:r>
      <w:r w:rsidRPr="00EA39BC">
        <w:t xml:space="preserve"> (</w:t>
      </w:r>
      <w:r w:rsidRPr="00D66E66">
        <w:rPr>
          <w:highlight w:val="yellow"/>
        </w:rPr>
        <w:t>refs.</w:t>
      </w:r>
      <w:r w:rsidRPr="00EA39BC">
        <w:t xml:space="preserve">). WBCs are prominent drivers of global climate systems and </w:t>
      </w:r>
      <w:r w:rsidR="00385C8D" w:rsidRPr="00EA39BC">
        <w:t xml:space="preserve">regional </w:t>
      </w:r>
      <w:r w:rsidRPr="00EA39BC">
        <w:t xml:space="preserve">weather </w:t>
      </w:r>
      <w:r w:rsidR="005F5A8D" w:rsidRPr="00EA39BC">
        <w:fldChar w:fldCharType="begin" w:fldLock="1"/>
      </w:r>
      <w:r w:rsidR="00F505A3" w:rsidRPr="00EA39BC">
        <w:instrText>ADDIN CSL_CITATION {"citationItems":[{"id":"ITEM-1","itemData":{"abstract":"Western boundary currents as they extend eastward into the ocean basin (referred to here as WBCEs) are regions of intense air-sea interaction, where the ocean loses heat and moisture to the atmosphere and absorbs carbon dioxide. Air-sea interactions in WBCEs can affect weather and climate both locally and remotely, on time scales of days to decades. Thus significant societal benefit can be achieved by improving their representation in numerical models of the atmosphere and ocean. To this end, WBCE data are needed for assimilation into numerical models, for assessment of model realism, and for analyses of climate processes. WBCE include the Kuroshio Extension in the North Pacific, the Gulf Stream in the North Atlantic, the Agulhas Return Current in the South Indian Ocean, the East Australian Current in the South Pacific, and the Brazil-Malvinas Confluence in the South Atlantic. The open-ocean strong currents, sharp fronts, and energetic synoptic variability make WBCEs challenging regions to observe, but existing technology will allow comprehensive sustained observations of these important regions. While our primary focus is on monitoring ocean-atmosphere interactions and ocean ventilation related to heat and freshwater exchanges, these depend upon the location of the current, depth of temperature anomalies (heat content), and the three- dimensional circulation, features that also can affect the distribution of biogeochemical properties. The observing system strategy developed here thus attempts to provide a coordinated system that would act as a framework for multidisciplinary observations.","author":[{"dropping-particle":"","family":"Cronin","given":"Meghan F","non-dropping-particle":"","parse-names":false,"suffix":""},{"dropping-particle":"","family":"Bond","given":"Nicholas","non-dropping-particle":"","parse-names":false,"suffix":""},{"dropping-particle":"","family":"Booth","given":"James","non-dropping-particle":"","parse-names":false,"suffix":""},{"dropping-particle":"","family":"Ichikawa","given":"Hiroshi","non-dropping-particle":"","parse-names":false,"suffix":""},{"dropping-particle":"","family":"Joyce","given":"Terrence M","non-dropping-particle":"","parse-names":false,"suffix":""},{"dropping-particle":"","family":"Kelly","given":"Kathryn","non-dropping-particle":"","parse-names":false,"suffix":""},{"dropping-particle":"","family":"Kubota","given":"Masahisa","non-dropping-particle":"","parse-names":false,"suffix":""},{"dropping-particle":"","family":"Qiu","given":"Bo","non-dropping-particle":"","parse-names":false,"suffix":""},{"dropping-particle":"","family":"Reason","given":"Chris","non-dropping-particle":"","parse-names":false,"suffix":""},{"dropping-particle":"","family":"Rouault","given":"Mathieu","non-dropping-particle":"","parse-names":false,"suffix":""},{"dropping-particle":"","family":"Sabine","given":"Chris","non-dropping-particle":"","parse-names":false,"suffix":""},{"dropping-particle":"","family":"Saino","given":"Toshiro","non-dropping-particle":"","parse-names":false,"suffix":""},{"dropping-particle":"","family":"Small","given":"Justin","non-dropping-particle":"","parse-names":false,"suffix":""},{"dropping-particle":"","family":"Suga","given":"Toshio","non-dropping-particle":"","parse-names":false,"suffix":""},{"dropping-particle":"","family":"Talley","given":"Lynne D","non-dropping-particle":"","parse-names":false,"suffix":""},{"dropping-particle":"","family":"Thompson","given":"LuAnne","non-dropping-particle":"","parse-names":false,"suffix":""},{"dropping-particle":"","family":"Weller","given":"Robert A","non-dropping-particle":"","parse-names":false,"suffix":""}],"container-title":"Proceedings of the\" OceanObs’ 09: Sustained Ocean Observations and Information for Society\" Conference","id":"ITEM-1","issue":"1","issued":{"date-parts":[["2010"]]},"title":"Monitoring ocean-atmosphere interactions in western boundary current extensions","type":"speech","volume":"2"},"uris":["http://www.mendeley.com/documents/?uuid=3015026a-018c-428a-a7bb-2a0aac21e518"]}],"mendeley":{"formattedCitation":"(&lt;i&gt;23&lt;/i&gt;)","plainTextFormattedCitation":"(23)","previouslyFormattedCitation":"(&lt;i&gt;23&lt;/i&gt;)"},"properties":{"noteIndex":0},"schema":"https://github.com/citation-style-language/schema/raw/master/csl-citation.json"}</w:instrText>
      </w:r>
      <w:r w:rsidR="005F5A8D" w:rsidRPr="00EA39BC">
        <w:fldChar w:fldCharType="separate"/>
      </w:r>
      <w:r w:rsidR="005F5A8D" w:rsidRPr="00EA39BC">
        <w:t>(23)</w:t>
      </w:r>
      <w:r w:rsidR="005F5A8D" w:rsidRPr="00EA39BC">
        <w:fldChar w:fldCharType="end"/>
      </w:r>
      <w:r w:rsidRPr="00EA39BC">
        <w:t xml:space="preserve">. Their meridional heat transport loads the atmosphere with moisture and drives rainfall over eastern portions of south-east Africa, Brazil, Australia, the coast of Japan, and the United States. The northern hemisphere WBCs also mark the beginning of the North Pacific and North Atlantic storm tracks where tropical cyclones are generated </w:t>
      </w:r>
      <w:r w:rsidR="005F5A8D" w:rsidRPr="00EA39BC">
        <w:fldChar w:fldCharType="begin" w:fldLock="1"/>
      </w:r>
      <w:r w:rsidR="00F505A3" w:rsidRPr="00EA39BC">
        <w:instrText>ADDIN CSL_CITATION {"citationItems":[{"id":"ITEM-1","itemData":{"DOI":"10.1029/2008GL034010","ISBN":"0094-8276","ISSN":"00948276","abstract":"Observations indicate that midlatitude weather systems are organized into ‘‘storm tracks’’ near oceanic frontal zones with pronounced sea-surface temperature (SST) gradients. A pair of atmospheric general circulation model experiments with zonally uniform SST profiles prescribed show that their observed collocation is not fortuitous. In one experiment, a storm track is anchored around a midlatitude SST front that maintains near-surface thermal gradients and energizes eddies. Westerly momentum transport by eddies produces a well-defined polar-front jet along the front, even in winter when a subtropical jet stream intensifies. In the other experiment, removal of the SST front leads to a substantial weakening in eddy activity and the PFJ especially in winter. It also leads to a weakening of the annular mode —the dominant mode of westerly-jet variability— and its notable structural distortion in winter. Though idealized, our experiments suggest the importance of midlatitude oceanic fronts for the tropospheric circulation and its variability.","author":[{"dropping-particle":"","family":"Nakamura","given":"Hisashi","non-dropping-particle":"","parse-names":false,"suffix":""},{"dropping-particle":"","family":"Sampe","given":"Takeaki","non-dropping-particle":"","parse-names":false,"suffix":""},{"dropping-particle":"","family":"Goto","given":"Atsushi","non-dropping-particle":"","parse-names":false,"suffix":""},{"dropping-particle":"","family":"Ohfuchi","given":"Wataru","non-dropping-particle":"","parse-names":false,"suffix":""},{"dropping-particle":"","family":"Xie","given":"Shang Ping","non-dropping-particle":"","parse-names":false,"suffix":""}],"container-title":"Geophysical Research Letters","id":"ITEM-1","issue":"15","issued":{"date-parts":[["2008"]]},"page":"1-5","title":"On the importance of midlatitude oceanic frontal zones for the mean state and dominant variability in the tropospheric circulation","type":"article-journal","volume":"35"},"uris":["http://www.mendeley.com/documents/?uuid=edbdd129-c497-426f-9cf7-377b793eed50"]}],"mendeley":{"formattedCitation":"(&lt;i&gt;24&lt;/i&gt;)","plainTextFormattedCitation":"(24)","previouslyFormattedCitation":"(&lt;i&gt;24&lt;/i&gt;)"},"properties":{"noteIndex":0},"schema":"https://github.com/citation-style-language/schema/raw/master/csl-citation.json"}</w:instrText>
      </w:r>
      <w:r w:rsidR="005F5A8D" w:rsidRPr="00EA39BC">
        <w:fldChar w:fldCharType="separate"/>
      </w:r>
      <w:r w:rsidR="005F5A8D" w:rsidRPr="00EA39BC">
        <w:t>(24)</w:t>
      </w:r>
      <w:r w:rsidR="005F5A8D" w:rsidRPr="00EA39BC">
        <w:fldChar w:fldCharType="end"/>
      </w:r>
      <w:r w:rsidRPr="00EA39BC">
        <w:t xml:space="preserve">. </w:t>
      </w:r>
      <w:r w:rsidRPr="00EA39BC">
        <w:rPr>
          <w:highlight w:val="yellow"/>
        </w:rPr>
        <w:t xml:space="preserve">Compared to the surrounding oceans over the latitudes across which WBCs are active, they carry </w:t>
      </w:r>
      <w:proofErr w:type="spellStart"/>
      <w:r w:rsidRPr="00EA39BC">
        <w:rPr>
          <w:highlight w:val="yellow"/>
        </w:rPr>
        <w:t>zzz</w:t>
      </w:r>
      <w:proofErr w:type="spellEnd"/>
      <w:r w:rsidRPr="00EA39BC">
        <w:rPr>
          <w:highlight w:val="yellow"/>
        </w:rPr>
        <w:t xml:space="preserve">% more heat {or exhibit a </w:t>
      </w:r>
      <w:proofErr w:type="spellStart"/>
      <w:r w:rsidRPr="00EA39BC">
        <w:rPr>
          <w:highlight w:val="yellow"/>
        </w:rPr>
        <w:t>zzz</w:t>
      </w:r>
      <w:proofErr w:type="spellEnd"/>
      <w:r w:rsidRPr="00EA39BC">
        <w:rPr>
          <w:highlight w:val="yellow"/>
        </w:rPr>
        <w:t>% higher SST}.</w:t>
      </w:r>
    </w:p>
    <w:p w14:paraId="573FE2BA" w14:textId="77777777" w:rsidR="00EA39BC" w:rsidRPr="00EA39BC" w:rsidRDefault="00EA39BC" w:rsidP="00EA39BC"/>
    <w:p w14:paraId="77686FAE" w14:textId="2BE6C9BE" w:rsidR="00261703" w:rsidRDefault="002A5B0A" w:rsidP="00EA39BC">
      <w:r>
        <w:t>WCBs are vulnerable to changing climate</w:t>
      </w:r>
      <w:r w:rsidR="00261703" w:rsidRPr="00261703">
        <w:t>. All WBCs, except for the Kuroshio Current, are extending poleward due to shifts in the predominant zonal wind systems (</w:t>
      </w:r>
      <w:r w:rsidR="00261703" w:rsidRPr="00385C8D">
        <w:rPr>
          <w:highlight w:val="yellow"/>
        </w:rPr>
        <w:t>refs.</w:t>
      </w:r>
      <w:r w:rsidR="00261703" w:rsidRPr="00261703">
        <w:t>). The current strength of WBCs is also intensifying under climate change for most WBCs, excluding the Gulf Stream (</w:t>
      </w:r>
      <w:r w:rsidR="00261703" w:rsidRPr="00385C8D">
        <w:rPr>
          <w:highlight w:val="yellow"/>
        </w:rPr>
        <w:t>refs.</w:t>
      </w:r>
      <w:r w:rsidR="00261703" w:rsidRPr="00261703">
        <w:t xml:space="preserve">). WBCs are responding by </w:t>
      </w:r>
      <w:commentRangeStart w:id="8"/>
      <w:r w:rsidR="00261703" w:rsidRPr="00261703">
        <w:t xml:space="preserve">increasing mesoscale activity </w:t>
      </w:r>
      <w:commentRangeEnd w:id="8"/>
      <w:r w:rsidR="00261703" w:rsidRPr="00261703">
        <w:commentReference w:id="8"/>
      </w:r>
      <w:r w:rsidR="005F5A8D">
        <w:fldChar w:fldCharType="begin" w:fldLock="1"/>
      </w:r>
      <w:r w:rsidR="00F505A3">
        <w:instrText>ADDIN CSL_CITATION {"citationItems":[{"id":"ITEM-1","itemData":{"DOI":"10.1038/nature19853","ISBN":"1476-4687 (Electronic)\\r0028-0836 (Linking)","ISSN":"14764687","PMID":"27828944","abstract":"Western boundary currents—such as the Agulhas Current in the Indian Ocean—carry heat poleward, moderating Earth's climate and fuelling the mid-latitude storm tracks 1,2 . They could exacerbate or mitigate warming and extreme weather events in the future, depending on their response to anthropogenic climate change. Climate models show an ongoing poleward expansion and intensification of the global wind systems, most robustly in the Southern Hemisphere 3–5 , and linear dynamical theory 6,7 suggests that western boundary currents will intensify and shift poleward as a result 3,8 . Observational evidence of such changes comes from accelerated warming and air–sea heat flux rates within all western boundary currents, which are two or three times faster than global mean rates 5,9,10 . Here we show that, despite these expectations, the Agulhas Current has not intensified since the early 1990s. Instead, we find that it has broadened as a result of more eddy activity. Recent analyses of other western boundary currents—the Kuroshio and East Australia currents—hint at similar trends 11–15 . These results indicate that intensifying winds may be increasing the eddy kinetic energy of boundary currents, rather than their mean flow. This could act to decrease poleward heat transport and increase cross-frontal exchange of nutrients and pollutants between the coastal ocean and the deep ocean. Sustained in situ measurements are needed to properly understand the role of these current systems in a changing climate. To estimate the trend in Agulhas Current transport we build a 22-year proxy using three years of in situ measurements from the Agulhas Current Time-series (ACT) array 16 combined with coincident along-track satellite altimeter data spanning the years 1993–2015 (Fig. 1). We define two measures of transport for the Agulhas Current: a streamwise, southwestward jet transport T jet , and a geographically fixed, net boundary-layer transport T box . Over the three years of in situ data the mean and standard deviation of T jet are − 84 Sv (1 Sv = 10 6","author":[{"dropping-particle":"","family":"Beal","given":"Lisa M.","non-dropping-particle":"","parse-names":false,"suffix":""},{"dropping-particle":"","family":"Elipot","given":"Shane","non-dropping-particle":"","parse-names":false,"suffix":""}],"container-title":"Nature","id":"ITEM-1","issue":"7634","issued":{"date-parts":[["2016"]]},"page":"570-573","publisher":"Nature Publishing Group","title":"Broadening not strengthening of the Agulhas Current since the early 1990s","type":"article-journal","volume":"540"},"uris":["http://www.mendeley.com/documents/?uuid=6d053aa5-f9f0-41e0-98b5-2c3c807829b9"]}],"mendeley":{"formattedCitation":"(&lt;i&gt;25&lt;/i&gt;)","plainTextFormattedCitation":"(25)","previouslyFormattedCitation":"(&lt;i&gt;25&lt;/i&gt;)"},"properties":{"noteIndex":0},"schema":"https://github.com/citation-style-language/schema/raw/master/csl-citation.json"}</w:instrText>
      </w:r>
      <w:r w:rsidR="005F5A8D">
        <w:fldChar w:fldCharType="separate"/>
      </w:r>
      <w:r w:rsidR="005F5A8D" w:rsidRPr="005F5A8D">
        <w:rPr>
          <w:noProof/>
        </w:rPr>
        <w:t>(</w:t>
      </w:r>
      <w:r w:rsidR="005F5A8D" w:rsidRPr="005F5A8D">
        <w:rPr>
          <w:i/>
          <w:noProof/>
        </w:rPr>
        <w:t>25</w:t>
      </w:r>
      <w:r w:rsidR="005F5A8D" w:rsidRPr="005F5A8D">
        <w:rPr>
          <w:noProof/>
        </w:rPr>
        <w:t>)</w:t>
      </w:r>
      <w:r w:rsidR="005F5A8D">
        <w:fldChar w:fldCharType="end"/>
      </w:r>
      <w:r w:rsidR="00261703" w:rsidRPr="00261703">
        <w:t xml:space="preserve">, and they display the highest rates of </w:t>
      </w:r>
      <w:r w:rsidR="00385C8D">
        <w:t>centennial</w:t>
      </w:r>
      <w:r w:rsidR="00261703" w:rsidRPr="00261703">
        <w:t xml:space="preserve"> increases in sea surface temperatures in the world’s oceans</w:t>
      </w:r>
      <w:r w:rsidR="0050779E">
        <w:t xml:space="preserve"> </w:t>
      </w:r>
      <w:r w:rsidR="0050779E">
        <w:fldChar w:fldCharType="begin" w:fldLock="1"/>
      </w:r>
      <w:r w:rsidR="00C06E8D">
        <w:instrText>ADDIN CSL_CITATION {"citationItems":[{"id":"ITEM-1","itemData":{"DOI":"10.1038/nclimate1353","ISBN":"1758-678X","ISSN":"1758678X","abstract":"Subtropical western boundary currents are warm, fast-flowing currents that form on the western side of ocean basins. They carry warm tropical water to the mid-latitudes and vent large amounts of heat and moisture to the atmosphere along their paths, affecting atmospheric jet streams and mid-latitude storms, as well as ocean carbon uptake. The possibility that these highly energetic currents might change under greenhouse-gas forcing has raised significant concerns, but detecting such changes is challenging owing to limited observations. Here, using reconstructed sea surface temperature datasets and century-long ocean and atmosphere reanalysis products, we find that the post-1900 surface ocean warming rate over the path of these currents is two to three times faster than the global mean surface ocean warming rate. The accelerated warming is associated with a synchronous poleward shift and/or intensification of global subtropical western boundary currents in conjunction with a systematic change in winds over both hemispheres. This enhanced warming may reduce the ability of the oceans to absorb anthropogenic carbon dioxide over these regions. However, uncertainties in detection and attribution of these warming trends remain, pointing to a need for a long-term monitoring network of the global western boundary currents and their extensions. © 2012 Macmillan Publishers Limited. All rights reserved.","author":[{"dropping-particle":"","family":"Wu","given":"Lixin","non-dropping-particle":"","parse-names":false,"suffix":""},{"dropping-particle":"","family":"Cai","given":"Wenju","non-dropping-particle":"","parse-names":false,"suffix":""},{"dropping-particle":"","family":"Zhang","given":"Liping","non-dropping-particle":"","parse-names":false,"suffix":""},{"dropping-particle":"","family":"Nakamura","given":"Hisashi","non-dropping-particle":"","parse-names":false,"suffix":""},{"dropping-particle":"","family":"Timmermann","given":"Axel","non-dropping-particle":"","parse-names":false,"suffix":""},{"dropping-particle":"","family":"Joyce","given":"Terry","non-dropping-particle":"","parse-names":false,"suffix":""},{"dropping-particle":"","family":"McPhaden","given":"Michael J.","non-dropping-particle":"","parse-names":false,"suffix":""},{"dropping-particle":"","family":"Alexander","given":"Michael","non-dropping-particle":"","parse-names":false,"suffix":""},{"dropping-particle":"","family":"Qiu","given":"Bo","non-dropping-particle":"","parse-names":false,"suffix":""},{"dropping-particle":"","family":"Visbeck","given":"Martin","non-dropping-particle":"","parse-names":false,"suffix":""},{"dropping-particle":"","family":"Chang","given":"Ping","non-dropping-particle":"","parse-names":false,"suffix":""},{"dropping-particle":"","family":"Giese","given":"Benjamin","non-dropping-particle":"","parse-names":false,"suffix":""}],"container-title":"Nature Climate Change","id":"ITEM-1","issue":"3","issued":{"date-parts":[["2012"]]},"page":"161-166","publisher":"Nature Publishing Group","title":"Enhanced warming over the global subtropical western boundary currents","type":"article-journal","volume":"2"},"uris":["http://www.mendeley.com/documents/?uuid=f60dabdd-2594-46e7-a272-7946dcb5b48a"]}],"mendeley":{"formattedCitation":"(&lt;i&gt;26&lt;/i&gt;)","plainTextFormattedCitation":"(26)","previouslyFormattedCitation":"(&lt;i&gt;26&lt;/i&gt;)"},"properties":{"noteIndex":0},"schema":"https://github.com/citation-style-language/schema/raw/master/csl-citation.json"}</w:instrText>
      </w:r>
      <w:r w:rsidR="0050779E">
        <w:fldChar w:fldCharType="separate"/>
      </w:r>
      <w:r w:rsidR="0050779E" w:rsidRPr="0050779E">
        <w:rPr>
          <w:noProof/>
        </w:rPr>
        <w:t>(</w:t>
      </w:r>
      <w:r w:rsidR="0050779E" w:rsidRPr="0050779E">
        <w:rPr>
          <w:i/>
          <w:noProof/>
        </w:rPr>
        <w:t>26</w:t>
      </w:r>
      <w:r w:rsidR="0050779E" w:rsidRPr="0050779E">
        <w:rPr>
          <w:noProof/>
        </w:rPr>
        <w:t>)</w:t>
      </w:r>
      <w:r w:rsidR="0050779E">
        <w:fldChar w:fldCharType="end"/>
      </w:r>
      <w:r w:rsidR="00261703" w:rsidRPr="00261703">
        <w:t xml:space="preserve">. </w:t>
      </w:r>
      <w:commentRangeStart w:id="9"/>
      <w:r w:rsidR="00C839F0" w:rsidRPr="00261703">
        <w:t xml:space="preserve">Collectively, these lines of evidence suggest that MHWs in WBCs could continue </w:t>
      </w:r>
      <w:r w:rsidR="00C839F0">
        <w:t xml:space="preserve">to </w:t>
      </w:r>
      <w:r w:rsidR="00C839F0" w:rsidRPr="00261703">
        <w:t>increase in the future.</w:t>
      </w:r>
      <w:commentRangeEnd w:id="9"/>
      <w:r w:rsidR="00C839F0">
        <w:rPr>
          <w:rStyle w:val="CommentReference"/>
          <w:rFonts w:eastAsia="Times New Roman"/>
        </w:rPr>
        <w:commentReference w:id="9"/>
      </w:r>
    </w:p>
    <w:p w14:paraId="4492E3B3" w14:textId="77777777" w:rsidR="00EA39BC" w:rsidRPr="00261703" w:rsidRDefault="00EA39BC" w:rsidP="00EA39BC"/>
    <w:p w14:paraId="7C916B48" w14:textId="3931453B" w:rsidR="00CB31D5" w:rsidRPr="000C211B" w:rsidRDefault="00261703" w:rsidP="00EA39BC">
      <w:r w:rsidRPr="00261703">
        <w:t>Here we delve in more detail into the hypothesis that MHWs</w:t>
      </w:r>
      <w:r w:rsidR="00726FA9">
        <w:t xml:space="preserve"> </w:t>
      </w:r>
      <w:r w:rsidR="00726FA9" w:rsidRPr="00261703">
        <w:t>in the five major WBCs of the world</w:t>
      </w:r>
      <w:r w:rsidRPr="00261703">
        <w:t xml:space="preserve"> have increased</w:t>
      </w:r>
      <w:r w:rsidR="00726FA9">
        <w:t xml:space="preserve"> in frequency</w:t>
      </w:r>
      <w:r w:rsidR="002A5B0A">
        <w:t xml:space="preserve">, duration, and </w:t>
      </w:r>
      <w:r w:rsidR="00726FA9">
        <w:t>intensity</w:t>
      </w:r>
      <w:r w:rsidRPr="00261703">
        <w:t xml:space="preserve"> over the </w:t>
      </w:r>
      <w:r w:rsidR="007418E6">
        <w:t>four decades</w:t>
      </w:r>
      <w:r w:rsidR="005F5A8D">
        <w:t xml:space="preserve"> </w:t>
      </w:r>
      <w:r w:rsidR="005F5A8D">
        <w:fldChar w:fldCharType="begin" w:fldLock="1"/>
      </w:r>
      <w:r w:rsidR="005F5A8D">
        <w:instrText>ADDIN CSL_CITATION {"citationItems":[{"id":"ITEM-1","itemData":{"DOI":"10.1038/s41467-018-03732-9","ISBN":"2041-1723","ISSN":"2041-1723","PMID":"29636482","abstract":"Heatwaves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Communications","id":"ITEM-1","issue":"1","issued":{"date-parts":[["2018"]]},"page":"1324","publisher":"Springer US","title":"Longer and more frequent marine heatwaves over the past century","type":"article-journal","volume":"9"},"uris":["http://www.mendeley.com/documents/?uuid=bc0b9b1f-b443-4a49-89cc-85a4ea88d674"]}],"mendeley":{"formattedCitation":"(&lt;i&gt;22&lt;/i&gt;)","plainTextFormattedCitation":"(22)","previouslyFormattedCitation":"(&lt;i&gt;22&lt;/i&gt;)"},"properties":{"noteIndex":0},"schema":"https://github.com/citation-style-language/schema/raw/master/csl-citation.json"}</w:instrText>
      </w:r>
      <w:r w:rsidR="005F5A8D">
        <w:fldChar w:fldCharType="separate"/>
      </w:r>
      <w:r w:rsidR="005F5A8D" w:rsidRPr="005F5A8D">
        <w:rPr>
          <w:noProof/>
        </w:rPr>
        <w:t>(</w:t>
      </w:r>
      <w:r w:rsidR="005F5A8D" w:rsidRPr="005F5A8D">
        <w:rPr>
          <w:i/>
          <w:noProof/>
        </w:rPr>
        <w:t>22</w:t>
      </w:r>
      <w:r w:rsidR="005F5A8D" w:rsidRPr="005F5A8D">
        <w:rPr>
          <w:noProof/>
        </w:rPr>
        <w:t>)</w:t>
      </w:r>
      <w:r w:rsidR="005F5A8D">
        <w:fldChar w:fldCharType="end"/>
      </w:r>
      <w:r w:rsidRPr="00261703">
        <w:t xml:space="preserve">. We have three primary aims. The first is to assess what aspects of MHWs in WBCs are increasing—is it their frequency or intensity or both—as these could have different ecosystem impacts. The second is to identify where MHWs are primarily found in WBCs—do they occur throughout the region or are they concentrated in specific places; for example, are MHWs concentrated in the main region of intense boundary current flow or </w:t>
      </w:r>
      <w:r w:rsidR="00726FA9">
        <w:t xml:space="preserve">in </w:t>
      </w:r>
      <w:r w:rsidRPr="00261703">
        <w:t xml:space="preserve">adjacent areas where instabilities including the formation of mesoscale eddies and meanders are greatest? This should inform our understanding of the primary mechanism underlying the </w:t>
      </w:r>
      <w:r w:rsidRPr="002A5B0A">
        <w:t>increase</w:t>
      </w:r>
      <w:r w:rsidR="000020EF">
        <w:t xml:space="preserve"> in</w:t>
      </w:r>
      <w:r w:rsidRPr="002A5B0A">
        <w:t xml:space="preserve"> </w:t>
      </w:r>
      <w:commentRangeStart w:id="10"/>
      <w:r w:rsidR="002A5B0A" w:rsidRPr="002A5B0A">
        <w:rPr>
          <w:highlight w:val="yellow"/>
        </w:rPr>
        <w:t xml:space="preserve">prevalence </w:t>
      </w:r>
      <w:commentRangeEnd w:id="10"/>
      <w:r w:rsidR="002A5B0A">
        <w:rPr>
          <w:rStyle w:val="CommentReference"/>
          <w:rFonts w:eastAsia="Times New Roman"/>
        </w:rPr>
        <w:commentReference w:id="10"/>
      </w:r>
      <w:r w:rsidRPr="002A5B0A">
        <w:t>in</w:t>
      </w:r>
      <w:r w:rsidR="002A5B0A" w:rsidRPr="002A5B0A">
        <w:t xml:space="preserve"> </w:t>
      </w:r>
      <w:r w:rsidRPr="002A5B0A">
        <w:t>MHWs in WBCs. Last, given that</w:t>
      </w:r>
      <w:r w:rsidR="002A5B0A" w:rsidRPr="002A5B0A">
        <w:t xml:space="preserve"> the </w:t>
      </w:r>
      <w:r w:rsidR="002A5B0A" w:rsidRPr="002A5B0A">
        <w:rPr>
          <w:highlight w:val="yellow"/>
        </w:rPr>
        <w:t xml:space="preserve">severity </w:t>
      </w:r>
      <w:r w:rsidR="002A5B0A" w:rsidRPr="002A5B0A">
        <w:t>of</w:t>
      </w:r>
      <w:r w:rsidRPr="002A5B0A">
        <w:t xml:space="preserve"> MHWs </w:t>
      </w:r>
      <w:r w:rsidR="002A5B0A" w:rsidRPr="002A5B0A">
        <w:t>is</w:t>
      </w:r>
      <w:r w:rsidRPr="002A5B0A">
        <w:t xml:space="preserve"> increasing in WBCs, we test the hypothesis that </w:t>
      </w:r>
      <w:r w:rsidR="002A5B0A">
        <w:t xml:space="preserve">the </w:t>
      </w:r>
      <w:r w:rsidR="002A5B0A" w:rsidRPr="002A5B0A">
        <w:t>development</w:t>
      </w:r>
      <w:r w:rsidR="002A5B0A">
        <w:t xml:space="preserve"> </w:t>
      </w:r>
      <w:r w:rsidRPr="002A5B0A">
        <w:t xml:space="preserve">MHWs </w:t>
      </w:r>
      <w:commentRangeStart w:id="11"/>
      <w:r w:rsidRPr="002A5B0A">
        <w:rPr>
          <w:highlight w:val="yellow"/>
        </w:rPr>
        <w:t>are going to increase</w:t>
      </w:r>
      <w:r w:rsidRPr="00261703">
        <w:t xml:space="preserve"> further in the future</w:t>
      </w:r>
      <w:commentRangeEnd w:id="11"/>
      <w:r w:rsidR="007418E6">
        <w:rPr>
          <w:rStyle w:val="CommentReference"/>
          <w:rFonts w:eastAsia="Times New Roman"/>
        </w:rPr>
        <w:commentReference w:id="11"/>
      </w:r>
      <w:r w:rsidRPr="00261703">
        <w:t>, and analyse whether it is primarily their frequency, intensity</w:t>
      </w:r>
      <w:r w:rsidR="007418E6">
        <w:t>,</w:t>
      </w:r>
      <w:r w:rsidRPr="00261703">
        <w:t xml:space="preserve"> or both.</w:t>
      </w:r>
      <w:r w:rsidR="00CB31D5" w:rsidRPr="000C211B">
        <w:t xml:space="preserve"> </w:t>
      </w:r>
    </w:p>
    <w:p w14:paraId="14C848CD" w14:textId="77777777" w:rsidR="00AB5717" w:rsidRDefault="00AB5717" w:rsidP="00AC2069">
      <w:pPr>
        <w:pStyle w:val="Paragraph"/>
        <w:spacing w:before="0"/>
        <w:ind w:firstLine="0"/>
        <w:rPr>
          <w:b/>
        </w:rPr>
      </w:pPr>
    </w:p>
    <w:p w14:paraId="629D8A0E" w14:textId="77777777" w:rsidR="004A10BE" w:rsidRDefault="004A10BE" w:rsidP="00AC2069">
      <w:pPr>
        <w:pStyle w:val="Paragraph"/>
        <w:spacing w:before="0"/>
        <w:ind w:firstLine="0"/>
      </w:pPr>
      <w:r w:rsidRPr="008B1FB9">
        <w:rPr>
          <w:b/>
        </w:rPr>
        <w:t>Results</w:t>
      </w:r>
      <w:r>
        <w:t xml:space="preserve"> </w:t>
      </w:r>
    </w:p>
    <w:p w14:paraId="50C63405" w14:textId="77777777" w:rsidR="00845597" w:rsidRPr="00C52AE4" w:rsidRDefault="00845597" w:rsidP="00EA39BC">
      <w:pPr>
        <w:rPr>
          <w:rFonts w:eastAsia="Times New Roman"/>
          <w:color w:val="0070C0"/>
          <w:sz w:val="24"/>
          <w:szCs w:val="24"/>
          <w:lang w:val="en-US"/>
        </w:rPr>
      </w:pPr>
      <w:r w:rsidRPr="00C52AE4">
        <w:rPr>
          <w:rFonts w:eastAsia="Times New Roman"/>
          <w:color w:val="0070C0"/>
          <w:sz w:val="24"/>
          <w:szCs w:val="24"/>
          <w:lang w:val="en-US"/>
        </w:rPr>
        <w:t xml:space="preserve">The results should describe the experiments performed and the findings observed. The results section should be divided into subsections to delineate different experimental themes. Subheadings should either be all phrases or all complete sentences. All data must be shown either in the main text or in the Supplementary Materials. </w:t>
      </w:r>
    </w:p>
    <w:p w14:paraId="5EC68419" w14:textId="77777777" w:rsidR="00845597" w:rsidRPr="007418E6" w:rsidRDefault="00845597" w:rsidP="00AC2069">
      <w:pPr>
        <w:pStyle w:val="Paragraph"/>
        <w:numPr>
          <w:ilvl w:val="0"/>
          <w:numId w:val="15"/>
        </w:numPr>
        <w:spacing w:before="0"/>
        <w:ind w:left="1800"/>
        <w:rPr>
          <w:color w:val="0070C0"/>
        </w:rPr>
      </w:pPr>
      <w:r w:rsidRPr="007418E6">
        <w:rPr>
          <w:color w:val="0070C0"/>
        </w:rPr>
        <w:t>All data should be presented in the Results. No data should be presented for the first time in the Discussion. Data (such as from Western blots) should be appropriately quantified.</w:t>
      </w:r>
    </w:p>
    <w:p w14:paraId="00C69C96" w14:textId="77777777" w:rsidR="00845597" w:rsidRPr="007418E6" w:rsidRDefault="00845597" w:rsidP="00AC2069">
      <w:pPr>
        <w:pStyle w:val="Paragraph"/>
        <w:numPr>
          <w:ilvl w:val="0"/>
          <w:numId w:val="15"/>
        </w:numPr>
        <w:spacing w:before="0"/>
        <w:ind w:left="1800"/>
        <w:rPr>
          <w:color w:val="0070C0"/>
        </w:rPr>
      </w:pPr>
      <w:r w:rsidRPr="007418E6">
        <w:rPr>
          <w:color w:val="0070C0"/>
        </w:rPr>
        <w:t>Subheadings must be either all complete sentences or all phrases. They should be brief, ideally less than 10 words. Subheadings should not end in a period. Your paper may have as many subheadings as are necessary.</w:t>
      </w:r>
    </w:p>
    <w:p w14:paraId="5E71D060" w14:textId="77777777" w:rsidR="00845597" w:rsidRPr="007418E6" w:rsidRDefault="00845597" w:rsidP="00AC2069">
      <w:pPr>
        <w:pStyle w:val="Paragraph"/>
        <w:numPr>
          <w:ilvl w:val="0"/>
          <w:numId w:val="15"/>
        </w:numPr>
        <w:spacing w:before="0"/>
        <w:ind w:left="1800"/>
        <w:rPr>
          <w:color w:val="0070C0"/>
        </w:rPr>
      </w:pPr>
      <w:r w:rsidRPr="007418E6">
        <w:rPr>
          <w:color w:val="0070C0"/>
        </w:rPr>
        <w:t xml:space="preserve">Figures and tables must be called out in numerical order. For example, the first mention of any panel of Fig. 3 cannot precede the first mention of all panels of Fig. 2. The supplementary figures (for example, fig. S1) and tables (table S1) must also be called out in numerical order. </w:t>
      </w:r>
    </w:p>
    <w:p w14:paraId="4F53E152" w14:textId="77777777" w:rsidR="00845597" w:rsidRPr="007418E6" w:rsidRDefault="00845597" w:rsidP="00AC2069">
      <w:pPr>
        <w:pStyle w:val="Paragraph"/>
        <w:numPr>
          <w:ilvl w:val="0"/>
          <w:numId w:val="15"/>
        </w:numPr>
        <w:spacing w:before="0"/>
        <w:ind w:left="1800"/>
        <w:rPr>
          <w:color w:val="0070C0"/>
        </w:rPr>
      </w:pPr>
      <w:r w:rsidRPr="007418E6">
        <w:rPr>
          <w:color w:val="0070C0"/>
        </w:rPr>
        <w:t xml:space="preserve">Display equations (set on their own line) can be included. Do not use the native Word 2007, 2008, 2010, or 2011 equation editor. This can in produce inaccurate MathML, the online markup language we use, which may result in display errors. Instead, use the legacy equation editor in Word (Insert menu; select insert object; select word equation) or use </w:t>
      </w:r>
      <w:proofErr w:type="spellStart"/>
      <w:r w:rsidRPr="007418E6">
        <w:rPr>
          <w:color w:val="0070C0"/>
        </w:rPr>
        <w:t>MathType</w:t>
      </w:r>
      <w:proofErr w:type="spellEnd"/>
      <w:r w:rsidRPr="007418E6">
        <w:rPr>
          <w:color w:val="0070C0"/>
        </w:rPr>
        <w:t xml:space="preserve"> (recommended). If you enter equations in simple </w:t>
      </w:r>
      <w:proofErr w:type="spellStart"/>
      <w:r w:rsidRPr="007418E6">
        <w:rPr>
          <w:color w:val="0070C0"/>
        </w:rPr>
        <w:t>LaTeX</w:t>
      </w:r>
      <w:proofErr w:type="spellEnd"/>
      <w:r w:rsidRPr="007418E6">
        <w:rPr>
          <w:color w:val="0070C0"/>
        </w:rPr>
        <w:t xml:space="preserve">, check that they will convert accurately (Word 2007 and higher can convert simple </w:t>
      </w:r>
      <w:proofErr w:type="spellStart"/>
      <w:r w:rsidRPr="007418E6">
        <w:rPr>
          <w:color w:val="0070C0"/>
        </w:rPr>
        <w:t>LaTeX</w:t>
      </w:r>
      <w:proofErr w:type="spellEnd"/>
      <w:r w:rsidRPr="007418E6">
        <w:rPr>
          <w:color w:val="0070C0"/>
        </w:rPr>
        <w:t xml:space="preserve"> equations). Display equations should be numbered at the right</w:t>
      </w:r>
      <w:proofErr w:type="gramStart"/>
      <w:r w:rsidRPr="007418E6">
        <w:rPr>
          <w:color w:val="0070C0"/>
        </w:rPr>
        <w:t>—(</w:t>
      </w:r>
      <w:proofErr w:type="gramEnd"/>
      <w:r w:rsidRPr="007418E6">
        <w:rPr>
          <w:color w:val="0070C0"/>
        </w:rPr>
        <w:t>1), (2), etc.</w:t>
      </w:r>
    </w:p>
    <w:p w14:paraId="5FF7E20D" w14:textId="77777777" w:rsidR="00845597" w:rsidRDefault="00845597" w:rsidP="00AC2069">
      <w:pPr>
        <w:pStyle w:val="Paragraph"/>
        <w:numPr>
          <w:ilvl w:val="0"/>
          <w:numId w:val="15"/>
        </w:numPr>
        <w:spacing w:before="0"/>
        <w:ind w:left="1800"/>
      </w:pPr>
      <w:r w:rsidRPr="007418E6">
        <w:rPr>
          <w:color w:val="0070C0"/>
        </w:rPr>
        <w:t xml:space="preserve">The same guidelines apply to mathematical expressions within a sentence of text; however, </w:t>
      </w:r>
      <w:proofErr w:type="spellStart"/>
      <w:r w:rsidRPr="007418E6">
        <w:rPr>
          <w:color w:val="0070C0"/>
        </w:rPr>
        <w:t>MathType</w:t>
      </w:r>
      <w:proofErr w:type="spellEnd"/>
      <w:r w:rsidRPr="007418E6">
        <w:rPr>
          <w:color w:val="0070C0"/>
        </w:rPr>
        <w:t xml:space="preserve"> (or the equivalent) should be used within text only when the desired result cannot be achieved using ordinary Word characters. Reserve </w:t>
      </w:r>
      <w:proofErr w:type="spellStart"/>
      <w:r w:rsidRPr="007418E6">
        <w:rPr>
          <w:color w:val="0070C0"/>
        </w:rPr>
        <w:t>MathType</w:t>
      </w:r>
      <w:proofErr w:type="spellEnd"/>
      <w:r w:rsidRPr="007418E6">
        <w:rPr>
          <w:color w:val="0070C0"/>
        </w:rPr>
        <w:t xml:space="preserve"> for when its use is unavoidable—for example, characters with overbars or carets, with stacked superscripts and subscripts, or within square root symbols.</w:t>
      </w:r>
    </w:p>
    <w:p w14:paraId="43A7EFB4" w14:textId="507E4BEB" w:rsidR="00A16C38" w:rsidRDefault="00A16C38" w:rsidP="007418E6">
      <w:pPr>
        <w:pStyle w:val="Paragraph"/>
        <w:spacing w:before="0"/>
        <w:ind w:left="720" w:firstLine="0"/>
        <w:rPr>
          <w:b/>
        </w:rPr>
      </w:pPr>
    </w:p>
    <w:p w14:paraId="7569B49A" w14:textId="77777777" w:rsidR="00C52AE4" w:rsidRDefault="00C52AE4" w:rsidP="00C52AE4">
      <w:r w:rsidRPr="002D2B13">
        <w:rPr>
          <w:b/>
          <w:i/>
        </w:rPr>
        <w:t>Spatial patterns of MKE, EKE</w:t>
      </w:r>
      <w:r>
        <w:rPr>
          <w:b/>
          <w:i/>
        </w:rPr>
        <w:t>,</w:t>
      </w:r>
      <w:r w:rsidRPr="002D2B13">
        <w:rPr>
          <w:b/>
          <w:i/>
        </w:rPr>
        <w:t xml:space="preserve"> and MHW metrics</w:t>
      </w:r>
    </w:p>
    <w:p w14:paraId="73427958" w14:textId="08ADBAB6" w:rsidR="00C52AE4" w:rsidRDefault="00C839F0" w:rsidP="00C52AE4">
      <w:pPr>
        <w:rPr>
          <w:noProof/>
        </w:rPr>
      </w:pPr>
      <w:r>
        <w:t xml:space="preserve">The similarity in formation, maintenance, and dynamics of the world’s five WBCs is remarkable, and consequently, we represent figures only for the AC. In agreement with the classical pattern of the WBCs along the coasts of their bounding continents, the plot of long-term MKE clearly visualises the quasi-stable current jet and its retroflection (AC in Fig. 1A; </w:t>
      </w:r>
      <w:proofErr w:type="spellStart"/>
      <w:r>
        <w:t>retroflections</w:t>
      </w:r>
      <w:proofErr w:type="spellEnd"/>
      <w:r>
        <w:t xml:space="preserve"> and extensions of other WBCs in fig. S1A, E, I, M, Q). This </w:t>
      </w:r>
      <w:r w:rsidR="006A70F9">
        <w:t>zone of influence</w:t>
      </w:r>
      <w:r>
        <w:t xml:space="preserve"> is clearly represented by MKE values </w:t>
      </w:r>
      <w:r w:rsidRPr="00272FCE">
        <w:rPr>
          <w:noProof/>
        </w:rPr>
        <w:t xml:space="preserve">≥ </w:t>
      </w:r>
      <w:r>
        <w:rPr>
          <w:noProof/>
        </w:rPr>
        <w:t xml:space="preserve">their </w:t>
      </w:r>
      <w:r w:rsidRPr="00272FCE">
        <w:rPr>
          <w:noProof/>
        </w:rPr>
        <w:t>90th percentile</w:t>
      </w:r>
      <w:r>
        <w:rPr>
          <w:noProof/>
        </w:rPr>
        <w:t xml:space="preserve">. Being </w:t>
      </w:r>
      <w:r>
        <w:rPr>
          <w:noProof/>
        </w:rPr>
        <w:lastRenderedPageBreak/>
        <w:t xml:space="preserve">extremely energetic, WBCs are hydrodynamically unstable, and fields of high EKE form around the jets, and in particular around the extensions and retroflections (see Fig. 1B for the AC, and fig. S1B, F, J, N, R for all WBCs). Again, </w:t>
      </w:r>
      <w:r w:rsidR="006A70F9">
        <w:t>the</w:t>
      </w:r>
      <w:r w:rsidR="006A70F9">
        <w:t xml:space="preserve"> zone of influence</w:t>
      </w:r>
      <w:r>
        <w:rPr>
          <w:noProof/>
        </w:rPr>
        <w:t xml:space="preserve"> </w:t>
      </w:r>
      <w:r w:rsidR="006A70F9">
        <w:rPr>
          <w:noProof/>
        </w:rPr>
        <w:t xml:space="preserve">of the </w:t>
      </w:r>
      <w:r>
        <w:rPr>
          <w:noProof/>
        </w:rPr>
        <w:t xml:space="preserve">field of maximal eddy energetics can be traced by ocean regions where EKE are </w:t>
      </w:r>
      <w:r w:rsidRPr="00272FCE">
        <w:rPr>
          <w:noProof/>
        </w:rPr>
        <w:t xml:space="preserve">≥ </w:t>
      </w:r>
      <w:r>
        <w:rPr>
          <w:noProof/>
        </w:rPr>
        <w:t xml:space="preserve">their </w:t>
      </w:r>
      <w:r w:rsidRPr="00272FCE">
        <w:rPr>
          <w:noProof/>
        </w:rPr>
        <w:t>90th percentile</w:t>
      </w:r>
      <w:r>
        <w:rPr>
          <w:noProof/>
        </w:rPr>
        <w:t>. Fig. 1C indicates traces of the mesoscale eddies populating the AC zone of influence of the EKE field around 13 to 40</w:t>
      </w:r>
      <w:r>
        <w:t>°E, and 36.5 to 41°S</w:t>
      </w:r>
      <w:r>
        <w:rPr>
          <w:noProof/>
        </w:rPr>
        <w:t xml:space="preserve">. In this case it is particularly the areas where the AC retroflection form that the formation of eddies extract energy from the mean AC path; some of these eddies eventually dissipate back into the retroflection, and are therefore also responsible for maintaining this retroflection as it extends eastwards into the </w:t>
      </w:r>
      <w:r w:rsidRPr="00F66969">
        <w:rPr>
          <w:rFonts w:ascii="Courier New" w:hAnsi="Courier New" w:cs="Courier New"/>
          <w:noProof/>
        </w:rPr>
        <w:t>﻿</w:t>
      </w:r>
      <w:r>
        <w:rPr>
          <w:noProof/>
        </w:rPr>
        <w:t>s</w:t>
      </w:r>
      <w:r w:rsidRPr="00F66969">
        <w:rPr>
          <w:noProof/>
        </w:rPr>
        <w:t xml:space="preserve">outh Indian Ocean between </w:t>
      </w:r>
      <w:r>
        <w:rPr>
          <w:noProof/>
        </w:rPr>
        <w:t>37</w:t>
      </w:r>
      <w:r>
        <w:t>°</w:t>
      </w:r>
      <w:r w:rsidRPr="00F66969">
        <w:rPr>
          <w:noProof/>
        </w:rPr>
        <w:t xml:space="preserve"> and 4</w:t>
      </w:r>
      <w:r>
        <w:rPr>
          <w:noProof/>
        </w:rPr>
        <w:t>1</w:t>
      </w:r>
      <w:r>
        <w:t>°</w:t>
      </w:r>
      <w:r w:rsidRPr="00F66969">
        <w:rPr>
          <w:noProof/>
        </w:rPr>
        <w:t>S</w:t>
      </w:r>
      <w:r>
        <w:rPr>
          <w:noProof/>
        </w:rPr>
        <w:t>, as far as 40</w:t>
      </w:r>
      <w:r>
        <w:t>°E</w:t>
      </w:r>
      <w:r>
        <w:rPr>
          <w:noProof/>
        </w:rPr>
        <w:t xml:space="preserve">. The formation of eddies that contribute towards the EKE field is </w:t>
      </w:r>
      <w:r>
        <w:t>visually indistinguishable</w:t>
      </w:r>
      <w:r>
        <w:rPr>
          <w:noProof/>
        </w:rPr>
        <w:t xml:space="preserve"> in the other WBCs (</w:t>
      </w:r>
      <w:r>
        <w:t xml:space="preserve">fig. S1C, G, K, O, S). The </w:t>
      </w:r>
      <w:r w:rsidR="006A70F9">
        <w:t xml:space="preserve">area </w:t>
      </w:r>
      <w:r>
        <w:t xml:space="preserve">where MHW intensity is greatest is indicated, and again this region is enclosed by </w:t>
      </w:r>
      <w:r w:rsidR="006A70F9">
        <w:t>as zones of influence</w:t>
      </w:r>
      <w:r>
        <w:t xml:space="preserve"> that captures the location where mean MHW intensities </w:t>
      </w:r>
      <w:r w:rsidRPr="00272FCE">
        <w:rPr>
          <w:noProof/>
        </w:rPr>
        <w:t xml:space="preserve">≥ </w:t>
      </w:r>
      <w:r>
        <w:rPr>
          <w:noProof/>
        </w:rPr>
        <w:t xml:space="preserve">their </w:t>
      </w:r>
      <w:r w:rsidRPr="00272FCE">
        <w:rPr>
          <w:noProof/>
        </w:rPr>
        <w:t>90th percentile</w:t>
      </w:r>
      <w:r>
        <w:rPr>
          <w:noProof/>
        </w:rPr>
        <w:t xml:space="preserve"> (Fig. 1D). For the AC this region is just south of 40</w:t>
      </w:r>
      <w:r>
        <w:t>°S, from 10°E to 27°E, near the field of high EKE. The situation is the same for the BC, EAC, GS, and KC (</w:t>
      </w:r>
      <w:r>
        <w:rPr>
          <w:noProof/>
        </w:rPr>
        <w:t>fig. S1D, H, L, P, T</w:t>
      </w:r>
      <w:r>
        <w:t>).</w:t>
      </w:r>
    </w:p>
    <w:p w14:paraId="5836197B" w14:textId="77777777" w:rsidR="00C52AE4" w:rsidRPr="00F95208" w:rsidRDefault="00C52AE4" w:rsidP="00C52AE4"/>
    <w:p w14:paraId="2E7C6EE8" w14:textId="1A563320" w:rsidR="00C52AE4" w:rsidRPr="00C52AE4" w:rsidRDefault="00C52AE4" w:rsidP="00C52AE4">
      <w:pPr>
        <w:rPr>
          <w:rFonts w:ascii="Arial" w:hAnsi="Arial" w:cs="Arial"/>
          <w:color w:val="4472C4" w:themeColor="accent1"/>
        </w:rPr>
      </w:pPr>
      <w:r w:rsidRPr="00C52AE4">
        <w:rPr>
          <w:rFonts w:ascii="Arial" w:hAnsi="Arial" w:cs="Arial"/>
          <w:b/>
          <w:color w:val="4472C4" w:themeColor="accent1"/>
        </w:rPr>
        <w:t>Figure 1 | (a)</w:t>
      </w:r>
      <w:r w:rsidRPr="00C52AE4">
        <w:rPr>
          <w:rFonts w:ascii="Arial" w:hAnsi="Arial" w:cs="Arial"/>
          <w:color w:val="4472C4" w:themeColor="accent1"/>
        </w:rPr>
        <w:t xml:space="preserve"> The location of the Agulhas Current along the east coast of South Africa is indicated by the long-term (1993-01-01 to 2012-12-31) MKE, with the jet clearly visible along the 1500 m isobath, and the eastward-flowing Agulhas Retroflection forming around 17°E, 40°S. The red polygon traces the region of the ocean where MKE ≥ 90th percentile. </w:t>
      </w:r>
      <w:r w:rsidRPr="00C52AE4">
        <w:rPr>
          <w:rFonts w:ascii="Arial" w:hAnsi="Arial" w:cs="Arial"/>
          <w:b/>
          <w:color w:val="4472C4" w:themeColor="accent1"/>
        </w:rPr>
        <w:t>(b)</w:t>
      </w:r>
      <w:r w:rsidRPr="00C52AE4">
        <w:rPr>
          <w:rFonts w:ascii="Arial" w:hAnsi="Arial" w:cs="Arial"/>
          <w:color w:val="4472C4" w:themeColor="accent1"/>
        </w:rPr>
        <w:t xml:space="preserve"> The field of mesoscale eddies forming around the Agulhas Current, and in particular the retroflection, can be seen by the EKE; here the blue polygon marks the area of EKE ≥ 90th percentile. </w:t>
      </w:r>
      <w:r w:rsidRPr="00C52AE4">
        <w:rPr>
          <w:rFonts w:ascii="Arial" w:hAnsi="Arial" w:cs="Arial"/>
          <w:b/>
          <w:color w:val="4472C4" w:themeColor="accent1"/>
        </w:rPr>
        <w:t>(c)</w:t>
      </w:r>
      <w:r w:rsidRPr="00C52AE4">
        <w:rPr>
          <w:rFonts w:ascii="Arial" w:hAnsi="Arial" w:cs="Arial"/>
          <w:color w:val="4472C4" w:themeColor="accent1"/>
        </w:rPr>
        <w:t xml:space="preserve"> Traces of individual eddies dissipating from the Agulhas Current jet (i.e. from within the red polygon) roughly match the area of high EKE. On this plot, MHWs that originated at the times of the three most intense heatwaves are coloured green. </w:t>
      </w:r>
      <w:r w:rsidRPr="00C52AE4">
        <w:rPr>
          <w:rFonts w:ascii="Arial" w:hAnsi="Arial" w:cs="Arial"/>
          <w:b/>
          <w:color w:val="4472C4" w:themeColor="accent1"/>
        </w:rPr>
        <w:t>(d)</w:t>
      </w:r>
      <w:r w:rsidRPr="00C52AE4">
        <w:rPr>
          <w:rFonts w:ascii="Arial" w:hAnsi="Arial" w:cs="Arial"/>
          <w:color w:val="4472C4" w:themeColor="accent1"/>
        </w:rPr>
        <w:t xml:space="preserve"> The area of the most intense MHWs as per their mean intensity metric averaged over the data period 1981-09-01 to 2018-09-30 is located slightly south of the area of maximal MKE and EKE at a latitude of approximately -42°S. Isobaths are indicated for 500, 1000, and 2000 m. Similar figures for the Brazil Current, East Australian Current, Gulf Stream, and Kuroshio Current may be seen in Fig</w:t>
      </w:r>
      <w:r>
        <w:rPr>
          <w:rFonts w:ascii="Arial" w:hAnsi="Arial" w:cs="Arial"/>
          <w:color w:val="4472C4" w:themeColor="accent1"/>
        </w:rPr>
        <w:t>.</w:t>
      </w:r>
      <w:r w:rsidRPr="00C52AE4">
        <w:rPr>
          <w:rFonts w:ascii="Arial" w:hAnsi="Arial" w:cs="Arial"/>
          <w:color w:val="4472C4" w:themeColor="accent1"/>
        </w:rPr>
        <w:t xml:space="preserve"> </w:t>
      </w:r>
      <w:r>
        <w:rPr>
          <w:rFonts w:ascii="Arial" w:hAnsi="Arial" w:cs="Arial"/>
          <w:color w:val="4472C4" w:themeColor="accent1"/>
        </w:rPr>
        <w:t>S</w:t>
      </w:r>
      <w:r w:rsidRPr="00C52AE4">
        <w:rPr>
          <w:rFonts w:ascii="Arial" w:hAnsi="Arial" w:cs="Arial"/>
          <w:color w:val="4472C4" w:themeColor="accent1"/>
        </w:rPr>
        <w:t>1.</w:t>
      </w:r>
    </w:p>
    <w:p w14:paraId="76B79158" w14:textId="062B4F7D" w:rsidR="00C52AE4" w:rsidRPr="00C52AE4" w:rsidRDefault="00C52AE4" w:rsidP="00C52AE4">
      <w:pPr>
        <w:pStyle w:val="ListParagraph"/>
        <w:numPr>
          <w:ilvl w:val="0"/>
          <w:numId w:val="17"/>
        </w:numPr>
        <w:rPr>
          <w:rFonts w:ascii="Arial" w:hAnsi="Arial" w:cs="Arial"/>
          <w:i/>
          <w:color w:val="4472C4" w:themeColor="accent1"/>
          <w:sz w:val="20"/>
          <w:szCs w:val="20"/>
        </w:rPr>
      </w:pPr>
      <w:r w:rsidRPr="00C52AE4">
        <w:rPr>
          <w:rFonts w:ascii="Arial" w:hAnsi="Arial" w:cs="Arial"/>
          <w:b/>
          <w:i/>
          <w:color w:val="4472C4" w:themeColor="accent1"/>
          <w:sz w:val="20"/>
          <w:szCs w:val="20"/>
        </w:rPr>
        <w:t xml:space="preserve">Fig. </w:t>
      </w:r>
      <w:r>
        <w:rPr>
          <w:rFonts w:ascii="Arial" w:hAnsi="Arial" w:cs="Arial"/>
          <w:b/>
          <w:i/>
          <w:color w:val="4472C4" w:themeColor="accent1"/>
          <w:sz w:val="20"/>
          <w:szCs w:val="20"/>
        </w:rPr>
        <w:t>S</w:t>
      </w:r>
      <w:r w:rsidRPr="00C52AE4">
        <w:rPr>
          <w:rFonts w:ascii="Arial" w:hAnsi="Arial" w:cs="Arial"/>
          <w:b/>
          <w:i/>
          <w:color w:val="4472C4" w:themeColor="accent1"/>
          <w:sz w:val="20"/>
          <w:szCs w:val="20"/>
        </w:rPr>
        <w:t>1 (a-t).</w:t>
      </w:r>
      <w:r w:rsidRPr="00C52AE4">
        <w:rPr>
          <w:rFonts w:ascii="Arial" w:hAnsi="Arial" w:cs="Arial"/>
          <w:i/>
          <w:color w:val="4472C4" w:themeColor="accent1"/>
          <w:sz w:val="20"/>
          <w:szCs w:val="20"/>
        </w:rPr>
        <w:t xml:space="preserve"> Full set of panels corresponding to Fig. 1.</w:t>
      </w:r>
    </w:p>
    <w:p w14:paraId="7B4FDFB7" w14:textId="77777777" w:rsidR="00C52AE4" w:rsidRPr="00C52AE4" w:rsidRDefault="00C52AE4" w:rsidP="00C52AE4">
      <w:pPr>
        <w:rPr>
          <w:rFonts w:ascii="Arial" w:hAnsi="Arial" w:cs="Arial"/>
          <w:color w:val="4472C4" w:themeColor="accent1"/>
        </w:rPr>
      </w:pPr>
    </w:p>
    <w:p w14:paraId="42466E56" w14:textId="77777777" w:rsidR="00C52AE4" w:rsidRPr="00C52AE4" w:rsidRDefault="00C52AE4" w:rsidP="00C52AE4">
      <w:pPr>
        <w:rPr>
          <w:rFonts w:ascii="Arial" w:hAnsi="Arial" w:cs="Arial"/>
          <w:strike/>
          <w:color w:val="4472C4" w:themeColor="accent1"/>
        </w:rPr>
      </w:pPr>
      <w:r w:rsidRPr="00C52AE4">
        <w:rPr>
          <w:rFonts w:ascii="Arial" w:hAnsi="Arial" w:cs="Arial"/>
          <w:b/>
          <w:strike/>
          <w:color w:val="4472C4" w:themeColor="accent1"/>
        </w:rPr>
        <w:t>Figure x.</w:t>
      </w:r>
      <w:r w:rsidRPr="00C52AE4">
        <w:rPr>
          <w:rFonts w:ascii="Arial" w:hAnsi="Arial" w:cs="Arial"/>
          <w:strike/>
          <w:color w:val="4472C4" w:themeColor="accent1"/>
        </w:rPr>
        <w:t xml:space="preserve"> MHW metrics duration and frequency of MHWs in </w:t>
      </w:r>
    </w:p>
    <w:p w14:paraId="2303A0A7" w14:textId="57B846D9" w:rsidR="00C52AE4" w:rsidRPr="00C52AE4" w:rsidRDefault="00C52AE4" w:rsidP="00C52AE4">
      <w:pPr>
        <w:rPr>
          <w:rFonts w:ascii="Arial" w:hAnsi="Arial" w:cs="Arial"/>
          <w:strike/>
          <w:color w:val="4472C4" w:themeColor="accent1"/>
        </w:rPr>
      </w:pPr>
      <w:r w:rsidRPr="00C52AE4">
        <w:rPr>
          <w:rFonts w:ascii="Arial" w:hAnsi="Arial" w:cs="Arial"/>
          <w:strike/>
          <w:color w:val="4472C4" w:themeColor="accent1"/>
        </w:rPr>
        <w:t xml:space="preserve">Fig. </w:t>
      </w:r>
      <w:proofErr w:type="spellStart"/>
      <w:r>
        <w:rPr>
          <w:rFonts w:ascii="Arial" w:hAnsi="Arial" w:cs="Arial"/>
          <w:strike/>
          <w:color w:val="4472C4" w:themeColor="accent1"/>
        </w:rPr>
        <w:t>S</w:t>
      </w:r>
      <w:r w:rsidRPr="00C52AE4">
        <w:rPr>
          <w:rFonts w:ascii="Arial" w:hAnsi="Arial" w:cs="Arial"/>
          <w:strike/>
          <w:color w:val="4472C4" w:themeColor="accent1"/>
        </w:rPr>
        <w:t>x</w:t>
      </w:r>
      <w:proofErr w:type="spellEnd"/>
      <w:r w:rsidRPr="00C52AE4">
        <w:rPr>
          <w:rFonts w:ascii="Arial" w:hAnsi="Arial" w:cs="Arial"/>
          <w:strike/>
          <w:color w:val="4472C4" w:themeColor="accent1"/>
        </w:rPr>
        <w:t>. Full set of panels matching Fig. x.</w:t>
      </w:r>
    </w:p>
    <w:p w14:paraId="5D36DE1D" w14:textId="77777777" w:rsidR="00C52AE4" w:rsidRDefault="00C52AE4" w:rsidP="00C52AE4"/>
    <w:p w14:paraId="1CF3E843" w14:textId="20FE06DD" w:rsidR="00C52AE4" w:rsidRDefault="00C52AE4" w:rsidP="00C52AE4">
      <w:r>
        <w:t xml:space="preserve">Outlines tracing the fields of maximal MKE and EKE, and areas of intense MHW activity, aid in </w:t>
      </w:r>
      <w:r w:rsidR="00F8385E">
        <w:t xml:space="preserve">identifying </w:t>
      </w:r>
      <w:r>
        <w:t>the regions where each of these phenomena are most dominant relative to each other (Fig. 2</w:t>
      </w:r>
      <w:r w:rsidR="00C839F0">
        <w:t>A</w:t>
      </w:r>
      <w:r>
        <w:t>-</w:t>
      </w:r>
      <w:r w:rsidR="00C839F0">
        <w:t>E</w:t>
      </w:r>
      <w:r>
        <w:t xml:space="preserve">). In all instances, MHW activity, as shown here by the mean MHW intensity, is associated more with high EKE regions, and less so with the boundary current jets. However, the </w:t>
      </w:r>
      <w:r w:rsidR="00DB1D3C">
        <w:t xml:space="preserve">location </w:t>
      </w:r>
      <w:r>
        <w:t>of</w:t>
      </w:r>
      <w:r w:rsidR="00DB1D3C">
        <w:t xml:space="preserve"> peak</w:t>
      </w:r>
      <w:r>
        <w:t xml:space="preserve"> MHW </w:t>
      </w:r>
      <w:r w:rsidR="00DB1D3C">
        <w:t xml:space="preserve">intensity is slightly displaced </w:t>
      </w:r>
      <w:r>
        <w:t xml:space="preserve">with respect to the </w:t>
      </w:r>
      <w:r w:rsidR="00DB1D3C">
        <w:t xml:space="preserve">position of the </w:t>
      </w:r>
      <w:r>
        <w:t xml:space="preserve">EKE field, as is especially evident for the AC, GS, and KC. In the AC, GS, and KC, the </w:t>
      </w:r>
      <w:proofErr w:type="spellStart"/>
      <w:r>
        <w:t>retroflections</w:t>
      </w:r>
      <w:proofErr w:type="spellEnd"/>
      <w:r>
        <w:t xml:space="preserve"> and extensions extend eastward into the south Indian Ocean, North Atlantic, and North Pacific Ocean, respectively. MHW activity is shifted to the north of the associated eddy fields of the GS and KC, and to the south thereof in the AC region. The separation between regions dominated by high EKE and MHW activity is less clear in the BC and EAC, but nevertheless seem</w:t>
      </w:r>
      <w:r w:rsidR="00DB1D3C">
        <w:t>s</w:t>
      </w:r>
      <w:r>
        <w:t xml:space="preserve"> to be most closely associated with the region of high EKE where the boundary currents retroflect north-eastwards into the western south Atlantic and southern west Pacific.</w:t>
      </w:r>
    </w:p>
    <w:p w14:paraId="54221121" w14:textId="77777777" w:rsidR="00C52AE4" w:rsidRPr="00DD6EE9" w:rsidRDefault="00C52AE4" w:rsidP="00C52AE4"/>
    <w:p w14:paraId="39F80112" w14:textId="0830F873" w:rsidR="00C52AE4" w:rsidRPr="00C52AE4" w:rsidRDefault="00C52AE4" w:rsidP="00C52AE4">
      <w:pPr>
        <w:rPr>
          <w:rFonts w:ascii="Arial" w:hAnsi="Arial" w:cs="Arial"/>
          <w:color w:val="4472C4" w:themeColor="accent1"/>
        </w:rPr>
      </w:pPr>
      <w:r w:rsidRPr="00C52AE4">
        <w:rPr>
          <w:rFonts w:ascii="Arial" w:hAnsi="Arial" w:cs="Arial"/>
          <w:b/>
          <w:color w:val="4472C4" w:themeColor="accent1"/>
        </w:rPr>
        <w:t>Figure 2 |</w:t>
      </w:r>
      <w:r w:rsidRPr="00C52AE4">
        <w:rPr>
          <w:rFonts w:ascii="Arial" w:hAnsi="Arial" w:cs="Arial"/>
          <w:color w:val="4472C4" w:themeColor="accent1"/>
        </w:rPr>
        <w:t xml:space="preserve"> The figures represent the </w:t>
      </w:r>
      <w:r w:rsidRPr="00C52AE4">
        <w:rPr>
          <w:rFonts w:ascii="Arial" w:hAnsi="Arial" w:cs="Arial"/>
          <w:b/>
          <w:color w:val="4472C4" w:themeColor="accent1"/>
        </w:rPr>
        <w:t>(a)</w:t>
      </w:r>
      <w:r w:rsidRPr="00C52AE4">
        <w:rPr>
          <w:rFonts w:ascii="Arial" w:hAnsi="Arial" w:cs="Arial"/>
          <w:color w:val="4472C4" w:themeColor="accent1"/>
        </w:rPr>
        <w:t xml:space="preserve"> Agulhas Current, </w:t>
      </w:r>
      <w:r w:rsidRPr="00C52AE4">
        <w:rPr>
          <w:rFonts w:ascii="Arial" w:hAnsi="Arial" w:cs="Arial"/>
          <w:b/>
          <w:color w:val="4472C4" w:themeColor="accent1"/>
        </w:rPr>
        <w:t>(b)</w:t>
      </w:r>
      <w:r w:rsidRPr="00C52AE4">
        <w:rPr>
          <w:rFonts w:ascii="Arial" w:hAnsi="Arial" w:cs="Arial"/>
          <w:color w:val="4472C4" w:themeColor="accent1"/>
        </w:rPr>
        <w:t xml:space="preserve"> Brazil Current, </w:t>
      </w:r>
      <w:r w:rsidRPr="00C52AE4">
        <w:rPr>
          <w:rFonts w:ascii="Arial" w:hAnsi="Arial" w:cs="Arial"/>
          <w:b/>
          <w:color w:val="4472C4" w:themeColor="accent1"/>
        </w:rPr>
        <w:t>(c)</w:t>
      </w:r>
      <w:r w:rsidRPr="00C52AE4">
        <w:rPr>
          <w:rFonts w:ascii="Arial" w:hAnsi="Arial" w:cs="Arial"/>
          <w:color w:val="4472C4" w:themeColor="accent1"/>
        </w:rPr>
        <w:t xml:space="preserve"> East Australian Current, </w:t>
      </w:r>
      <w:r w:rsidRPr="00C52AE4">
        <w:rPr>
          <w:rFonts w:ascii="Arial" w:hAnsi="Arial" w:cs="Arial"/>
          <w:b/>
          <w:color w:val="4472C4" w:themeColor="accent1"/>
        </w:rPr>
        <w:t>(d)</w:t>
      </w:r>
      <w:r w:rsidRPr="00C52AE4">
        <w:rPr>
          <w:rFonts w:ascii="Arial" w:hAnsi="Arial" w:cs="Arial"/>
          <w:color w:val="4472C4" w:themeColor="accent1"/>
        </w:rPr>
        <w:t xml:space="preserve"> Gulf Stream, and </w:t>
      </w:r>
      <w:r w:rsidRPr="00C52AE4">
        <w:rPr>
          <w:rFonts w:ascii="Arial" w:hAnsi="Arial" w:cs="Arial"/>
          <w:b/>
          <w:color w:val="4472C4" w:themeColor="accent1"/>
        </w:rPr>
        <w:t>(e)</w:t>
      </w:r>
      <w:r w:rsidRPr="00C52AE4">
        <w:rPr>
          <w:rFonts w:ascii="Arial" w:hAnsi="Arial" w:cs="Arial"/>
          <w:color w:val="4472C4" w:themeColor="accent1"/>
        </w:rPr>
        <w:t xml:space="preserve"> Kuroshio Current. Three polygons are indicated on each panel—the red and blue outlined regions mark the location of the areas dominated by MKE and EKE ≥ 90th percentile as per Fig</w:t>
      </w:r>
      <w:r>
        <w:rPr>
          <w:rFonts w:ascii="Arial" w:hAnsi="Arial" w:cs="Arial"/>
          <w:color w:val="4472C4" w:themeColor="accent1"/>
        </w:rPr>
        <w:t>.</w:t>
      </w:r>
      <w:r w:rsidRPr="00C52AE4">
        <w:rPr>
          <w:rFonts w:ascii="Arial" w:hAnsi="Arial" w:cs="Arial"/>
          <w:color w:val="4472C4" w:themeColor="accent1"/>
        </w:rPr>
        <w:t xml:space="preserve"> 1a-b (i.e. zones of influence). The purple-filled regions are where the mean thermal event intensity taken over the duration of the data set averages to values ≥ 90th percentile.</w:t>
      </w:r>
    </w:p>
    <w:p w14:paraId="7A4DE075" w14:textId="77777777" w:rsidR="00C52AE4" w:rsidRDefault="00C52AE4" w:rsidP="00C52AE4">
      <w:pPr>
        <w:rPr>
          <w:color w:val="4472C4" w:themeColor="accent1"/>
        </w:rPr>
      </w:pPr>
    </w:p>
    <w:p w14:paraId="18A8EF4D" w14:textId="77777777" w:rsidR="00C52AE4" w:rsidRPr="00FC4827" w:rsidRDefault="00C52AE4" w:rsidP="00C52AE4">
      <w:pPr>
        <w:rPr>
          <w:b/>
          <w:i/>
        </w:rPr>
      </w:pPr>
      <w:r>
        <w:rPr>
          <w:b/>
          <w:i/>
        </w:rPr>
        <w:t>Pixel-by-pixel correlations between time series</w:t>
      </w:r>
    </w:p>
    <w:p w14:paraId="23F12E1F" w14:textId="06097337" w:rsidR="00C52AE4" w:rsidRDefault="00FD7A43" w:rsidP="00C52AE4">
      <w:commentRangeStart w:id="12"/>
      <w:r>
        <w:lastRenderedPageBreak/>
        <w:t xml:space="preserve">There is a negative correlation between </w:t>
      </w:r>
      <w:r w:rsidR="00C52AE4">
        <w:t xml:space="preserve">MKE and mean </w:t>
      </w:r>
      <w:r w:rsidR="001B7ADA">
        <w:t xml:space="preserve">MHW </w:t>
      </w:r>
      <w:r w:rsidR="00C52AE4">
        <w:t>intensity</w:t>
      </w:r>
      <w:commentRangeEnd w:id="12"/>
      <w:r w:rsidR="00E52F5C">
        <w:rPr>
          <w:rStyle w:val="CommentReference"/>
          <w:rFonts w:eastAsia="Times New Roman"/>
        </w:rPr>
        <w:commentReference w:id="12"/>
      </w:r>
      <w:r w:rsidR="00C52AE4">
        <w:t xml:space="preserve"> in the areas that are dominated by the fastest current speeds. This is most visible in the </w:t>
      </w:r>
      <w:r w:rsidR="001B7ADA">
        <w:t>AC</w:t>
      </w:r>
      <w:r w:rsidR="007E5D76">
        <w:t xml:space="preserve"> </w:t>
      </w:r>
      <w:r w:rsidR="00C52AE4">
        <w:t xml:space="preserve">and </w:t>
      </w:r>
      <w:r w:rsidR="001B7ADA">
        <w:t>KC</w:t>
      </w:r>
      <w:r w:rsidR="00C52AE4">
        <w:t xml:space="preserve"> jets, but less clear in the </w:t>
      </w:r>
      <w:r w:rsidR="001B7ADA">
        <w:t>GS</w:t>
      </w:r>
      <w:r w:rsidR="00C52AE4">
        <w:t xml:space="preserve">, </w:t>
      </w:r>
      <w:r w:rsidR="001B7ADA">
        <w:t>EAC</w:t>
      </w:r>
      <w:r w:rsidR="00C52AE4">
        <w:t xml:space="preserve">, and </w:t>
      </w:r>
      <w:r w:rsidR="001B7ADA">
        <w:t>BC</w:t>
      </w:r>
      <w:r w:rsidR="00C52AE4">
        <w:t>. In other words, when the current flows fastest along its path, thermal events tend to be of lower intensity (note that thermal events localised to these jets are not</w:t>
      </w:r>
      <w:r w:rsidR="00E52F5C">
        <w:t xml:space="preserve"> at all</w:t>
      </w:r>
      <w:r w:rsidR="00C52AE4">
        <w:t xml:space="preserve"> intense, and so they are</w:t>
      </w:r>
      <w:r w:rsidR="00E52F5C">
        <w:t xml:space="preserve">, at best, </w:t>
      </w:r>
      <w:r w:rsidR="00C52AE4">
        <w:t>only faintly visible in the panels showing m</w:t>
      </w:r>
      <w:bookmarkStart w:id="13" w:name="_GoBack"/>
      <w:bookmarkEnd w:id="13"/>
      <w:r w:rsidR="00C52AE4">
        <w:t xml:space="preserve">ean intensity). Additionally, in the </w:t>
      </w:r>
      <w:r w:rsidR="001B7ADA">
        <w:t>AC</w:t>
      </w:r>
      <w:r w:rsidR="00C52AE4">
        <w:t>, the region of the return current where mean kinetic energy is high also produces less intense thermal events; this response in the return current or extension portions of the WBCs is not visible in the other four regions.</w:t>
      </w:r>
    </w:p>
    <w:p w14:paraId="76832A3C" w14:textId="77777777" w:rsidR="00C52AE4" w:rsidRDefault="00C52AE4" w:rsidP="00C52AE4"/>
    <w:p w14:paraId="20F82ADF" w14:textId="22053D07" w:rsidR="00C52AE4" w:rsidRDefault="00C52AE4" w:rsidP="00C52AE4">
      <w:r>
        <w:t xml:space="preserve">When correlating the </w:t>
      </w:r>
      <w:r w:rsidR="00C54514">
        <w:t xml:space="preserve">mean MHW intensity and </w:t>
      </w:r>
      <w:r>
        <w:t xml:space="preserve">EKE for all five WBCs (seen as deep purple in each panel of </w:t>
      </w:r>
      <w:r w:rsidRPr="00C52AE4">
        <w:rPr>
          <w:highlight w:val="yellow"/>
        </w:rPr>
        <w:t>Fig. XXX</w:t>
      </w:r>
      <w:r>
        <w:t>), we tend to see that a dipole-like structure is formed. This structure shows positive correlations in EKE and mean intensity occurring within the poleward side of the high EKE regions, and negative correlations in the equatorward side.</w:t>
      </w:r>
    </w:p>
    <w:p w14:paraId="088169E8" w14:textId="77777777" w:rsidR="00C52AE4" w:rsidRDefault="00C52AE4" w:rsidP="00C52AE4"/>
    <w:p w14:paraId="6B917637" w14:textId="4629C895" w:rsidR="00C52AE4" w:rsidRDefault="00C52AE4" w:rsidP="00C52AE4">
      <w:r>
        <w:t xml:space="preserve">Outside of the these regions of maximal intensity there are also spatial patterns in the </w:t>
      </w:r>
      <w:proofErr w:type="spellStart"/>
      <w:r>
        <w:rPr>
          <w:i/>
        </w:rPr>
        <w:t>r</w:t>
      </w:r>
      <w:r>
        <w:t>-values</w:t>
      </w:r>
      <w:proofErr w:type="spellEnd"/>
      <w:r>
        <w:t xml:space="preserve">, </w:t>
      </w:r>
      <w:commentRangeStart w:id="14"/>
      <w:r>
        <w:t>but they are more complex and quite difficult to describe</w:t>
      </w:r>
      <w:commentRangeEnd w:id="14"/>
      <w:r w:rsidR="00F45426">
        <w:rPr>
          <w:rStyle w:val="CommentReference"/>
          <w:rFonts w:eastAsia="Times New Roman"/>
        </w:rPr>
        <w:commentReference w:id="14"/>
      </w:r>
      <w:r>
        <w:t>.</w:t>
      </w:r>
    </w:p>
    <w:p w14:paraId="46710794" w14:textId="77777777" w:rsidR="00C52AE4" w:rsidRDefault="00C52AE4" w:rsidP="00C52AE4">
      <w:pPr>
        <w:rPr>
          <w:color w:val="4472C4" w:themeColor="accent1"/>
        </w:rPr>
      </w:pPr>
    </w:p>
    <w:p w14:paraId="793C8C4F" w14:textId="1620B0F0" w:rsidR="00C52AE4" w:rsidRPr="00C52AE4" w:rsidRDefault="00C52AE4" w:rsidP="00C52AE4">
      <w:pPr>
        <w:rPr>
          <w:rFonts w:ascii="Arial" w:hAnsi="Arial" w:cs="Arial"/>
          <w:color w:val="4472C4" w:themeColor="accent1"/>
        </w:rPr>
      </w:pPr>
      <w:r w:rsidRPr="00C52AE4">
        <w:rPr>
          <w:rFonts w:ascii="Arial" w:hAnsi="Arial" w:cs="Arial"/>
          <w:b/>
          <w:color w:val="4472C4" w:themeColor="accent1"/>
        </w:rPr>
        <w:t xml:space="preserve">Figure </w:t>
      </w:r>
      <w:r w:rsidRPr="00C52AE4">
        <w:rPr>
          <w:rFonts w:ascii="Arial" w:hAnsi="Arial" w:cs="Arial"/>
          <w:b/>
          <w:noProof/>
          <w:color w:val="4472C4" w:themeColor="accent1"/>
        </w:rPr>
        <w:t>3 |</w:t>
      </w:r>
      <w:r w:rsidRPr="00C52AE4">
        <w:rPr>
          <w:rFonts w:ascii="Arial" w:hAnsi="Arial" w:cs="Arial"/>
          <w:noProof/>
          <w:color w:val="4472C4" w:themeColor="accent1"/>
        </w:rPr>
        <w:t xml:space="preserve"> Pixel-by-pixel time series correlations between </w:t>
      </w:r>
      <w:r w:rsidRPr="00C52AE4">
        <w:rPr>
          <w:rFonts w:ascii="Arial" w:hAnsi="Arial" w:cs="Arial"/>
          <w:b/>
          <w:noProof/>
          <w:color w:val="4472C4" w:themeColor="accent1"/>
        </w:rPr>
        <w:t>(a, c, e, g, i)</w:t>
      </w:r>
      <w:r w:rsidRPr="00C52AE4">
        <w:rPr>
          <w:rFonts w:ascii="Arial" w:hAnsi="Arial" w:cs="Arial"/>
          <w:noProof/>
          <w:color w:val="4472C4" w:themeColor="accent1"/>
        </w:rPr>
        <w:t xml:space="preserve"> MKE vs. mean MHW intensity, and </w:t>
      </w:r>
      <w:r w:rsidRPr="00C52AE4">
        <w:rPr>
          <w:rFonts w:ascii="Arial" w:hAnsi="Arial" w:cs="Arial"/>
          <w:b/>
          <w:noProof/>
          <w:color w:val="4472C4" w:themeColor="accent1"/>
        </w:rPr>
        <w:t>(b, d, f, h, j)</w:t>
      </w:r>
      <w:r w:rsidRPr="00C52AE4">
        <w:rPr>
          <w:rFonts w:ascii="Arial" w:hAnsi="Arial" w:cs="Arial"/>
          <w:noProof/>
          <w:color w:val="4472C4" w:themeColor="accent1"/>
        </w:rPr>
        <w:t xml:space="preserve"> EKE vs. mean MHW intensity. Time series cover the</w:t>
      </w:r>
      <w:r w:rsidRPr="00C52AE4">
        <w:rPr>
          <w:rFonts w:ascii="Arial" w:hAnsi="Arial" w:cs="Arial"/>
          <w:color w:val="4472C4" w:themeColor="accent1"/>
        </w:rPr>
        <w:t xml:space="preserve"> period 1993-01-01 to 2018-09-30. </w:t>
      </w:r>
      <w:r w:rsidRPr="00C52AE4">
        <w:rPr>
          <w:rFonts w:ascii="Arial" w:hAnsi="Arial" w:cs="Arial"/>
          <w:noProof/>
          <w:color w:val="4472C4" w:themeColor="accent1"/>
        </w:rPr>
        <w:t>Polygons representing the zones of influence of EKE and MKE are indicated on the left and right sets of panels, respectively (refer to Fig</w:t>
      </w:r>
      <w:r>
        <w:rPr>
          <w:rFonts w:ascii="Arial" w:hAnsi="Arial" w:cs="Arial"/>
          <w:noProof/>
          <w:color w:val="4472C4" w:themeColor="accent1"/>
        </w:rPr>
        <w:t>.</w:t>
      </w:r>
      <w:r w:rsidRPr="00C52AE4">
        <w:rPr>
          <w:rFonts w:ascii="Arial" w:hAnsi="Arial" w:cs="Arial"/>
          <w:noProof/>
          <w:color w:val="4472C4" w:themeColor="accent1"/>
        </w:rPr>
        <w:t xml:space="preserve"> 2 for details).</w:t>
      </w:r>
    </w:p>
    <w:p w14:paraId="22DFA0D9" w14:textId="77777777" w:rsidR="00C52AE4" w:rsidRDefault="00C52AE4" w:rsidP="00C52AE4">
      <w:pPr>
        <w:rPr>
          <w:color w:val="4472C4" w:themeColor="accent1"/>
        </w:rPr>
      </w:pPr>
    </w:p>
    <w:p w14:paraId="782A58E7" w14:textId="77777777" w:rsidR="00C52AE4" w:rsidRDefault="00C52AE4" w:rsidP="00C52AE4">
      <w:r>
        <w:rPr>
          <w:b/>
          <w:i/>
        </w:rPr>
        <w:t xml:space="preserve">Trends in selected </w:t>
      </w:r>
      <w:r w:rsidRPr="002D2B13">
        <w:rPr>
          <w:b/>
          <w:i/>
        </w:rPr>
        <w:t>MHW metrics</w:t>
      </w:r>
    </w:p>
    <w:p w14:paraId="0BA19F57" w14:textId="77777777" w:rsidR="00C52AE4" w:rsidRPr="00DD6EE9" w:rsidRDefault="00C52AE4" w:rsidP="00C52AE4">
      <w:pPr>
        <w:rPr>
          <w:color w:val="4472C4" w:themeColor="accent1"/>
        </w:rPr>
      </w:pPr>
    </w:p>
    <w:p w14:paraId="526A852D" w14:textId="37440F6A" w:rsidR="00C52AE4" w:rsidRPr="00C52AE4" w:rsidRDefault="00C52AE4" w:rsidP="00C52AE4">
      <w:pPr>
        <w:rPr>
          <w:rFonts w:ascii="Arial" w:hAnsi="Arial" w:cs="Arial"/>
          <w:color w:val="4472C4" w:themeColor="accent1"/>
        </w:rPr>
      </w:pPr>
      <w:r w:rsidRPr="00C52AE4">
        <w:rPr>
          <w:rFonts w:ascii="Arial" w:hAnsi="Arial" w:cs="Arial"/>
          <w:b/>
          <w:color w:val="4472C4" w:themeColor="accent1"/>
        </w:rPr>
        <w:t xml:space="preserve">Figure 4 | </w:t>
      </w:r>
      <w:r w:rsidRPr="00C52AE4">
        <w:rPr>
          <w:rFonts w:ascii="Arial" w:hAnsi="Arial" w:cs="Arial"/>
          <w:color w:val="4472C4" w:themeColor="accent1"/>
        </w:rPr>
        <w:t xml:space="preserve">Trends in the </w:t>
      </w:r>
      <w:r w:rsidRPr="00C52AE4">
        <w:rPr>
          <w:rFonts w:ascii="Arial" w:hAnsi="Arial" w:cs="Arial"/>
          <w:b/>
          <w:color w:val="4472C4" w:themeColor="accent1"/>
        </w:rPr>
        <w:t xml:space="preserve">(a, c, e, g, </w:t>
      </w:r>
      <w:proofErr w:type="spellStart"/>
      <w:r w:rsidRPr="00C52AE4">
        <w:rPr>
          <w:rFonts w:ascii="Arial" w:hAnsi="Arial" w:cs="Arial"/>
          <w:b/>
          <w:color w:val="4472C4" w:themeColor="accent1"/>
        </w:rPr>
        <w:t>i</w:t>
      </w:r>
      <w:proofErr w:type="spellEnd"/>
      <w:r w:rsidRPr="00C52AE4">
        <w:rPr>
          <w:rFonts w:ascii="Arial" w:hAnsi="Arial" w:cs="Arial"/>
          <w:b/>
          <w:color w:val="4472C4" w:themeColor="accent1"/>
        </w:rPr>
        <w:t>)</w:t>
      </w:r>
      <w:r w:rsidRPr="00C52AE4">
        <w:rPr>
          <w:rFonts w:ascii="Arial" w:hAnsi="Arial" w:cs="Arial"/>
          <w:color w:val="4472C4" w:themeColor="accent1"/>
        </w:rPr>
        <w:t xml:space="preserve"> mean HMW intensity (°C per decade), and the </w:t>
      </w:r>
      <w:r w:rsidRPr="00C52AE4">
        <w:rPr>
          <w:rFonts w:ascii="Arial" w:hAnsi="Arial" w:cs="Arial"/>
          <w:b/>
          <w:color w:val="4472C4" w:themeColor="accent1"/>
        </w:rPr>
        <w:t>(b, d, f, h, j)</w:t>
      </w:r>
      <w:r w:rsidRPr="00C52AE4">
        <w:rPr>
          <w:rFonts w:ascii="Arial" w:hAnsi="Arial" w:cs="Arial"/>
          <w:color w:val="4472C4" w:themeColor="accent1"/>
        </w:rPr>
        <w:t xml:space="preserve"> number of MHW (MHW days per decade). Polygons representing the zones of influence of EKE and MKE are indicated on the left and right sets of panels, respectively (refer to Fig</w:t>
      </w:r>
      <w:r>
        <w:rPr>
          <w:rFonts w:ascii="Arial" w:hAnsi="Arial" w:cs="Arial"/>
          <w:color w:val="4472C4" w:themeColor="accent1"/>
        </w:rPr>
        <w:t>.</w:t>
      </w:r>
      <w:r w:rsidRPr="00C52AE4">
        <w:rPr>
          <w:rFonts w:ascii="Arial" w:hAnsi="Arial" w:cs="Arial"/>
          <w:color w:val="4472C4" w:themeColor="accent1"/>
        </w:rPr>
        <w:t xml:space="preserve"> 2 for details). These panels are repeated in Fig</w:t>
      </w:r>
      <w:r>
        <w:rPr>
          <w:rFonts w:ascii="Arial" w:hAnsi="Arial" w:cs="Arial"/>
          <w:color w:val="4472C4" w:themeColor="accent1"/>
        </w:rPr>
        <w:t>.</w:t>
      </w:r>
      <w:r w:rsidRPr="00C52AE4">
        <w:rPr>
          <w:rFonts w:ascii="Arial" w:hAnsi="Arial" w:cs="Arial"/>
          <w:color w:val="4472C4" w:themeColor="accent1"/>
        </w:rPr>
        <w:t xml:space="preserve"> </w:t>
      </w:r>
      <w:r>
        <w:rPr>
          <w:rFonts w:ascii="Arial" w:hAnsi="Arial" w:cs="Arial"/>
          <w:color w:val="4472C4" w:themeColor="accent1"/>
        </w:rPr>
        <w:t>S</w:t>
      </w:r>
      <w:r w:rsidRPr="00C52AE4">
        <w:rPr>
          <w:rFonts w:ascii="Arial" w:hAnsi="Arial" w:cs="Arial"/>
          <w:color w:val="4472C4" w:themeColor="accent1"/>
        </w:rPr>
        <w:t>3, where the decadal trend in MHW duration is also shown.</w:t>
      </w:r>
    </w:p>
    <w:p w14:paraId="5B83EE81" w14:textId="5B788503" w:rsidR="00C52AE4" w:rsidRPr="00C52AE4" w:rsidRDefault="00C52AE4" w:rsidP="00C52AE4">
      <w:pPr>
        <w:pStyle w:val="ListParagraph"/>
        <w:numPr>
          <w:ilvl w:val="0"/>
          <w:numId w:val="17"/>
        </w:numPr>
        <w:rPr>
          <w:rFonts w:ascii="Arial" w:hAnsi="Arial" w:cs="Arial"/>
          <w:i/>
          <w:color w:val="4472C4" w:themeColor="accent1"/>
          <w:sz w:val="20"/>
          <w:szCs w:val="20"/>
        </w:rPr>
      </w:pPr>
      <w:r w:rsidRPr="00C52AE4">
        <w:rPr>
          <w:rFonts w:ascii="Arial" w:hAnsi="Arial" w:cs="Arial"/>
          <w:b/>
          <w:i/>
          <w:color w:val="4472C4" w:themeColor="accent1"/>
          <w:sz w:val="20"/>
          <w:szCs w:val="20"/>
        </w:rPr>
        <w:t xml:space="preserve">Fig. </w:t>
      </w:r>
      <w:r>
        <w:rPr>
          <w:rFonts w:ascii="Arial" w:hAnsi="Arial" w:cs="Arial"/>
          <w:b/>
          <w:i/>
          <w:color w:val="4472C4" w:themeColor="accent1"/>
          <w:sz w:val="20"/>
          <w:szCs w:val="20"/>
        </w:rPr>
        <w:t>S</w:t>
      </w:r>
      <w:r w:rsidRPr="00C52AE4">
        <w:rPr>
          <w:rFonts w:ascii="Arial" w:hAnsi="Arial" w:cs="Arial"/>
          <w:b/>
          <w:i/>
          <w:color w:val="4472C4" w:themeColor="accent1"/>
          <w:sz w:val="20"/>
          <w:szCs w:val="20"/>
        </w:rPr>
        <w:t>2 (a-d).</w:t>
      </w:r>
      <w:r w:rsidRPr="00C52AE4">
        <w:rPr>
          <w:rFonts w:ascii="Arial" w:hAnsi="Arial" w:cs="Arial"/>
          <w:i/>
          <w:color w:val="4472C4" w:themeColor="accent1"/>
          <w:sz w:val="20"/>
          <w:szCs w:val="20"/>
        </w:rPr>
        <w:t xml:space="preserve"> Full set of panels of SST mean trend.</w:t>
      </w:r>
    </w:p>
    <w:p w14:paraId="6F61BEED" w14:textId="448B928D" w:rsidR="00C52AE4" w:rsidRPr="008D5AE8" w:rsidRDefault="00C52AE4" w:rsidP="00C52AE4">
      <w:pPr>
        <w:pStyle w:val="ListParagraph"/>
        <w:numPr>
          <w:ilvl w:val="0"/>
          <w:numId w:val="17"/>
        </w:numPr>
        <w:rPr>
          <w:i/>
          <w:color w:val="4472C4" w:themeColor="accent1"/>
          <w:sz w:val="20"/>
          <w:szCs w:val="20"/>
        </w:rPr>
      </w:pPr>
      <w:r w:rsidRPr="00C52AE4">
        <w:rPr>
          <w:rFonts w:ascii="Arial" w:hAnsi="Arial" w:cs="Arial"/>
          <w:b/>
          <w:i/>
          <w:color w:val="4472C4" w:themeColor="accent1"/>
          <w:sz w:val="20"/>
          <w:szCs w:val="20"/>
        </w:rPr>
        <w:t xml:space="preserve">Fig. </w:t>
      </w:r>
      <w:r>
        <w:rPr>
          <w:rFonts w:ascii="Arial" w:hAnsi="Arial" w:cs="Arial"/>
          <w:b/>
          <w:i/>
          <w:color w:val="4472C4" w:themeColor="accent1"/>
          <w:sz w:val="20"/>
          <w:szCs w:val="20"/>
        </w:rPr>
        <w:t>S</w:t>
      </w:r>
      <w:r w:rsidRPr="00C52AE4">
        <w:rPr>
          <w:rFonts w:ascii="Arial" w:hAnsi="Arial" w:cs="Arial"/>
          <w:b/>
          <w:i/>
          <w:color w:val="4472C4" w:themeColor="accent1"/>
          <w:sz w:val="20"/>
          <w:szCs w:val="20"/>
        </w:rPr>
        <w:t>4.</w:t>
      </w:r>
      <w:r w:rsidRPr="00C52AE4">
        <w:rPr>
          <w:rFonts w:ascii="Arial" w:hAnsi="Arial" w:cs="Arial"/>
          <w:i/>
          <w:color w:val="4472C4" w:themeColor="accent1"/>
          <w:sz w:val="20"/>
          <w:szCs w:val="20"/>
        </w:rPr>
        <w:t xml:space="preserve"> Full set of panels matching Fig. </w:t>
      </w:r>
      <w:r>
        <w:rPr>
          <w:rFonts w:ascii="Arial" w:hAnsi="Arial" w:cs="Arial"/>
          <w:i/>
          <w:color w:val="4472C4" w:themeColor="accent1"/>
          <w:sz w:val="20"/>
          <w:szCs w:val="20"/>
        </w:rPr>
        <w:t>S</w:t>
      </w:r>
      <w:r w:rsidRPr="00C52AE4">
        <w:rPr>
          <w:rFonts w:ascii="Arial" w:hAnsi="Arial" w:cs="Arial"/>
          <w:i/>
          <w:color w:val="4472C4" w:themeColor="accent1"/>
          <w:sz w:val="20"/>
          <w:szCs w:val="20"/>
        </w:rPr>
        <w:t>3, including also trend in duration.</w:t>
      </w:r>
    </w:p>
    <w:p w14:paraId="51DD18F9" w14:textId="77777777" w:rsidR="00C52AE4" w:rsidRDefault="00C52AE4" w:rsidP="00C52AE4">
      <w:pPr>
        <w:ind w:left="0"/>
      </w:pPr>
    </w:p>
    <w:p w14:paraId="1CA3A436" w14:textId="77777777" w:rsidR="008573F1" w:rsidRDefault="004A10BE" w:rsidP="00AC2069">
      <w:pPr>
        <w:pStyle w:val="Paragraph"/>
        <w:spacing w:before="0"/>
        <w:ind w:firstLine="0"/>
      </w:pPr>
      <w:r w:rsidRPr="008B1FB9">
        <w:rPr>
          <w:b/>
        </w:rPr>
        <w:t>Discussion</w:t>
      </w:r>
      <w:r>
        <w:t xml:space="preserve"> </w:t>
      </w:r>
    </w:p>
    <w:p w14:paraId="4CDF5A99" w14:textId="5873E484" w:rsidR="004A10BE" w:rsidRDefault="005341F3" w:rsidP="00AC2069">
      <w:pPr>
        <w:pStyle w:val="Paragraph"/>
        <w:spacing w:before="0"/>
        <w:ind w:left="720" w:firstLine="0"/>
      </w:pPr>
      <w:r w:rsidRPr="00C97201">
        <w:rPr>
          <w:color w:val="0070C0"/>
        </w:rPr>
        <w:t>Include</w:t>
      </w:r>
      <w:r w:rsidR="008573F1" w:rsidRPr="00C97201">
        <w:rPr>
          <w:color w:val="0070C0"/>
        </w:rPr>
        <w:t xml:space="preserve"> a Discussion </w:t>
      </w:r>
      <w:r w:rsidR="004A10BE" w:rsidRPr="00C97201">
        <w:rPr>
          <w:color w:val="0070C0"/>
        </w:rPr>
        <w:t xml:space="preserve">that summarizes </w:t>
      </w:r>
      <w:r w:rsidR="00B151F8" w:rsidRPr="00C97201">
        <w:rPr>
          <w:color w:val="0070C0"/>
        </w:rPr>
        <w:t xml:space="preserve">(but does not merely repeat) </w:t>
      </w:r>
      <w:r w:rsidR="004A10BE" w:rsidRPr="00C97201">
        <w:rPr>
          <w:color w:val="0070C0"/>
        </w:rPr>
        <w:t>your conclusions and elaborates on their implications. There should be a paragraph outlining the limitations of your results and interpretation, as well as a discussion of the steps that need to be taken for the findings to be applied. Please avoid claims of priority.</w:t>
      </w:r>
      <w:r w:rsidR="005B36C0">
        <w:t xml:space="preserve"> </w:t>
      </w:r>
    </w:p>
    <w:p w14:paraId="71127318" w14:textId="5D87F311" w:rsidR="00C97201" w:rsidRDefault="00C97201" w:rsidP="00AC2069">
      <w:pPr>
        <w:pStyle w:val="Paragraph"/>
        <w:spacing w:before="0"/>
        <w:ind w:left="720" w:firstLine="0"/>
      </w:pPr>
    </w:p>
    <w:p w14:paraId="744C9640" w14:textId="2D309598" w:rsidR="00C97201" w:rsidRDefault="00C97201" w:rsidP="00EA39BC">
      <w:r w:rsidRPr="00C97201">
        <w:t>A recent analysis found that the greatest “hotspots of high intensity occurred in regions of large SST variability including the five [WBC] extension regions (+2–5 °C)…”</w:t>
      </w:r>
      <w:r w:rsidR="00F505A3">
        <w:t xml:space="preserve"> </w:t>
      </w:r>
      <w:r w:rsidR="00F505A3">
        <w:fldChar w:fldCharType="begin" w:fldLock="1"/>
      </w:r>
      <w:r w:rsidR="00CF5BE5">
        <w:instrText>ADDIN CSL_CITATION {"citationItems":[{"id":"ITEM-1","itemData":{"DOI":"10.1038/s41467-018-03732-9","ISBN":"2041-1723","ISSN":"2041-1723","PMID":"29636482","abstract":"Heatwaves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Communications","id":"ITEM-1","issue":"1","issued":{"date-parts":[["2018"]]},"page":"1324","publisher":"Springer US","title":"Longer and more frequent marine heatwaves over the past century","type":"article-journal","volume":"9"},"uris":["http://www.mendeley.com/documents/?uuid=bc0b9b1f-b443-4a49-89cc-85a4ea88d674"]}],"mendeley":{"formattedCitation":"(&lt;i&gt;22&lt;/i&gt;)","plainTextFormattedCitation":"(22)","previouslyFormattedCitation":"(&lt;i&gt;22&lt;/i&gt;)"},"properties":{"noteIndex":0},"schema":"https://github.com/citation-style-language/schema/raw/master/csl-citation.json"}</w:instrText>
      </w:r>
      <w:r w:rsidR="00F505A3">
        <w:fldChar w:fldCharType="separate"/>
      </w:r>
      <w:r w:rsidR="00F505A3" w:rsidRPr="00F505A3">
        <w:rPr>
          <w:noProof/>
        </w:rPr>
        <w:t>(</w:t>
      </w:r>
      <w:r w:rsidR="00F505A3" w:rsidRPr="00F505A3">
        <w:rPr>
          <w:i/>
          <w:noProof/>
        </w:rPr>
        <w:t>22</w:t>
      </w:r>
      <w:r w:rsidR="00F505A3" w:rsidRPr="00F505A3">
        <w:rPr>
          <w:noProof/>
        </w:rPr>
        <w:t>)</w:t>
      </w:r>
      <w:r w:rsidR="00F505A3">
        <w:fldChar w:fldCharType="end"/>
      </w:r>
      <w:r w:rsidRPr="00C97201">
        <w:t xml:space="preserve">. </w:t>
      </w:r>
      <w:commentRangeStart w:id="15"/>
      <w:r w:rsidR="00F679E5">
        <w:t>O</w:t>
      </w:r>
      <w:r w:rsidRPr="00C97201">
        <w:t xml:space="preserve">ur analysis shows that it is not the WBCs </w:t>
      </w:r>
      <w:r w:rsidR="004E0BEF">
        <w:t xml:space="preserve">themselves </w:t>
      </w:r>
      <w:r w:rsidRPr="00C97201">
        <w:t xml:space="preserve">that manifest </w:t>
      </w:r>
      <w:r w:rsidR="004E0BEF">
        <w:t>MHWs</w:t>
      </w:r>
      <w:r w:rsidRPr="004E0BEF">
        <w:t xml:space="preserve">, </w:t>
      </w:r>
      <w:r w:rsidRPr="004E0BEF">
        <w:rPr>
          <w:iCs/>
        </w:rPr>
        <w:t xml:space="preserve">but rather </w:t>
      </w:r>
      <w:r w:rsidR="000A0CD9">
        <w:rPr>
          <w:iCs/>
        </w:rPr>
        <w:t xml:space="preserve">that cross-frontal exchange </w:t>
      </w:r>
      <w:r w:rsidR="00F679E5">
        <w:rPr>
          <w:iCs/>
        </w:rPr>
        <w:t>due to the jets' meandering into</w:t>
      </w:r>
      <w:r w:rsidR="000A0CD9">
        <w:rPr>
          <w:iCs/>
        </w:rPr>
        <w:t xml:space="preserve"> the</w:t>
      </w:r>
      <w:r w:rsidRPr="004E0BEF">
        <w:rPr>
          <w:iCs/>
        </w:rPr>
        <w:t xml:space="preserve"> climatologically </w:t>
      </w:r>
      <w:r w:rsidR="006D3D0F">
        <w:rPr>
          <w:iCs/>
        </w:rPr>
        <w:t>co</w:t>
      </w:r>
      <w:r w:rsidR="006D3D0F">
        <w:rPr>
          <w:iCs/>
        </w:rPr>
        <w:t>oler</w:t>
      </w:r>
      <w:r w:rsidR="006D3D0F" w:rsidRPr="004E0BEF">
        <w:rPr>
          <w:iCs/>
        </w:rPr>
        <w:t xml:space="preserve"> </w:t>
      </w:r>
      <w:r w:rsidRPr="004E0BEF">
        <w:rPr>
          <w:iCs/>
        </w:rPr>
        <w:t xml:space="preserve">regions </w:t>
      </w:r>
      <w:r w:rsidR="006D3D0F">
        <w:rPr>
          <w:iCs/>
        </w:rPr>
        <w:t xml:space="preserve">adjacent to </w:t>
      </w:r>
      <w:r w:rsidR="004E0BEF">
        <w:rPr>
          <w:iCs/>
        </w:rPr>
        <w:t>the thermal front</w:t>
      </w:r>
      <w:r w:rsidR="00F679E5">
        <w:rPr>
          <w:iCs/>
        </w:rPr>
        <w:t>s</w:t>
      </w:r>
      <w:r w:rsidR="004E0BEF">
        <w:rPr>
          <w:iCs/>
        </w:rPr>
        <w:t xml:space="preserve"> poleward of the </w:t>
      </w:r>
      <w:r w:rsidR="000A0CD9">
        <w:rPr>
          <w:iCs/>
        </w:rPr>
        <w:t>boundary current jets</w:t>
      </w:r>
      <w:r w:rsidR="00F679E5">
        <w:rPr>
          <w:iCs/>
        </w:rPr>
        <w:t xml:space="preserve"> that cause </w:t>
      </w:r>
      <w:r w:rsidR="004E0BEF">
        <w:rPr>
          <w:iCs/>
        </w:rPr>
        <w:t>MHWs</w:t>
      </w:r>
      <w:r w:rsidR="00F679E5">
        <w:rPr>
          <w:iCs/>
        </w:rPr>
        <w:t xml:space="preserve"> to form</w:t>
      </w:r>
      <w:r w:rsidR="00063D23">
        <w:rPr>
          <w:iCs/>
        </w:rPr>
        <w:t xml:space="preserve"> there</w:t>
      </w:r>
      <w:r w:rsidRPr="004E0BEF">
        <w:t>.</w:t>
      </w:r>
      <w:commentRangeEnd w:id="15"/>
      <w:r w:rsidR="006D3D0F">
        <w:rPr>
          <w:rStyle w:val="CommentReference"/>
          <w:rFonts w:eastAsia="Times New Roman"/>
        </w:rPr>
        <w:commentReference w:id="15"/>
      </w:r>
    </w:p>
    <w:p w14:paraId="3D913009" w14:textId="77777777" w:rsidR="00EA39BC" w:rsidRPr="004E0BEF" w:rsidRDefault="00EA39BC" w:rsidP="00EA39BC"/>
    <w:p w14:paraId="0D5C549E" w14:textId="30222894" w:rsidR="00773497" w:rsidRDefault="004B065E" w:rsidP="00EA39BC">
      <w:r>
        <w:t xml:space="preserve">Heat transport in </w:t>
      </w:r>
      <w:r w:rsidR="00A139B9">
        <w:t>WBCs</w:t>
      </w:r>
      <w:r>
        <w:t xml:space="preserve"> is associated with the current jets, the lateral field of high kinetic energy </w:t>
      </w:r>
      <w:r>
        <w:fldChar w:fldCharType="begin" w:fldLock="1"/>
      </w:r>
      <w:r w:rsidR="00C06E8D">
        <w:instrText>ADDIN CSL_CITATION {"citationItems":[{"id":"ITEM-1","itemData":{"DOI":"10.1175/1520-0485(2002)032&lt;3328:toeht&gt;2.0.co;2","ISSN":"0022-3670","abstract":"Abstract The rectified eddy heat transport is calculated from a global high-resolution ocean general circulation model. The eddy heat transport is found to be strong in the western boundary currents, the Antarctic Circumpolar Current, and the equatorial region. It is generally weak in the central gyres. It is also found to be largely confined to the upper 1000 m of the ocean model. The eddy heat transport is separated into its rotational and divergent components. The rotational component of the eddy heat transport is strong in the western boundary currents, while the divergent component is strongest in the equatorial region and Antarctic Circumpolar Current. In the equatorial region, the eddy heat transport is due to tropical instability waves, while in the western boundary currents and the Antarctic Circumpolar Current the large eddy heat transports arise from the meandering of the currents. Stammer's method for estimating the eddy heat transport from an eddy diffusivity derived from mixing length arguments, using altimetry data and the climatological temperature field, is tested and fails to reproduce the model's directly evaluated eddy heat transport in the equatorial regions, and possible reasons for the discrepancy are explored. However, in the Antarctic Circumpolar Current region and to a lesser extent in the western boundary currents, the model's eddy heat transport is shown to have some qualitative agreement with his estimate.","author":[{"dropping-particle":"","family":"Jayne","given":"Steven R.","non-dropping-particle":"","parse-names":false,"suffix":""},{"dropping-particle":"","family":"Marotzke","given":"Jochem","non-dropping-particle":"","parse-names":false,"suffix":""}],"container-title":"Journal of Physical Oceanography","id":"ITEM-1","issue":"12","issued":{"date-parts":[["2002"]]},"page":"3328-3345","title":"The Oceanic Eddy Heat Transport*","type":"article-journal","volume":"32"},"uris":["http://www.mendeley.com/documents/?uuid=4b47a958-cdb9-428f-aef2-2268de381a4f"]}],"mendeley":{"formattedCitation":"(&lt;i&gt;27&lt;/i&gt;)","plainTextFormattedCitation":"(27)","previouslyFormattedCitation":"(&lt;i&gt;27&lt;/i&gt;)"},"properties":{"noteIndex":0},"schema":"https://github.com/citation-style-language/schema/raw/master/csl-citation.json"}</w:instrText>
      </w:r>
      <w:r>
        <w:fldChar w:fldCharType="separate"/>
      </w:r>
      <w:r w:rsidR="0050779E" w:rsidRPr="0050779E">
        <w:rPr>
          <w:noProof/>
        </w:rPr>
        <w:t>(</w:t>
      </w:r>
      <w:r w:rsidR="0050779E" w:rsidRPr="0050779E">
        <w:rPr>
          <w:i/>
          <w:noProof/>
        </w:rPr>
        <w:t>27</w:t>
      </w:r>
      <w:r w:rsidR="0050779E" w:rsidRPr="0050779E">
        <w:rPr>
          <w:noProof/>
        </w:rPr>
        <w:t>)</w:t>
      </w:r>
      <w:r>
        <w:fldChar w:fldCharType="end"/>
      </w:r>
      <w:r>
        <w:t xml:space="preserve">, and the meandering jet. </w:t>
      </w:r>
      <w:r w:rsidR="00CF5BE5">
        <w:t>This heat flux is a significant modulator of regional weathe</w:t>
      </w:r>
      <w:r w:rsidR="00C75F48">
        <w:t xml:space="preserve">r </w:t>
      </w:r>
      <w:r w:rsidR="00C75F48">
        <w:fldChar w:fldCharType="begin" w:fldLock="1"/>
      </w:r>
      <w:r w:rsidR="0050779E">
        <w:instrText>ADDIN CSL_CITATION {"citationItems":[{"id":"ITEM-1","itemData":{"abstract":"Western boundary currents as they extend eastward into the ocean basin (referred to here as WBCEs) are regions of intense air-sea interaction, where the ocean loses heat and moisture to the atmosphere and absorbs carbon dioxide. Air-sea interactions in WBCEs can affect weather and climate both locally and remotely, on time scales of days to decades. Thus significant societal benefit can be achieved by improving their representation in numerical models of the atmosphere and ocean. To this end, WBCE data are needed for assimilation into numerical models, for assessment of model realism, and for analyses of climate processes. WBCE include the Kuroshio Extension in the North Pacific, the Gulf Stream in the North Atlantic, the Agulhas Return Current in the South Indian Ocean, the East Australian Current in the South Pacific, and the Brazil-Malvinas Confluence in the South Atlantic. The open-ocean strong currents, sharp fronts, and energetic synoptic variability make WBCEs challenging regions to observe, but existing technology will allow comprehensive sustained observations of these important regions. While our primary focus is on monitoring ocean-atmosphere interactions and ocean ventilation related to heat and freshwater exchanges, these depend upon the location of the current, depth of temperature anomalies (heat content), and the three- dimensional circulation, features that also can affect the distribution of biogeochemical properties. The observing system strategy developed here thus attempts to provide a coordinated system that would act as a framework for multidisciplinary observations.","author":[{"dropping-particle":"","family":"Cronin","given":"Meghan F","non-dropping-particle":"","parse-names":false,"suffix":""},{"dropping-particle":"","family":"Bond","given":"Nicholas","non-dropping-particle":"","parse-names":false,"suffix":""},{"dropping-particle":"","family":"Booth","given":"James","non-dropping-particle":"","parse-names":false,"suffix":""},{"dropping-particle":"","family":"Ichikawa","given":"Hiroshi","non-dropping-particle":"","parse-names":false,"suffix":""},{"dropping-particle":"","family":"Joyce","given":"Terrence M","non-dropping-particle":"","parse-names":false,"suffix":""},{"dropping-particle":"","family":"Kelly","given":"Kathryn","non-dropping-particle":"","parse-names":false,"suffix":""},{"dropping-particle":"","family":"Kubota","given":"Masahisa","non-dropping-particle":"","parse-names":false,"suffix":""},{"dropping-particle":"","family":"Qiu","given":"Bo","non-dropping-particle":"","parse-names":false,"suffix":""},{"dropping-particle":"","family":"Reason","given":"Chris","non-dropping-particle":"","parse-names":false,"suffix":""},{"dropping-particle":"","family":"Rouault","given":"Mathieu","non-dropping-particle":"","parse-names":false,"suffix":""},{"dropping-particle":"","family":"Sabine","given":"Chris","non-dropping-particle":"","parse-names":false,"suffix":""},{"dropping-particle":"","family":"Saino","given":"Toshiro","non-dropping-particle":"","parse-names":false,"suffix":""},{"dropping-particle":"","family":"Small","given":"Justin","non-dropping-particle":"","parse-names":false,"suffix":""},{"dropping-particle":"","family":"Suga","given":"Toshio","non-dropping-particle":"","parse-names":false,"suffix":""},{"dropping-particle":"","family":"Talley","given":"Lynne D","non-dropping-particle":"","parse-names":false,"suffix":""},{"dropping-particle":"","family":"Thompson","given":"LuAnne","non-dropping-particle":"","parse-names":false,"suffix":""},{"dropping-particle":"","family":"Weller","given":"Robert A","non-dropping-particle":"","parse-names":false,"suffix":""}],"container-title":"Proceedings of the\" OceanObs’ 09: Sustained Ocean Observations and Information for Society\" Conference","id":"ITEM-1","issue":"1","issued":{"date-parts":[["2010"]]},"title":"Monitoring ocean-atmosphere interactions in western boundary current extensions","type":"speech","volume":"2"},"uris":["http://www.mendeley.com/documents/?uuid=3015026a-018c-428a-a7bb-2a0aac21e518"]}],"mendeley":{"formattedCitation":"(&lt;i&gt;23&lt;/i&gt;)","plainTextFormattedCitation":"(23)","previouslyFormattedCitation":"(&lt;i&gt;23&lt;/i&gt;)"},"properties":{"noteIndex":0},"schema":"https://github.com/citation-style-language/schema/raw/master/csl-citation.json"}</w:instrText>
      </w:r>
      <w:r w:rsidR="00C75F48">
        <w:fldChar w:fldCharType="separate"/>
      </w:r>
      <w:r w:rsidR="00C75F48" w:rsidRPr="00C75F48">
        <w:rPr>
          <w:noProof/>
        </w:rPr>
        <w:t>(</w:t>
      </w:r>
      <w:r w:rsidR="00C75F48" w:rsidRPr="00C75F48">
        <w:rPr>
          <w:i/>
          <w:noProof/>
        </w:rPr>
        <w:t>23</w:t>
      </w:r>
      <w:r w:rsidR="00C75F48" w:rsidRPr="00C75F48">
        <w:rPr>
          <w:noProof/>
        </w:rPr>
        <w:t>)</w:t>
      </w:r>
      <w:r w:rsidR="00C75F48">
        <w:fldChar w:fldCharType="end"/>
      </w:r>
      <w:r w:rsidR="00C75F48">
        <w:t>, and are responsible for regional warming over land (</w:t>
      </w:r>
      <w:r w:rsidR="00C75F48" w:rsidRPr="00C75F48">
        <w:rPr>
          <w:highlight w:val="yellow"/>
        </w:rPr>
        <w:t>refs.</w:t>
      </w:r>
      <w:r w:rsidR="00C75F48">
        <w:t xml:space="preserve">). </w:t>
      </w:r>
      <w:r w:rsidR="00213ACF">
        <w:t xml:space="preserve">WBCs are responding with centennial warming at rates up to three times that of the global average </w:t>
      </w:r>
      <w:r w:rsidR="00213ACF">
        <w:fldChar w:fldCharType="begin" w:fldLock="1"/>
      </w:r>
      <w:r w:rsidR="00213ACF">
        <w:instrText>ADDIN CSL_CITATION {"citationItems":[{"id":"ITEM-1","itemData":{"DOI":"10.1038/nclimate1353","ISBN":"1758-678X","ISSN":"1758678X","abstract":"Subtropical western boundary currents are warm, fast-flowing currents that form on the western side of ocean basins. They carry warm tropical water to the mid-latitudes and vent large amounts of heat and moisture to the atmosphere along their paths, affecting atmospheric jet streams and mid-latitude storms, as well as ocean carbon uptake. The possibility that these highly energetic currents might change under greenhouse-gas forcing has raised significant concerns, but detecting such changes is challenging owing to limited observations. Here, using reconstructed sea surface temperature datasets and century-long ocean and atmosphere reanalysis products, we find that the post-1900 surface ocean warming rate over the path of these currents is two to three times faster than the global mean surface ocean warming rate. The accelerated warming is associated with a synchronous poleward shift and/or intensification of global subtropical western boundary currents in conjunction with a systematic change in winds over both hemispheres. This enhanced warming may reduce the ability of the oceans to absorb anthropogenic carbon dioxide over these regions. However, uncertainties in detection and attribution of these warming trends remain, pointing to a need for a long-term monitoring network of the global western boundary currents and their extensions. © 2012 Macmillan Publishers Limited. All rights reserved.","author":[{"dropping-particle":"","family":"Wu","given":"Lixin","non-dropping-particle":"","parse-names":false,"suffix":""},{"dropping-particle":"","family":"Cai","given":"Wenju","non-dropping-particle":"","parse-names":false,"suffix":""},{"dropping-particle":"","family":"Zhang","given":"Liping","non-dropping-particle":"","parse-names":false,"suffix":""},{"dropping-particle":"","family":"Nakamura","given":"Hisashi","non-dropping-particle":"","parse-names":false,"suffix":""},{"dropping-particle":"","family":"Timmermann","given":"Axel","non-dropping-particle":"","parse-names":false,"suffix":""},{"dropping-particle":"","family":"Joyce","given":"Terry","non-dropping-particle":"","parse-names":false,"suffix":""},{"dropping-particle":"","family":"McPhaden","given":"Michael J.","non-dropping-particle":"","parse-names":false,"suffix":""},{"dropping-particle":"","family":"Alexander","given":"Michael","non-dropping-particle":"","parse-names":false,"suffix":""},{"dropping-particle":"","family":"Qiu","given":"Bo","non-dropping-particle":"","parse-names":false,"suffix":""},{"dropping-particle":"","family":"Visbeck","given":"Martin","non-dropping-particle":"","parse-names":false,"suffix":""},{"dropping-particle":"","family":"Chang","given":"Ping","non-dropping-particle":"","parse-names":false,"suffix":""},{"dropping-particle":"","family":"Giese","given":"Benjamin","non-dropping-particle":"","parse-names":false,"suffix":""}],"container-title":"Nature Climate Change","id":"ITEM-1","issue":"3","issued":{"date-parts":[["2012"]]},"page":"161-166","publisher":"Nature Publishing Group","title":"Enhanced warming over the global subtropical western boundary currents","type":"article-journal","volume":"2"},"uris":["http://www.mendeley.com/documents/?uuid=f60dabdd-2594-46e7-a272-7946dcb5b48a"]}],"mendeley":{"formattedCitation":"(&lt;i&gt;26&lt;/i&gt;)","plainTextFormattedCitation":"(26)","previouslyFormattedCitation":"(&lt;i&gt;26&lt;/i&gt;)"},"properties":{"noteIndex":0},"schema":"https://github.com/citation-style-language/schema/raw/master/csl-citation.json"}</w:instrText>
      </w:r>
      <w:r w:rsidR="00213ACF">
        <w:fldChar w:fldCharType="separate"/>
      </w:r>
      <w:r w:rsidR="00213ACF" w:rsidRPr="0050779E">
        <w:rPr>
          <w:noProof/>
        </w:rPr>
        <w:t>(</w:t>
      </w:r>
      <w:r w:rsidR="00213ACF" w:rsidRPr="0050779E">
        <w:rPr>
          <w:i/>
          <w:noProof/>
        </w:rPr>
        <w:t>26</w:t>
      </w:r>
      <w:r w:rsidR="00213ACF" w:rsidRPr="0050779E">
        <w:rPr>
          <w:noProof/>
        </w:rPr>
        <w:t>)</w:t>
      </w:r>
      <w:r w:rsidR="00213ACF">
        <w:fldChar w:fldCharType="end"/>
      </w:r>
      <w:r w:rsidR="00213ACF">
        <w:t>, but s</w:t>
      </w:r>
      <w:r w:rsidR="006E2E84">
        <w:t>tudies that have examined the</w:t>
      </w:r>
      <w:r w:rsidR="00546DBF">
        <w:t>se</w:t>
      </w:r>
      <w:r w:rsidR="006E2E84">
        <w:t xml:space="preserve"> warming trends have done so with insufficient spatial </w:t>
      </w:r>
      <w:r w:rsidR="00DF6E28">
        <w:t>resolution</w:t>
      </w:r>
      <w:r w:rsidR="006E2E84">
        <w:t xml:space="preserve"> to allow the localisation of </w:t>
      </w:r>
      <w:r w:rsidR="00A139B9">
        <w:t xml:space="preserve">areas experiencing high </w:t>
      </w:r>
      <w:r w:rsidR="006E2E84">
        <w:t>warming rates with adequate spatial fidelity</w:t>
      </w:r>
      <w:r w:rsidR="00C06E8D">
        <w:t xml:space="preserve"> </w:t>
      </w:r>
      <w:r w:rsidR="00C06E8D">
        <w:fldChar w:fldCharType="begin" w:fldLock="1"/>
      </w:r>
      <w:r w:rsidR="00C06E8D">
        <w:instrText>ADDIN CSL_CITATION {"citationItems":[{"id":"ITEM-1","itemData":{"DOI":"10.1038/nclimate1353","ISBN":"1758-678X","ISSN":"1758678X","abstract":"Subtropical western boundary currents are warm, fast-flowing currents that form on the western side of ocean basins. They carry warm tropical water to the mid-latitudes and vent large amounts of heat and moisture to the atmosphere along their paths, affecting atmospheric jet streams and mid-latitude storms, as well as ocean carbon uptake. The possibility that these highly energetic currents might change under greenhouse-gas forcing has raised significant concerns, but detecting such changes is challenging owing to limited observations. Here, using reconstructed sea surface temperature datasets and century-long ocean and atmosphere reanalysis products, we find that the post-1900 surface ocean warming rate over the path of these currents is two to three times faster than the global mean surface ocean warming rate. The accelerated warming is associated with a synchronous poleward shift and/or intensification of global subtropical western boundary currents in conjunction with a systematic change in winds over both hemispheres. This enhanced warming may reduce the ability of the oceans to absorb anthropogenic carbon dioxide over these regions. However, uncertainties in detection and attribution of these warming trends remain, pointing to a need for a long-term monitoring network of the global western boundary currents and their extensions. © 2012 Macmillan Publishers Limited. All rights reserved.","author":[{"dropping-particle":"","family":"Wu","given":"Lixin","non-dropping-particle":"","parse-names":false,"suffix":""},{"dropping-particle":"","family":"Cai","given":"Wenju","non-dropping-particle":"","parse-names":false,"suffix":""},{"dropping-particle":"","family":"Zhang","given":"Liping","non-dropping-particle":"","parse-names":false,"suffix":""},{"dropping-particle":"","family":"Nakamura","given":"Hisashi","non-dropping-particle":"","parse-names":false,"suffix":""},{"dropping-particle":"","family":"Timmermann","given":"Axel","non-dropping-particle":"","parse-names":false,"suffix":""},{"dropping-particle":"","family":"Joyce","given":"Terry","non-dropping-particle":"","parse-names":false,"suffix":""},{"dropping-particle":"","family":"McPhaden","given":"Michael J.","non-dropping-particle":"","parse-names":false,"suffix":""},{"dropping-particle":"","family":"Alexander","given":"Michael","non-dropping-particle":"","parse-names":false,"suffix":""},{"dropping-particle":"","family":"Qiu","given":"Bo","non-dropping-particle":"","parse-names":false,"suffix":""},{"dropping-particle":"","family":"Visbeck","given":"Martin","non-dropping-particle":"","parse-names":false,"suffix":""},{"dropping-particle":"","family":"Chang","given":"Ping","non-dropping-particle":"","parse-names":false,"suffix":""},{"dropping-particle":"","family":"Giese","given":"Benjamin","non-dropping-particle":"","parse-names":false,"suffix":""}],"container-title":"Nature Climate Change","id":"ITEM-1","issue":"3","issued":{"date-parts":[["2012"]]},"page":"161-166","publisher":"Nature Publishing Group","title":"Enhanced warming over the global subtropical western boundary currents","type":"article-journal","volume":"2"},"uris":["http://www.mendeley.com/documents/?uuid=f60dabdd-2594-46e7-a272-7946dcb5b48a"]},{"id":"ITEM-2","itemData":{"DOI":"10.1038/s41467-018-03732-9","ISBN":"2041-1723","ISSN":"2041-1723","PMID":"29636482","abstract":"Heatwaves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Communications","id":"ITEM-2","issue":"1","issued":{"date-parts":[["2018"]]},"page":"1324","publisher":"Springer US","title":"Longer and more frequent marine heatwaves over the past century","type":"article-journal","volume":"9"},"uris":["http://www.mendeley.com/documents/?uuid=bc0b9b1f-b443-4a49-89cc-85a4ea88d674"]}],"mendeley":{"formattedCitation":"(&lt;i&gt;22&lt;/i&gt;, &lt;i&gt;26&lt;/i&gt;)","plainTextFormattedCitation":"(22, 26)"},"properties":{"noteIndex":0},"schema":"https://github.com/citation-style-language/schema/raw/master/csl-citation.json"}</w:instrText>
      </w:r>
      <w:r w:rsidR="00C06E8D">
        <w:fldChar w:fldCharType="separate"/>
      </w:r>
      <w:r w:rsidR="00C06E8D" w:rsidRPr="00C06E8D">
        <w:rPr>
          <w:noProof/>
        </w:rPr>
        <w:t>(</w:t>
      </w:r>
      <w:r w:rsidR="00C06E8D" w:rsidRPr="00C06E8D">
        <w:rPr>
          <w:i/>
          <w:noProof/>
        </w:rPr>
        <w:t>22</w:t>
      </w:r>
      <w:r w:rsidR="00C06E8D" w:rsidRPr="00C06E8D">
        <w:rPr>
          <w:noProof/>
        </w:rPr>
        <w:t xml:space="preserve">, </w:t>
      </w:r>
      <w:r w:rsidR="00C06E8D" w:rsidRPr="00C06E8D">
        <w:rPr>
          <w:i/>
          <w:noProof/>
        </w:rPr>
        <w:t>26</w:t>
      </w:r>
      <w:r w:rsidR="00C06E8D" w:rsidRPr="00C06E8D">
        <w:rPr>
          <w:noProof/>
        </w:rPr>
        <w:t>)</w:t>
      </w:r>
      <w:r w:rsidR="00C06E8D">
        <w:fldChar w:fldCharType="end"/>
      </w:r>
      <w:r w:rsidR="006E2E84">
        <w:t xml:space="preserve">. </w:t>
      </w:r>
      <w:commentRangeStart w:id="16"/>
      <w:r w:rsidR="00DF6E28">
        <w:t>Our more d</w:t>
      </w:r>
      <w:r w:rsidR="00C06E8D">
        <w:t xml:space="preserve">etailed </w:t>
      </w:r>
      <w:r w:rsidR="00213ACF">
        <w:t xml:space="preserve">analysis </w:t>
      </w:r>
      <w:r w:rsidR="00C06E8D">
        <w:t>of the WBC regions show that</w:t>
      </w:r>
      <w:r w:rsidR="00C75F48">
        <w:t xml:space="preserve"> </w:t>
      </w:r>
      <w:r w:rsidR="00C06E8D">
        <w:t xml:space="preserve">the jets, </w:t>
      </w:r>
      <w:r w:rsidR="00C75F48">
        <w:t xml:space="preserve">eddy fields, and meanders </w:t>
      </w:r>
      <w:r>
        <w:t xml:space="preserve">are </w:t>
      </w:r>
      <w:r w:rsidR="00C75F48">
        <w:t xml:space="preserve">not equal </w:t>
      </w:r>
      <w:r>
        <w:t xml:space="preserve">in </w:t>
      </w:r>
      <w:r w:rsidR="00C75F48">
        <w:t xml:space="preserve">their potential to drive </w:t>
      </w:r>
      <w:r w:rsidR="0050779E">
        <w:t xml:space="preserve">centennial trends </w:t>
      </w:r>
      <w:r w:rsidR="00213ACF">
        <w:t>in heat transport</w:t>
      </w:r>
      <w:r w:rsidR="00CF5BE5">
        <w:t xml:space="preserve">. </w:t>
      </w:r>
      <w:r w:rsidR="003849B9">
        <w:t xml:space="preserve">WBC jets are minimally important in </w:t>
      </w:r>
      <w:r w:rsidR="00DF6E28">
        <w:t>influencing</w:t>
      </w:r>
      <w:r w:rsidR="003849B9">
        <w:t xml:space="preserve"> warming trends in both the mean SST or the extremes. </w:t>
      </w:r>
      <w:r w:rsidR="00A139B9">
        <w:t>Regions of high rates of increase in c</w:t>
      </w:r>
      <w:r w:rsidR="00773497">
        <w:t>entennial mean SST</w:t>
      </w:r>
      <w:r w:rsidR="00A139B9">
        <w:t xml:space="preserve"> trends are generally localised </w:t>
      </w:r>
      <w:r w:rsidR="00DF6E28" w:rsidRPr="00213ACF">
        <w:rPr>
          <w:i/>
        </w:rPr>
        <w:t>ca</w:t>
      </w:r>
      <w:r w:rsidR="00DF6E28">
        <w:t>. 5</w:t>
      </w:r>
      <w:r w:rsidR="00DF6E28" w:rsidRPr="00C97201">
        <w:t>°</w:t>
      </w:r>
      <w:r w:rsidR="00A139B9">
        <w:t xml:space="preserve"> south-west of the point of </w:t>
      </w:r>
      <w:r w:rsidR="00A139B9">
        <w:lastRenderedPageBreak/>
        <w:t xml:space="preserve">inception of the AC, and </w:t>
      </w:r>
      <w:r w:rsidR="00213ACF" w:rsidRPr="00213ACF">
        <w:rPr>
          <w:i/>
        </w:rPr>
        <w:t>ca</w:t>
      </w:r>
      <w:r w:rsidR="00213ACF">
        <w:t xml:space="preserve">. </w:t>
      </w:r>
      <w:r w:rsidR="003849B9">
        <w:t>5</w:t>
      </w:r>
      <w:r w:rsidR="00DF6E28" w:rsidRPr="00C97201">
        <w:t>°</w:t>
      </w:r>
      <w:r w:rsidR="00DF6E28">
        <w:t xml:space="preserve"> and </w:t>
      </w:r>
      <w:r w:rsidR="003849B9">
        <w:t>10</w:t>
      </w:r>
      <w:r w:rsidR="003849B9" w:rsidRPr="00C97201">
        <w:t>°</w:t>
      </w:r>
      <w:r w:rsidR="003849B9">
        <w:t xml:space="preserve"> </w:t>
      </w:r>
      <w:r w:rsidR="00A139B9">
        <w:t>poleward of the GS and KC and their extensions</w:t>
      </w:r>
      <w:r w:rsidR="003849B9">
        <w:t>, respectively</w:t>
      </w:r>
      <w:r w:rsidR="00A139B9">
        <w:t xml:space="preserve">. In the </w:t>
      </w:r>
      <w:r w:rsidR="003849B9">
        <w:t xml:space="preserve">EAC, </w:t>
      </w:r>
      <w:r w:rsidR="00DF6E28">
        <w:t xml:space="preserve">the </w:t>
      </w:r>
      <w:r w:rsidR="003849B9">
        <w:t>high</w:t>
      </w:r>
      <w:r w:rsidR="00DF6E28">
        <w:t>est</w:t>
      </w:r>
      <w:r w:rsidR="003849B9">
        <w:t xml:space="preserve"> rate in mean SST increase </w:t>
      </w:r>
      <w:r w:rsidR="00DF6E28">
        <w:t>is</w:t>
      </w:r>
      <w:r w:rsidR="003849B9">
        <w:t xml:space="preserve"> to the </w:t>
      </w:r>
      <w:r w:rsidR="00DF6E28">
        <w:t xml:space="preserve">east </w:t>
      </w:r>
      <w:r w:rsidR="003849B9">
        <w:t>of the Bass Strait</w:t>
      </w:r>
      <w:r w:rsidR="00DF6E28">
        <w:t>,</w:t>
      </w:r>
      <w:r w:rsidR="003849B9">
        <w:t xml:space="preserve"> and </w:t>
      </w:r>
      <w:r w:rsidR="00925402">
        <w:t xml:space="preserve">at the point of inception of </w:t>
      </w:r>
      <w:r w:rsidR="00925402">
        <w:t xml:space="preserve">the </w:t>
      </w:r>
      <w:r w:rsidR="006D3D0F">
        <w:t>northward-</w:t>
      </w:r>
      <w:r w:rsidR="00925402">
        <w:t>flowing retroflection of the BC</w:t>
      </w:r>
      <w:r w:rsidR="003849B9">
        <w:t>.</w:t>
      </w:r>
      <w:commentRangeEnd w:id="16"/>
      <w:r w:rsidR="006D3D0F">
        <w:rPr>
          <w:rStyle w:val="CommentReference"/>
          <w:rFonts w:eastAsia="Times New Roman"/>
        </w:rPr>
        <w:commentReference w:id="16"/>
      </w:r>
      <w:r w:rsidR="003849B9">
        <w:t xml:space="preserve"> </w:t>
      </w:r>
    </w:p>
    <w:p w14:paraId="2F2D0646" w14:textId="77777777" w:rsidR="00773497" w:rsidRDefault="00773497" w:rsidP="00EA39BC"/>
    <w:p w14:paraId="1F6563C3" w14:textId="77777777" w:rsidR="00BB2BD2" w:rsidRDefault="00BB2BD2" w:rsidP="00BB2BD2">
      <w:r>
        <w:t>&lt;</w:t>
      </w:r>
      <w:r w:rsidRPr="007E5D76">
        <w:rPr>
          <w:highlight w:val="yellow"/>
        </w:rPr>
        <w:t>What other mechanisms have been attributed to MHW formation? Integrate below…</w:t>
      </w:r>
      <w:r>
        <w:t xml:space="preserve">&gt; Marine heatwaves are </w:t>
      </w:r>
      <w:commentRangeStart w:id="17"/>
      <w:r>
        <w:t>generally</w:t>
      </w:r>
      <w:commentRangeEnd w:id="17"/>
      <w:r>
        <w:rPr>
          <w:rStyle w:val="CommentReference"/>
          <w:rFonts w:eastAsia="Times New Roman"/>
        </w:rPr>
        <w:commentReference w:id="17"/>
      </w:r>
      <w:r>
        <w:t xml:space="preserve"> caused by one of two processes, </w:t>
      </w:r>
      <w:r w:rsidRPr="00A06F40">
        <w:rPr>
          <w:i/>
        </w:rPr>
        <w:t>i.e.</w:t>
      </w:r>
      <w:r>
        <w:t xml:space="preserve"> heat transfer from the atmosphere to the ocean surface layers, or the horizontal bulk flux of warm water into adjacent colder water mases. The marine heatwave in the shelf waters of the northeast USA (</w:t>
      </w:r>
      <w:r w:rsidRPr="00BB401E">
        <w:rPr>
          <w:rFonts w:ascii="Courier New" w:hAnsi="Courier New" w:cs="Courier New"/>
        </w:rPr>
        <w:t>﻿</w:t>
      </w:r>
      <w:r w:rsidRPr="00BB401E">
        <w:t>Gulf of Maine and the Middle Atlantic Bight</w:t>
      </w:r>
      <w:r>
        <w:t xml:space="preserve">) in 2012 was caused by atmosphere-ocean heat flux </w:t>
      </w:r>
      <w:r>
        <w:fldChar w:fldCharType="begin" w:fldLock="1"/>
      </w:r>
      <w:r>
        <w:instrText>ADDIN CSL_CITATION {"citationItems":[{"id":"ITEM-1","itemData":{"DOI":"10.1002/2013JC009393","ISBN":"2169-9291","ISSN":"21699291","abstract":"The temperature in the coastal ocean off the northeastern U.S. during the first half of 2012 was anomalously warm, and this resulted in major impacts on the marine ecosystem and commercial fisheries. Understanding the spatio-temporal characteristics of the warming and its underlying dynamical processes is important for improving ecosystem management. Here we show that the warming in the first half of 2012 was systematic from the Gulf of Maine to Cape Hatteras. Moreover, the warm anomalies extended through the water column, and the local temperature change of shelf water in the Middle Atlantic Bight was largely balanced by the atmospheric heat flux. The anomalous atmospheric jet stream position induced smaller heat loss from the ocean and caused a much slower cooling rate in late autumn and early winter of 2011-2012. Strong jet stream intraseasonal oscillations in the first half of 2012 systematically increased the warm anomalies over the continental shelf. Despite the importance of advection in prior Northeast U.S. continental shelf inter-annual temperature anomalies, our analyses show that much of the 2012 warming event was attributed to local warming from the atmosphere.","author":[{"dropping-particle":"","family":"Chen","given":"Ke","non-dropping-particle":"","parse-names":false,"suffix":""},{"dropping-particle":"","family":"Gawarkiewicz","given":"Glen G.","non-dropping-particle":"","parse-names":false,"suffix":""},{"dropping-particle":"","family":"Lentz","given":"Steven J.","non-dropping-particle":"","parse-names":false,"suffix":""},{"dropping-particle":"","family":"Bane","given":"John M.","non-dropping-particle":"","parse-names":false,"suffix":""}],"container-title":"Journal of Geophysical Research: Oceans","id":"ITEM-1","issue":"1","issued":{"date-parts":[["2014"]]},"page":"218-227","title":"Diagnosing the warming of the Northeastern U.S. Coastal Ocean in 2012: A linkage between the atmospheric jet stream variability and ocean response","type":"article-journal","volume":"119"},"uris":["http://www.mendeley.com/documents/?uuid=b31647bf-8997-4fbf-a289-e74291c5419d"]},{"id":"ITEM-2","itemData":{"DOI":"10.1002/2014JC010547.Received","author":[{"dropping-particle":"","family":"Chen","given":"Ke","non-dropping-particle":"","parse-names":false,"suffix":""},{"dropping-particle":"","family":"Gawarkiewicz","given":"Glen","non-dropping-particle":"","parse-names":false,"suffix":""},{"dropping-particle":"","family":"Kwon","given":"Young-Oh","non-dropping-particle":"","parse-names":false,"suffix":""},{"dropping-particle":"","family":"Zhang","given":"Weifeng G.","non-dropping-particle":"","parse-names":false,"suffix":""}],"container-title":"Oceanography","id":"ITEM-2","issue":"2","issued":{"date-parts":[["2013"]]},"page":"4324-4339","title":"The role of atmospheric forcing versus ocean advection during the extreme warming of the Northeast U.S. continental shelf in 2012","type":"article-journal","volume":"26"},"uris":["http://www.mendeley.com/documents/?uuid=4cc160d0-f8ca-4261-93f4-e48085ed71a8"]}],"mendeley":{"formattedCitation":"(&lt;i&gt;19&lt;/i&gt;, &lt;i&gt;28&lt;/i&gt;)","plainTextFormattedCitation":"(19, 28)","previouslyFormattedCitation":"(&lt;i&gt;19&lt;/i&gt;, &lt;i&gt;28&lt;/i&gt;)"},"properties":{"noteIndex":0},"schema":"https://github.com/citation-style-language/schema/raw/master/csl-citation.json"}</w:instrText>
      </w:r>
      <w:r>
        <w:fldChar w:fldCharType="separate"/>
      </w:r>
      <w:r w:rsidRPr="00A569B6">
        <w:rPr>
          <w:noProof/>
        </w:rPr>
        <w:t>(</w:t>
      </w:r>
      <w:r w:rsidRPr="00A569B6">
        <w:rPr>
          <w:i/>
          <w:noProof/>
        </w:rPr>
        <w:t>19</w:t>
      </w:r>
      <w:r w:rsidRPr="00A569B6">
        <w:rPr>
          <w:noProof/>
        </w:rPr>
        <w:t xml:space="preserve">, </w:t>
      </w:r>
      <w:r w:rsidRPr="00A569B6">
        <w:rPr>
          <w:i/>
          <w:noProof/>
        </w:rPr>
        <w:t>28</w:t>
      </w:r>
      <w:r w:rsidRPr="00A569B6">
        <w:rPr>
          <w:noProof/>
        </w:rPr>
        <w:t>)</w:t>
      </w:r>
      <w:r>
        <w:fldChar w:fldCharType="end"/>
      </w:r>
      <w:r>
        <w:t xml:space="preserve">; similarly, the 2003 marine heatwave in the Mediterranean was also caused by heat transfer from the atmosphere to the ocean surface layers </w:t>
      </w:r>
      <w:r>
        <w:fldChar w:fldCharType="begin" w:fldLock="1"/>
      </w:r>
      <w:r>
        <w:instrText>ADDIN CSL_CITATION {"citationItems":[{"id":"ITEM-1","itemData":{"DOI":"10.1111/j.1365-2486.2008.01823.x","ISSN":"13541013","author":[{"dropping-particle":"","family":"Garrabou","given":"J.","non-dropping-particle":"","parse-names":false,"suffix":""},{"dropping-particle":"","family":"Coma","given":"R.","non-dropping-particle":"","parse-names":false,"suffix":""},{"dropping-particle":"","family":"Bensoussan","given":"N.","non-dropping-particle":"","parse-names":false,"suffix":""},{"dropping-particle":"","family":"Bally","given":"M.","non-dropping-particle":"","parse-names":false,"suffix":""},{"dropping-particle":"","family":"Chevaldonné","given":"P.","non-dropping-particle":"","parse-names":false,"suffix":""},{"dropping-particle":"","family":"Cigliano","given":"M.","non-dropping-particle":"","parse-names":false,"suffix":""},{"dropping-particle":"","family":"Diaz","given":"D.","non-dropping-particle":"","parse-names":false,"suffix":""},{"dropping-particle":"","family":"Harmelin","given":"J. G.","non-dropping-particle":"","parse-names":false,"suffix":""},{"dropping-particle":"","family":"Gambi","given":"M. C.","non-dropping-particle":"","parse-names":false,"suffix":""},{"dropping-particle":"","family":"Kerting","given":"D. K.","non-dropping-particle":"","parse-names":false,"suffix":""},{"dropping-particle":"","family":"Ledoux","given":"J. B.","non-dropping-particle":"","parse-names":false,"suffix":""},{"dropping-particle":"","family":"Lejeusne","given":"C.","non-dropping-particle":"","parse-names":false,"suffix":""},{"dropping-particle":"","family":"Linares","given":"C.","non-dropping-particle":"","parse-names":false,"suffix":""},{"dropping-particle":"","family":"Marschal","given":"C.","non-dropping-particle":"","parse-names":false,"suffix":""},{"dropping-particle":"","family":"Peréz","given":"T.","non-dropping-particle":"","parse-names":false,"suffix":""},{"dropping-particle":"","family":"Ribes","given":"M.","non-dropping-particle":"","parse-names":false,"suffix":""},{"dropping-particle":"","family":"Romano","given":"J. C.","non-dropping-particle":"","parse-names":false,"suffix":""},{"dropping-particle":"","family":"Serrano","given":"E.","non-dropping-particle":"","parse-names":false,"suffix":""},{"dropping-particle":"","family":"Teixido","given":"N.","non-dropping-particle":"","parse-names":false,"suffix":""},{"dropping-particle":"","family":"Torrents","given":"O.","non-dropping-particle":"","parse-names":false,"suffix":""},{"dropping-particle":"","family":"Zabala","given":"M.","non-dropping-particle":"","parse-names":false,"suffix":""},{"dropping-particle":"","family":"Zuberer","given":"F.","non-dropping-particle":"","parse-names":false,"suffix":""},{"dropping-particle":"","family":"Cerrano","given":"C.","non-dropping-particle":"","parse-names":false,"suffix":""},{"dropping-particle":"","family":"ZUBERER","given":"F.","non-dropping-particle":"","parse-names":false,"suffix":""},{"dropping-particle":"","family":"CERRANO","given":"C.","non-dropping-particle":"","parse-names":false,"suffix":""}],"container-title":"Global Change Biology","id":"ITEM-1","issue":"5","issued":{"date-parts":[["2009"]]},"page":"1090-1103","title":"Mass mortality in Northwestern Mediterranean rocky benthic communities: effects of the 2003 heat wave","type":"article-journal","volume":"15"},"uris":["http://www.mendeley.com/documents/?uuid=2b3d541d-a2f0-4cd5-b74a-b61b7dd41ba9"]}],"mendeley":{"formattedCitation":"(&lt;i&gt;14&lt;/i&gt;)","plainTextFormattedCitation":"(14)","previouslyFormattedCitation":"(&lt;i&gt;14&lt;/i&gt;)"},"properties":{"noteIndex":0},"schema":"https://github.com/citation-style-language/schema/raw/master/csl-citation.json"}</w:instrText>
      </w:r>
      <w:r>
        <w:fldChar w:fldCharType="separate"/>
      </w:r>
      <w:r w:rsidRPr="00F058B9">
        <w:rPr>
          <w:noProof/>
        </w:rPr>
        <w:t>(</w:t>
      </w:r>
      <w:r w:rsidRPr="00F058B9">
        <w:rPr>
          <w:i/>
          <w:noProof/>
        </w:rPr>
        <w:t>14</w:t>
      </w:r>
      <w:r w:rsidRPr="00F058B9">
        <w:rPr>
          <w:noProof/>
        </w:rPr>
        <w:t>)</w:t>
      </w:r>
      <w:r>
        <w:fldChar w:fldCharType="end"/>
      </w:r>
      <w:r>
        <w:t xml:space="preserve">. The 2011 'Ningaloo Niño' was caused by an anomalous intensification of the </w:t>
      </w:r>
      <w:proofErr w:type="spellStart"/>
      <w:r>
        <w:t>Leeuwin</w:t>
      </w:r>
      <w:proofErr w:type="spellEnd"/>
      <w:r>
        <w:t xml:space="preserve"> Current, which brought warm water to the shore of Western Australia </w:t>
      </w:r>
      <w:r>
        <w:fldChar w:fldCharType="begin" w:fldLock="1"/>
      </w:r>
      <w:r>
        <w:instrText>ADDIN CSL_CITATION {"citationItems":[{"id":"ITEM-1","itemData":{"DOI":"10.1038/srep01277","ISBN":"2045-2322","ISSN":"20452322","PMID":"23429502","abstract":"Unprecedented warm sea surface temperature (SST) anomalies were observed off the west coast of Australia in February–March 2011. Peak SST during a 2-week period were 56C warmer than normal, causing widespread coral bleaching and fish kills. Understanding the climatic drivers of this extreme event, which we dub ‘‘Ningaloo Nin˜o’’, is crucial for predicting similar events under the influence of global warming. Here we use observational data and numerical models to demonstrate that the extreme warming was mostly driven by an unseasonable surge of the poleward-flowing Leeuwin Current in austral summer, which transported anomalously warm water southward along the coast. The unusual intensification of the Leeuwin Current was forced remotely by oceanic and atmospheric teleconnections associated with the extraordinary 2010–2011 La Nin˜a. The amplitude of the warming was boosted by both multi-decadal trends in the Pacific toward more La Nin˜a-like conditions and intraseasonal variations in the Indian Ocean.","author":[{"dropping-particle":"","family":"Feng","given":"Ming","non-dropping-particle":"","parse-names":false,"suffix":""},{"dropping-particle":"","family":"McPhaden","given":"Michael J.","non-dropping-particle":"","parse-names":false,"suffix":""},{"dropping-particle":"","family":"Xie","given":"Shang Ping","non-dropping-particle":"","parse-names":false,"suffix":""},{"dropping-particle":"","family":"Hafner","given":"Jan","non-dropping-particle":"","parse-names":false,"suffix":""}],"container-title":"Scientific Reports","id":"ITEM-1","issued":{"date-parts":[["2013"]]},"page":"1-9","title":"La Niña forces unprecedented Leeuwin Current warming in 2011","type":"article-journal","volume":"3"},"uris":["http://www.mendeley.com/documents/?uuid=ee548a3e-d97c-46fe-afa3-5789110fac47"]}],"mendeley":{"formattedCitation":"(&lt;i&gt;16&lt;/i&gt;)","plainTextFormattedCitation":"(16)","previouslyFormattedCitation":"(&lt;i&gt;16&lt;/i&gt;)"},"properties":{"noteIndex":0},"schema":"https://github.com/citation-style-language/schema/raw/master/csl-citation.json"}</w:instrText>
      </w:r>
      <w:r>
        <w:fldChar w:fldCharType="separate"/>
      </w:r>
      <w:r w:rsidRPr="00964D68">
        <w:rPr>
          <w:noProof/>
        </w:rPr>
        <w:t>(</w:t>
      </w:r>
      <w:r w:rsidRPr="00964D68">
        <w:rPr>
          <w:i/>
          <w:noProof/>
        </w:rPr>
        <w:t>16</w:t>
      </w:r>
      <w:r w:rsidRPr="00964D68">
        <w:rPr>
          <w:noProof/>
        </w:rPr>
        <w:t>)</w:t>
      </w:r>
      <w:r>
        <w:fldChar w:fldCharType="end"/>
      </w:r>
      <w:r>
        <w:t xml:space="preserve">. Often these processes involve teleconnections with large-scale climate modes… </w:t>
      </w:r>
      <w:r w:rsidRPr="00A06F40">
        <w:rPr>
          <w:i/>
        </w:rPr>
        <w:t>e.g.</w:t>
      </w:r>
      <w:r>
        <w:t xml:space="preserve"> the 'blob' (</w:t>
      </w:r>
      <w:r w:rsidRPr="0033176B">
        <w:t>North Pacific Gyre Oscillation</w:t>
      </w:r>
      <w:r>
        <w:t xml:space="preserve"> (</w:t>
      </w:r>
      <w:r w:rsidRPr="0033176B">
        <w:t>NPGO</w:t>
      </w:r>
      <w:r>
        <w:t>)</w:t>
      </w:r>
      <w:r w:rsidRPr="0033176B">
        <w:t xml:space="preserve"> and the Pacific Decadal Oscillation (PDO)</w:t>
      </w:r>
      <w:r>
        <w:t xml:space="preserve">; </w:t>
      </w:r>
      <w:r w:rsidRPr="0033176B">
        <w:t>Di Lorenzo</w:t>
      </w:r>
      <w:r>
        <w:t xml:space="preserve"> </w:t>
      </w:r>
      <w:r w:rsidRPr="0033176B">
        <w:t xml:space="preserve">and </w:t>
      </w:r>
      <w:r>
        <w:t xml:space="preserve"> </w:t>
      </w:r>
      <w:r w:rsidRPr="0033176B">
        <w:t>Mantua 2016</w:t>
      </w:r>
      <w:r>
        <w:t>), the Ningaloo Niño (La Nina; Feng et al. 2013)</w:t>
      </w:r>
    </w:p>
    <w:p w14:paraId="60E348B4" w14:textId="77777777" w:rsidR="0066594C" w:rsidRDefault="0066594C" w:rsidP="00EA39BC"/>
    <w:p w14:paraId="766FF9B2" w14:textId="2E5781C5" w:rsidR="00773497" w:rsidRDefault="00773497" w:rsidP="00EA39BC">
      <w:r>
        <w:t>&lt;</w:t>
      </w:r>
      <w:r w:rsidR="0066594C" w:rsidRPr="007E5D76">
        <w:rPr>
          <w:highlight w:val="yellow"/>
        </w:rPr>
        <w:t>T</w:t>
      </w:r>
      <w:r w:rsidRPr="007E5D76">
        <w:rPr>
          <w:highlight w:val="yellow"/>
        </w:rPr>
        <w:t>alk about MKE and centennial SST change; MHWs</w:t>
      </w:r>
      <w:r>
        <w:t>&gt;</w:t>
      </w:r>
    </w:p>
    <w:p w14:paraId="5290F501" w14:textId="7C241188" w:rsidR="004B065E" w:rsidRPr="00C97201" w:rsidRDefault="0066594C" w:rsidP="00EA39BC">
      <w:r>
        <w:t>&lt;</w:t>
      </w:r>
      <w:r w:rsidRPr="007E5D76">
        <w:rPr>
          <w:highlight w:val="yellow"/>
        </w:rPr>
        <w:t>…</w:t>
      </w:r>
      <w:r w:rsidR="004B065E" w:rsidRPr="007E5D76">
        <w:rPr>
          <w:highlight w:val="yellow"/>
        </w:rPr>
        <w:t>Eddy heat flux is generally not important in much of the world's oceans, but it is an important with boundary currents is an important component of global heat flux, unli</w:t>
      </w:r>
      <w:r w:rsidRPr="007E5D76">
        <w:rPr>
          <w:highlight w:val="yellow"/>
        </w:rPr>
        <w:t>ke in most other ocean regions…</w:t>
      </w:r>
      <w:r>
        <w:t>&gt;</w:t>
      </w:r>
    </w:p>
    <w:p w14:paraId="392D165A" w14:textId="77777777" w:rsidR="00C97201" w:rsidRPr="00C97201" w:rsidRDefault="00C97201" w:rsidP="00EA39BC"/>
    <w:p w14:paraId="73ECDF82" w14:textId="5C70256F" w:rsidR="00C97201" w:rsidRDefault="00C97201" w:rsidP="00EA39BC">
      <w:r w:rsidRPr="00C97201">
        <w:t xml:space="preserve">This </w:t>
      </w:r>
      <w:r w:rsidR="0066594C">
        <w:t>finding results</w:t>
      </w:r>
      <w:r w:rsidRPr="00C97201">
        <w:t xml:space="preserve"> from an analysis of the right-hand tail of the extreme temperature value distribution (</w:t>
      </w:r>
      <w:r w:rsidRPr="00C97201">
        <w:rPr>
          <w:i/>
          <w:iCs/>
        </w:rPr>
        <w:t>i.e.</w:t>
      </w:r>
      <w:r w:rsidRPr="00C97201">
        <w:t xml:space="preserve"> ≥ 5 consecutive days of temperatures above the 90th percentile relative to the seasonally-varying long-term climatology) of WBC regions. The analysis sheds light on the evolution of the dynamics of heat transport that is associated with the variability or increased variability observed in WBCs. Interannual variability attributed to the EAC has been demonstrated to be responsible for explaining approximately 50% of the interannual variability in the number of MHW days off eastern Tasmania </w:t>
      </w:r>
      <w:r w:rsidR="00F505A3">
        <w:fldChar w:fldCharType="begin" w:fldLock="1"/>
      </w:r>
      <w:r w:rsidR="0050779E">
        <w:instrText>ADDIN CSL_CITATION {"citationItems":[{"id":"ITEM-1","itemData":{"DOI":"10.1016/j.pocean.2018.02.007","ISSN":"00796611","author":[{"dropping-particle":"","family":"Oliver","given":"Eric C.J.","non-dropping-particle":"","parse-names":false,"suffix":""},{"dropping-particle":"","family":"Lago","given":"Véronique","non-dropping-particle":"","parse-names":false,"suffix":""},{"dropping-particle":"","family":"Hobday","given":"Alistair J.","non-dropping-particle":"","parse-names":false,"suffix":""},{"dropping-particle":"","family":"Holbrook","given":"Neil J.","non-dropping-particle":"","parse-names":false,"suffix":""},{"dropping-particle":"","family":"Ling","given":"Scott D.","non-dropping-particle":"","parse-names":false,"suffix":""},{"dropping-particle":"","family":"Mundy","given":"Craig N.","non-dropping-particle":"","parse-names":false,"suffix":""}],"container-title":"Progress in Oceanography","id":"ITEM-1","issue":"February","issued":{"date-parts":[["2018"]]},"page":"116-130","publisher":"Elsevier","title":"Marine heatwaves off eastern Tasmania: Trends, interannual variability, and predictability","type":"article-journal","volume":"161"},"uris":["http://www.mendeley.com/documents/?uuid=cba89fca-336f-42cf-8d0b-399cca25dd7a"]}],"mendeley":{"formattedCitation":"(&lt;i&gt;28&lt;/i&gt;)","plainTextFormattedCitation":"(28)","previouslyFormattedCitation":"(&lt;i&gt;28&lt;/i&gt;)"},"properties":{"noteIndex":0},"schema":"https://github.com/citation-style-language/schema/raw/master/csl-citation.json"}</w:instrText>
      </w:r>
      <w:r w:rsidR="00F505A3">
        <w:fldChar w:fldCharType="separate"/>
      </w:r>
      <w:r w:rsidR="00C75F48" w:rsidRPr="00C75F48">
        <w:rPr>
          <w:noProof/>
        </w:rPr>
        <w:t>(</w:t>
      </w:r>
      <w:r w:rsidR="00C75F48" w:rsidRPr="00C75F48">
        <w:rPr>
          <w:i/>
          <w:noProof/>
        </w:rPr>
        <w:t>28</w:t>
      </w:r>
      <w:r w:rsidR="00C75F48" w:rsidRPr="00C75F48">
        <w:rPr>
          <w:noProof/>
        </w:rPr>
        <w:t>)</w:t>
      </w:r>
      <w:r w:rsidR="00F505A3">
        <w:fldChar w:fldCharType="end"/>
      </w:r>
      <w:r w:rsidRPr="00C97201">
        <w:t>. An increasing variability has been demonstrated for the AC</w:t>
      </w:r>
      <w:r w:rsidR="00F505A3">
        <w:t xml:space="preserve"> </w:t>
      </w:r>
      <w:r w:rsidR="00F505A3">
        <w:fldChar w:fldCharType="begin" w:fldLock="1"/>
      </w:r>
      <w:r w:rsidR="00F505A3">
        <w:instrText>ADDIN CSL_CITATION {"citationItems":[{"id":"ITEM-1","itemData":{"DOI":"10.1038/nature19853","ISBN":"1476-4687 (Electronic)\\r0028-0836 (Linking)","ISSN":"14764687","PMID":"27828944","abstract":"Western boundary currents—such as the Agulhas Current in the Indian Ocean—carry heat poleward, moderating Earth's climate and fuelling the mid-latitude storm tracks 1,2 . They could exacerbate or mitigate warming and extreme weather events in the future, depending on their response to anthropogenic climate change. Climate models show an ongoing poleward expansion and intensification of the global wind systems, most robustly in the Southern Hemisphere 3–5 , and linear dynamical theory 6,7 suggests that western boundary currents will intensify and shift poleward as a result 3,8 . Observational evidence of such changes comes from accelerated warming and air–sea heat flux rates within all western boundary currents, which are two or three times faster than global mean rates 5,9,10 . Here we show that, despite these expectations, the Agulhas Current has not intensified since the early 1990s. Instead, we find that it has broadened as a result of more eddy activity. Recent analyses of other western boundary currents—the Kuroshio and East Australia currents—hint at similar trends 11–15 . These results indicate that intensifying winds may be increasing the eddy kinetic energy of boundary currents, rather than their mean flow. This could act to decrease poleward heat transport and increase cross-frontal exchange of nutrients and pollutants between the coastal ocean and the deep ocean. Sustained in situ measurements are needed to properly understand the role of these current systems in a changing climate. To estimate the trend in Agulhas Current transport we build a 22-year proxy using three years of in situ measurements from the Agulhas Current Time-series (ACT) array 16 combined with coincident along-track satellite altimeter data spanning the years 1993–2015 (Fig. 1). We define two measures of transport for the Agulhas Current: a streamwise, southwestward jet transport T jet , and a geographically fixed, net boundary-layer transport T box . Over the three years of in situ data the mean and standard deviation of T jet are − 84 Sv (1 Sv = 10 6","author":[{"dropping-particle":"","family":"Beal","given":"Lisa M.","non-dropping-particle":"","parse-names":false,"suffix":""},{"dropping-particle":"","family":"Elipot","given":"Shane","non-dropping-particle":"","parse-names":false,"suffix":""}],"container-title":"Nature","id":"ITEM-1","issue":"7634","issued":{"date-parts":[["2016"]]},"page":"570-573","publisher":"Nature Publishing Group","title":"Broadening not strengthening of the Agulhas Current since the early 1990s","type":"article-journal","volume":"540"},"uris":["http://www.mendeley.com/documents/?uuid=6d053aa5-f9f0-41e0-98b5-2c3c807829b9"]}],"mendeley":{"formattedCitation":"(&lt;i&gt;25&lt;/i&gt;)","plainTextFormattedCitation":"(25)","previouslyFormattedCitation":"(&lt;i&gt;25&lt;/i&gt;)"},"properties":{"noteIndex":0},"schema":"https://github.com/citation-style-language/schema/raw/master/csl-citation.json"}</w:instrText>
      </w:r>
      <w:r w:rsidR="00F505A3">
        <w:fldChar w:fldCharType="separate"/>
      </w:r>
      <w:r w:rsidR="00F505A3" w:rsidRPr="00F505A3">
        <w:rPr>
          <w:noProof/>
        </w:rPr>
        <w:t>(</w:t>
      </w:r>
      <w:r w:rsidR="00F505A3" w:rsidRPr="00F505A3">
        <w:rPr>
          <w:i/>
          <w:noProof/>
        </w:rPr>
        <w:t>25</w:t>
      </w:r>
      <w:r w:rsidR="00F505A3" w:rsidRPr="00F505A3">
        <w:rPr>
          <w:noProof/>
        </w:rPr>
        <w:t>)</w:t>
      </w:r>
      <w:r w:rsidR="00F505A3">
        <w:fldChar w:fldCharType="end"/>
      </w:r>
      <w:r w:rsidRPr="00C97201">
        <w:t xml:space="preserve">, and in particular enhanced eddy propagation and in the Agulhas leakage </w:t>
      </w:r>
      <w:r w:rsidR="00F505A3">
        <w:fldChar w:fldCharType="begin" w:fldLock="1"/>
      </w:r>
      <w:r w:rsidR="0050779E">
        <w:instrText>ADDIN CSL_CITATION {"citationItems":[{"id":"ITEM-1","itemData":{"DOI":"10.1038/nclimate1587","ISBN":"1758-678X","ISSN":"1758678X","abstract":"South of Africa, the Agulhas Current retroflects and a portion of its waters flows into the South Atlantic Ocean1, typically in the form of Agulhas rings2. This flux of warm and salty water from the Indian to the Atlantic Ocean (the Agulhas leakage) is now recognized as a key element in global climate3. An Agulhas leakage shutdown has been associated with extreme glacial periods4, whereas a vigorous increase has preceded shifts towards interglacials5. In the absence of a coherent observing system, studies of the Agulhas have relied heavily on ocean models, which have revealed a possible recent increase in Agulhas leakage6–8. However, owing to the high levels of oceanic turbulence, model solutions of the region are highly sensitive to their numerical choices9,10, stressing the need for observations to confirm these important model results. Here, using satellite altimetry observations from 1993 to 2009, we show that the mesoscale variability of the Agulhas system, in particular in the Mozambique Channel and south of Madagascar, has intensified. This seems to result from an increased South Equatorial Current driven by enhanced trade winds over the tropical Indian Ocean. Overall, the intensified mesoscale variability of the Agulhas system is reflected in accelerated eddy propagation, in its source regions as well as the retroflection from which eddies propagate into the South Atlantic Ocean. This suggests that the Agulhas leakage may have increased from 1993 to 2009, confirming previous modelling studies that have further implied an increased Agulhas leakage may compensate a deceleration of meridional overturning circulation associated with a freshening of the NorthAtlantic Ocean6,11.","author":[{"dropping-particle":"","family":"Backeberg","given":"Björn C.","non-dropping-particle":"","parse-names":false,"suffix":""},{"dropping-particle":"","family":"Penven","given":"Pierrick","non-dropping-particle":"","parse-names":false,"suffix":""},{"dropping-particle":"","family":"Rouault","given":"Mathieu","non-dropping-particle":"","parse-names":false,"suffix":""}],"container-title":"Nature Climate Change","id":"ITEM-1","issue":"8","issued":{"date-parts":[["2012"]]},"page":"608-612","title":"Impact of intensified Indian Ocean winds on mesoscale variability in the Agulhas system","type":"article-journal","volume":"2"},"uris":["http://www.mendeley.com/documents/?uuid=211b4658-5c58-4aff-aa21-515a907e90c4"]}],"mendeley":{"formattedCitation":"(&lt;i&gt;29&lt;/i&gt;)","plainTextFormattedCitation":"(29)","previouslyFormattedCitation":"(&lt;i&gt;29&lt;/i&gt;)"},"properties":{"noteIndex":0},"schema":"https://github.com/citation-style-language/schema/raw/master/csl-citation.json"}</w:instrText>
      </w:r>
      <w:r w:rsidR="00F505A3">
        <w:fldChar w:fldCharType="separate"/>
      </w:r>
      <w:r w:rsidR="00C75F48" w:rsidRPr="00C75F48">
        <w:rPr>
          <w:noProof/>
        </w:rPr>
        <w:t>(</w:t>
      </w:r>
      <w:r w:rsidR="00C75F48" w:rsidRPr="00C75F48">
        <w:rPr>
          <w:i/>
          <w:noProof/>
        </w:rPr>
        <w:t>29</w:t>
      </w:r>
      <w:r w:rsidR="00C75F48" w:rsidRPr="00C75F48">
        <w:rPr>
          <w:noProof/>
        </w:rPr>
        <w:t>)</w:t>
      </w:r>
      <w:r w:rsidR="00F505A3">
        <w:fldChar w:fldCharType="end"/>
      </w:r>
      <w:r w:rsidRPr="00C97201">
        <w:t xml:space="preserve">. </w:t>
      </w:r>
      <w:r w:rsidR="0066594C">
        <w:t>&lt;</w:t>
      </w:r>
      <w:r w:rsidR="0066594C" w:rsidRPr="009D0422">
        <w:rPr>
          <w:highlight w:val="yellow"/>
        </w:rPr>
        <w:t>More about BC, KC, GS</w:t>
      </w:r>
      <w:r w:rsidR="0066594C">
        <w:t xml:space="preserve">&gt; </w:t>
      </w:r>
      <w:r w:rsidRPr="00C97201">
        <w:t xml:space="preserve">Future conditions should be increasingly characterised by SSTs situated in the top-10% of hottest temperatures of those represented in a climatological record, in a manner similar to that found for extreme rainfall, which is also expected to occur in less frequently but more intense events </w:t>
      </w:r>
      <w:r w:rsidR="00F505A3">
        <w:fldChar w:fldCharType="begin" w:fldLock="1"/>
      </w:r>
      <w:r w:rsidR="0050779E">
        <w:instrText>ADDIN CSL_CITATION {"citationItems":[{"id":"ITEM-1","itemData":{"DOI":"10.1175/JCLI-D-17-0405.1","ISSN":"08948755","abstract":"AbstractDuring the austral summer season (November–February), southern African rainfall, south of 20°S, has been shown to vary over a range of time scales, from synoptic variability (3–7 days, mostly tropical temperate troughs) to interannual variability (2–8 years, reflecting the regional effects of El Niño–Southern Oscillation). There is also evidence for variability at quasi-decadal (8–13 years) and interdecadal (15–28 years) time scales, linked to the interdecadal Pacific oscillation and the Pacific decadal oscillation, respectively. This study aims to provide an overview of these ranges of variability and their influence on regional climate and large-scale atmospheric convection and quantify uncertainties associated with each time scale. We do this by applying k-means clustering onto long-term (1901–2011) daily outgoing longwave radiation anomalies derived from the 56 individual members of the Twentieth Century Reanalysis. Eight large-scale convective regimes are identified. Results show that 1) the ...","author":[{"dropping-particle":"","family":"Pohl","given":"Benjamin","non-dropping-particle":"","parse-names":false,"suffix":""},{"dropping-particle":"","family":"Dieppois","given":"Bastien","non-dropping-particle":"","parse-names":false,"suffix":""},{"dropping-particle":"","family":"Crétat","given":"Julien","non-dropping-particle":"","parse-names":false,"suffix":""},{"dropping-particle":"","family":"Lawler","given":"Damian","non-dropping-particle":"","parse-names":false,"suffix":""},{"dropping-particle":"","family":"Rouault","given":"Mathieu","non-dropping-particle":"","parse-names":false,"suffix":""}],"container-title":"Journal of Climate","id":"ITEM-1","issue":"15","issued":{"date-parts":[["2018"]]},"page":"5845-5872","title":"From synoptic to interdecadal variability in southern African rainfall: Toward a unified view across time scales","type":"article-journal","volume":"31"},"uris":["http://www.mendeley.com/documents/?uuid=557ef1dd-cb8a-4299-9e11-d6ad2e584916"]}],"mendeley":{"formattedCitation":"(&lt;i&gt;30&lt;/i&gt;)","plainTextFormattedCitation":"(30)","previouslyFormattedCitation":"(&lt;i&gt;30&lt;/i&gt;)"},"properties":{"noteIndex":0},"schema":"https://github.com/citation-style-language/schema/raw/master/csl-citation.json"}</w:instrText>
      </w:r>
      <w:r w:rsidR="00F505A3">
        <w:fldChar w:fldCharType="separate"/>
      </w:r>
      <w:r w:rsidR="00C75F48" w:rsidRPr="00C75F48">
        <w:rPr>
          <w:noProof/>
        </w:rPr>
        <w:t>(</w:t>
      </w:r>
      <w:r w:rsidR="00C75F48" w:rsidRPr="00C75F48">
        <w:rPr>
          <w:i/>
          <w:noProof/>
        </w:rPr>
        <w:t>30</w:t>
      </w:r>
      <w:r w:rsidR="00C75F48" w:rsidRPr="00C75F48">
        <w:rPr>
          <w:noProof/>
        </w:rPr>
        <w:t>)</w:t>
      </w:r>
      <w:r w:rsidR="00F505A3">
        <w:fldChar w:fldCharType="end"/>
      </w:r>
      <w:r w:rsidRPr="00C97201">
        <w:t>.</w:t>
      </w:r>
    </w:p>
    <w:p w14:paraId="22EF6C0E" w14:textId="77777777" w:rsidR="00DB1620" w:rsidRDefault="00DB1620" w:rsidP="00EA39BC"/>
    <w:p w14:paraId="54314630" w14:textId="7DFE6A7C" w:rsidR="00DB1620" w:rsidRPr="00C97201" w:rsidRDefault="00DB1620" w:rsidP="00DB1620">
      <w:commentRangeStart w:id="18"/>
      <w:commentRangeStart w:id="19"/>
      <w:r w:rsidRPr="00C97201">
        <w:t>All WBCs are responding in similar key ways…</w:t>
      </w:r>
      <w:commentRangeEnd w:id="18"/>
      <w:ins w:id="20" w:author="Unknown Author" w:date="2019-02-27T16:03:00Z">
        <w:r w:rsidRPr="00C97201">
          <w:commentReference w:id="18"/>
        </w:r>
      </w:ins>
      <w:r>
        <w:t xml:space="preserve"> </w:t>
      </w:r>
      <w:r w:rsidRPr="00C97201">
        <w:t xml:space="preserve">Except for the Kuroshio Current, WBCs are </w:t>
      </w:r>
      <w:commentRangeStart w:id="21"/>
      <w:r w:rsidRPr="00C97201">
        <w:t>extending poleward</w:t>
      </w:r>
      <w:commentRangeEnd w:id="21"/>
      <w:r w:rsidRPr="00C97201">
        <w:commentReference w:id="21"/>
      </w:r>
      <w:r w:rsidRPr="00C97201">
        <w:t xml:space="preserve"> due to shifts in the radiative forcing of the predominant zonal wind systems (</w:t>
      </w:r>
      <w:r w:rsidRPr="007E5D76">
        <w:rPr>
          <w:highlight w:val="yellow"/>
        </w:rPr>
        <w:t>refs.</w:t>
      </w:r>
      <w:r w:rsidRPr="00C97201">
        <w:t>). Reports of intensification of the currents exist for all WBCs, excluding the Gulf Stream (</w:t>
      </w:r>
      <w:r w:rsidRPr="007E5D76">
        <w:rPr>
          <w:highlight w:val="yellow"/>
        </w:rPr>
        <w:t>refs.</w:t>
      </w:r>
      <w:r w:rsidRPr="00C97201">
        <w:t xml:space="preserve">). They are responding by </w:t>
      </w:r>
      <w:commentRangeStart w:id="22"/>
      <w:r w:rsidRPr="00C97201">
        <w:t xml:space="preserve">increasing mesoscale activities </w:t>
      </w:r>
      <w:commentRangeEnd w:id="22"/>
      <w:r w:rsidRPr="00C97201">
        <w:commentReference w:id="22"/>
      </w:r>
      <w:r w:rsidRPr="00C97201">
        <w:t>(</w:t>
      </w:r>
      <w:r w:rsidRPr="007E5D76">
        <w:rPr>
          <w:highlight w:val="yellow"/>
        </w:rPr>
        <w:t>refs.</w:t>
      </w:r>
      <w:r w:rsidRPr="00C97201">
        <w:t>), and they display the highest rates of decadal trends in increasing sea surface temperatures in the world</w:t>
      </w:r>
      <w:r w:rsidR="007E5D76">
        <w:t>’s oceans (</w:t>
      </w:r>
      <w:r w:rsidR="007E5D76" w:rsidRPr="007E5D76">
        <w:rPr>
          <w:highlight w:val="yellow"/>
        </w:rPr>
        <w:t>refs.</w:t>
      </w:r>
      <w:r w:rsidR="007E5D76">
        <w:t>). &lt;</w:t>
      </w:r>
      <w:r w:rsidR="007E5D76" w:rsidRPr="007E5D76">
        <w:rPr>
          <w:highlight w:val="yellow"/>
        </w:rPr>
        <w:t>expand here</w:t>
      </w:r>
      <w:r w:rsidR="007E5D76">
        <w:t>&gt;</w:t>
      </w:r>
      <w:commentRangeEnd w:id="19"/>
      <w:r w:rsidR="006D3D0F">
        <w:rPr>
          <w:rStyle w:val="CommentReference"/>
          <w:rFonts w:eastAsia="Times New Roman"/>
        </w:rPr>
        <w:commentReference w:id="19"/>
      </w:r>
    </w:p>
    <w:p w14:paraId="7212DC7F" w14:textId="77777777" w:rsidR="0066594C" w:rsidRPr="00C97201" w:rsidRDefault="0066594C" w:rsidP="00DB1620">
      <w:pPr>
        <w:ind w:left="0"/>
      </w:pPr>
    </w:p>
    <w:p w14:paraId="5C20DB83" w14:textId="31C9C534" w:rsidR="00C97201" w:rsidRPr="00C97201" w:rsidRDefault="00C97201" w:rsidP="00DB1620">
      <w:r w:rsidRPr="00C97201">
        <w:t xml:space="preserve">As yet no </w:t>
      </w:r>
      <w:commentRangeStart w:id="23"/>
      <w:r w:rsidRPr="00C97201">
        <w:t>permanent impact</w:t>
      </w:r>
      <w:commentRangeEnd w:id="23"/>
      <w:r w:rsidRPr="00C97201">
        <w:commentReference w:id="23"/>
      </w:r>
      <w:r w:rsidRPr="00C97201">
        <w:t xml:space="preserve"> on pelagic ecosystems have been reported, raising questions around whether MHWs should be considered a threat to the world’s oceanic ecosystems.</w:t>
      </w:r>
      <w:ins w:id="24" w:author="Unknown Author" w:date="2019-02-27T16:05:00Z">
        <w:r w:rsidRPr="00C97201">
          <w:t xml:space="preserve"> MHWs have</w:t>
        </w:r>
      </w:ins>
      <w:ins w:id="25" w:author="David Schoeman" w:date="2019-04-12T10:02:00Z">
        <w:r w:rsidR="006D3D0F">
          <w:t>,</w:t>
        </w:r>
      </w:ins>
      <w:ins w:id="26" w:author="Unknown Author" w:date="2019-02-27T16:05:00Z">
        <w:r w:rsidRPr="00C97201">
          <w:t xml:space="preserve"> </w:t>
        </w:r>
      </w:ins>
      <w:ins w:id="27" w:author="Unknown Author" w:date="2019-02-27T16:06:00Z">
        <w:r w:rsidRPr="00C97201">
          <w:t>however</w:t>
        </w:r>
      </w:ins>
      <w:ins w:id="28" w:author="David Schoeman" w:date="2019-04-12T10:02:00Z">
        <w:r w:rsidR="006D3D0F">
          <w:t>,</w:t>
        </w:r>
      </w:ins>
      <w:ins w:id="29" w:author="Unknown Author" w:date="2019-02-27T16:06:00Z">
        <w:r w:rsidRPr="00C97201">
          <w:t xml:space="preserve"> been extensively documented to cause damage to </w:t>
        </w:r>
        <w:commentRangeStart w:id="30"/>
        <w:r w:rsidRPr="00C97201">
          <w:t>coastal ecosystems</w:t>
        </w:r>
      </w:ins>
      <w:commentRangeEnd w:id="30"/>
      <w:r w:rsidR="006D3D0F">
        <w:rPr>
          <w:rStyle w:val="CommentReference"/>
          <w:rFonts w:eastAsia="Times New Roman"/>
        </w:rPr>
        <w:commentReference w:id="30"/>
      </w:r>
      <w:ins w:id="31" w:author="Unknown Author" w:date="2019-02-27T16:06:00Z">
        <w:r w:rsidRPr="00C97201">
          <w:t xml:space="preserve"> and so </w:t>
        </w:r>
      </w:ins>
      <w:ins w:id="32" w:author="Unknown Author" w:date="2019-02-27T16:07:00Z">
        <w:r w:rsidRPr="00C97201">
          <w:t>any increase in shoreward meanders of WBCs would be of concern.</w:t>
        </w:r>
      </w:ins>
      <w:r w:rsidR="00DB1620">
        <w:t xml:space="preserve"> </w:t>
      </w:r>
      <w:ins w:id="33" w:author="Unknown Author" w:date="2019-02-27T16:08:00Z">
        <w:r w:rsidR="00DB1620" w:rsidRPr="00C97201">
          <w:t xml:space="preserve">With WBCs warming at an increased rate to the global average, </w:t>
        </w:r>
      </w:ins>
      <w:ins w:id="34" w:author="Unknown Author" w:date="2019-02-27T16:09:00Z">
        <w:r w:rsidR="00DB1620" w:rsidRPr="00C97201">
          <w:t xml:space="preserve">it may be </w:t>
        </w:r>
      </w:ins>
      <w:r w:rsidR="00DB1620" w:rsidRPr="00C97201">
        <w:t>assumed</w:t>
      </w:r>
      <w:ins w:id="35" w:author="Unknown Author" w:date="2019-02-27T16:09:00Z">
        <w:r w:rsidR="00DB1620" w:rsidRPr="00C97201">
          <w:t xml:space="preserve"> that duration and intensity of MHWs in these regions will also increase at a rate greater than the global average.</w:t>
        </w:r>
      </w:ins>
      <w:ins w:id="36" w:author="Unknown Author" w:date="2019-02-27T16:16:00Z">
        <w:r w:rsidR="00DB1620" w:rsidRPr="00C97201">
          <w:t xml:space="preserve"> Due to the high internal variability (</w:t>
        </w:r>
        <w:r w:rsidR="00DB1620" w:rsidRPr="00DB1620">
          <w:rPr>
            <w:i/>
          </w:rPr>
          <w:t>i.e.</w:t>
        </w:r>
        <w:r w:rsidR="00DB1620" w:rsidRPr="00C97201">
          <w:t xml:space="preserve"> high</w:t>
        </w:r>
      </w:ins>
      <w:ins w:id="37" w:author="Unknown Author" w:date="2019-02-27T16:17:00Z">
        <w:r w:rsidR="00DB1620" w:rsidRPr="00C97201">
          <w:t xml:space="preserve"> EKE) normally found within WBCs, </w:t>
        </w:r>
      </w:ins>
      <w:ins w:id="38" w:author="Unknown Author" w:date="2019-02-27T16:18:00Z">
        <w:r w:rsidR="00DB1620" w:rsidRPr="00C97201">
          <w:t>it is likely that any spe</w:t>
        </w:r>
      </w:ins>
      <w:r w:rsidR="00DB1620">
        <w:t>c</w:t>
      </w:r>
      <w:ins w:id="39" w:author="Unknown Author" w:date="2019-02-27T16:18:00Z">
        <w:r w:rsidR="00DB1620" w:rsidRPr="00C97201">
          <w:t xml:space="preserve">ies adapted </w:t>
        </w:r>
      </w:ins>
      <w:ins w:id="40" w:author="Unknown Author" w:date="2019-02-27T16:19:00Z">
        <w:r w:rsidR="00DB1620" w:rsidRPr="00C97201">
          <w:t>to live within this oceanographic feature is not adversely affected by MHWs. The concern is rather for areas with the ‘</w:t>
        </w:r>
      </w:ins>
      <w:ins w:id="41" w:author="Unknown Author" w:date="2019-02-27T16:20:00Z">
        <w:r w:rsidR="00DB1620" w:rsidRPr="00C97201">
          <w:t xml:space="preserve">meander zone’ of WBCs and </w:t>
        </w:r>
        <w:commentRangeStart w:id="42"/>
        <w:r w:rsidR="00DB1620" w:rsidRPr="00C97201">
          <w:t>whether or not these regions reach into shallower waters where they can adversely affect benthic ecosystems found along the coastline</w:t>
        </w:r>
      </w:ins>
      <w:commentRangeEnd w:id="42"/>
      <w:r w:rsidR="00B4323D">
        <w:rPr>
          <w:rStyle w:val="CommentReference"/>
          <w:rFonts w:eastAsia="Times New Roman"/>
        </w:rPr>
        <w:commentReference w:id="42"/>
      </w:r>
      <w:ins w:id="43" w:author="Unknown Author" w:date="2019-02-27T16:20:00Z">
        <w:r w:rsidR="00DB1620" w:rsidRPr="00C97201">
          <w:t>.</w:t>
        </w:r>
      </w:ins>
    </w:p>
    <w:p w14:paraId="73920F39" w14:textId="77777777" w:rsidR="00C97201" w:rsidRPr="00C97201" w:rsidRDefault="00C97201" w:rsidP="00EA39BC"/>
    <w:p w14:paraId="4384CA29" w14:textId="25051A5A" w:rsidR="00C97201" w:rsidRDefault="00DB1620" w:rsidP="007E5D76">
      <w:r>
        <w:t>&lt;</w:t>
      </w:r>
      <w:r w:rsidRPr="007E5D76">
        <w:rPr>
          <w:highlight w:val="yellow"/>
        </w:rPr>
        <w:t>Implications for GCMs? Will they benefit from including the kinds of outputs that MHW metrics might provide?</w:t>
      </w:r>
      <w:r>
        <w:t>&gt;</w:t>
      </w:r>
    </w:p>
    <w:p w14:paraId="2FA37527" w14:textId="77777777" w:rsidR="00A16C38" w:rsidRDefault="00A16C38" w:rsidP="00AC2069">
      <w:pPr>
        <w:pStyle w:val="Paragraph"/>
        <w:spacing w:before="0"/>
        <w:ind w:firstLine="0"/>
        <w:rPr>
          <w:b/>
        </w:rPr>
      </w:pPr>
    </w:p>
    <w:p w14:paraId="2CD21D47" w14:textId="77777777" w:rsidR="000B7F0C" w:rsidRDefault="005341F3" w:rsidP="00AC2069">
      <w:pPr>
        <w:pStyle w:val="Paragraph"/>
        <w:spacing w:before="0"/>
        <w:ind w:firstLine="0"/>
        <w:rPr>
          <w:b/>
        </w:rPr>
      </w:pPr>
      <w:r w:rsidRPr="005341F3">
        <w:rPr>
          <w:b/>
        </w:rPr>
        <w:t>Materials and Methods</w:t>
      </w:r>
    </w:p>
    <w:p w14:paraId="13BA0AE8" w14:textId="77777777" w:rsidR="000B7F0C" w:rsidRPr="00EA39BC" w:rsidRDefault="000B7F0C" w:rsidP="00EA39BC">
      <w:pPr>
        <w:rPr>
          <w:rFonts w:eastAsia="Times New Roman"/>
          <w:color w:val="0070C0"/>
          <w:sz w:val="24"/>
          <w:szCs w:val="24"/>
          <w:lang w:val="en-US"/>
        </w:rPr>
      </w:pPr>
      <w:r w:rsidRPr="00EA39BC">
        <w:rPr>
          <w:rFonts w:eastAsia="Times New Roman"/>
          <w:color w:val="0070C0"/>
          <w:sz w:val="24"/>
          <w:szCs w:val="24"/>
          <w:lang w:val="en-US"/>
        </w:rPr>
        <w:lastRenderedPageBreak/>
        <w:t xml:space="preserve">The materials and methods section should provide sufficient information to allow replication of the results. Begin with a section titled Experimental Design describing the objectives and design of the study as well as prespecified components. </w:t>
      </w:r>
    </w:p>
    <w:p w14:paraId="63411F26" w14:textId="72C865D5" w:rsidR="000B7F0C" w:rsidRDefault="000B7F0C" w:rsidP="00EA39BC">
      <w:pPr>
        <w:rPr>
          <w:rFonts w:eastAsia="Times New Roman"/>
          <w:color w:val="0070C0"/>
          <w:sz w:val="24"/>
          <w:szCs w:val="24"/>
          <w:lang w:val="en-US"/>
        </w:rPr>
      </w:pPr>
      <w:r w:rsidRPr="00EA39BC">
        <w:rPr>
          <w:rFonts w:eastAsia="Times New Roman"/>
          <w:color w:val="0070C0"/>
          <w:sz w:val="24"/>
          <w:szCs w:val="24"/>
          <w:lang w:val="en-US"/>
        </w:rPr>
        <w:t xml:space="preserve">In addition, include a section titled Statistical Analysis at the end that fully describes the statistical methods with enough detail to enable a knowledgeable reader with access to the original data to verify the results. The values for N, P, and the specific statistical test performed for each experiment should be included in the appropriate figure legend or main text. </w:t>
      </w:r>
    </w:p>
    <w:p w14:paraId="0CF78C07" w14:textId="77777777" w:rsidR="00C52AE4" w:rsidRPr="00EA39BC" w:rsidRDefault="00C52AE4" w:rsidP="00EA39BC">
      <w:pPr>
        <w:rPr>
          <w:rFonts w:eastAsia="Times New Roman"/>
          <w:color w:val="0070C0"/>
          <w:sz w:val="24"/>
          <w:szCs w:val="24"/>
          <w:lang w:val="en-US"/>
        </w:rPr>
      </w:pPr>
    </w:p>
    <w:p w14:paraId="5454EFD6" w14:textId="77777777" w:rsidR="000B7F0C" w:rsidRPr="00EA39BC" w:rsidRDefault="000B7F0C" w:rsidP="00EA39BC">
      <w:pPr>
        <w:rPr>
          <w:rFonts w:eastAsia="Times New Roman"/>
          <w:color w:val="0070C0"/>
          <w:sz w:val="24"/>
          <w:szCs w:val="24"/>
          <w:lang w:val="en-US"/>
        </w:rPr>
      </w:pPr>
      <w:r w:rsidRPr="00EA39BC">
        <w:rPr>
          <w:rFonts w:eastAsia="Times New Roman"/>
          <w:color w:val="0070C0"/>
          <w:sz w:val="24"/>
          <w:szCs w:val="24"/>
          <w:lang w:val="en-US"/>
        </w:rPr>
        <w:t xml:space="preserve">Also see Experimental Design and Statistics Guidelines below for details. </w:t>
      </w:r>
    </w:p>
    <w:p w14:paraId="5981C852" w14:textId="21C3A9A6" w:rsidR="005341F3" w:rsidRDefault="005341F3" w:rsidP="00AC2069">
      <w:pPr>
        <w:pStyle w:val="Paragraph"/>
        <w:spacing w:before="0"/>
        <w:ind w:left="720" w:firstLine="0"/>
      </w:pPr>
      <w:r w:rsidRPr="007418E6">
        <w:rPr>
          <w:color w:val="0070C0"/>
        </w:rPr>
        <w:t xml:space="preserve">All descriptions of materials and methods should be included </w:t>
      </w:r>
      <w:r w:rsidR="00D913D9" w:rsidRPr="007418E6">
        <w:rPr>
          <w:color w:val="0070C0"/>
        </w:rPr>
        <w:t>after the Discussion</w:t>
      </w:r>
      <w:r w:rsidRPr="007418E6">
        <w:rPr>
          <w:color w:val="0070C0"/>
        </w:rPr>
        <w:t>. Th</w:t>
      </w:r>
      <w:r w:rsidR="00EB6D47" w:rsidRPr="007418E6">
        <w:rPr>
          <w:color w:val="0070C0"/>
        </w:rPr>
        <w:t xml:space="preserve">is section </w:t>
      </w:r>
      <w:r w:rsidRPr="007418E6">
        <w:rPr>
          <w:color w:val="0070C0"/>
        </w:rPr>
        <w:t xml:space="preserve">should be broken up </w:t>
      </w:r>
      <w:r w:rsidR="00B151F8" w:rsidRPr="007418E6">
        <w:rPr>
          <w:color w:val="0070C0"/>
        </w:rPr>
        <w:t>by</w:t>
      </w:r>
      <w:r w:rsidRPr="007418E6">
        <w:rPr>
          <w:color w:val="0070C0"/>
        </w:rPr>
        <w:t xml:space="preserve"> short subheading</w:t>
      </w:r>
      <w:r w:rsidR="00B151F8" w:rsidRPr="007418E6">
        <w:rPr>
          <w:color w:val="0070C0"/>
        </w:rPr>
        <w:t>s</w:t>
      </w:r>
      <w:r w:rsidRPr="007418E6">
        <w:rPr>
          <w:color w:val="0070C0"/>
        </w:rPr>
        <w:t>. Under exceptional circumstances, when a particularly lengthy description is required, a portion of the materials and methods can be included in the Supplementary Materials.</w:t>
      </w:r>
      <w:r w:rsidR="005B36C0">
        <w:t xml:space="preserve"> </w:t>
      </w:r>
    </w:p>
    <w:p w14:paraId="6A50013F" w14:textId="68A331D1" w:rsidR="007418E6" w:rsidRDefault="007418E6" w:rsidP="00AC2069">
      <w:pPr>
        <w:pStyle w:val="Paragraph"/>
        <w:spacing w:before="0"/>
        <w:ind w:left="720" w:firstLine="0"/>
      </w:pPr>
    </w:p>
    <w:p w14:paraId="396BAF80" w14:textId="77777777" w:rsidR="007418E6" w:rsidRPr="00EA39BC" w:rsidRDefault="007418E6" w:rsidP="00EA39BC">
      <w:pPr>
        <w:rPr>
          <w:b/>
          <w:i/>
        </w:rPr>
      </w:pPr>
      <w:r w:rsidRPr="00EA39BC">
        <w:rPr>
          <w:b/>
          <w:i/>
        </w:rPr>
        <w:t>Data</w:t>
      </w:r>
    </w:p>
    <w:p w14:paraId="733892F2" w14:textId="12E4606E" w:rsidR="007418E6" w:rsidRPr="00EA39BC" w:rsidRDefault="007418E6" w:rsidP="00EA39BC">
      <w:r w:rsidRPr="00EA39BC">
        <w:t>We are specifically interested in the relationship between the development of the extreme thermal events and the synoptic variability of the boundary currents and their extensions or retroflection. To evaluate whether mesoscale eddies might contribute towards the development of thermal events in the regions surrounding the WBCs, we used gridded data on sea surface temperature (SST), geostrophic velocities, and eddy trajectories for this analysis. The first dataset is the global 0.25° National Oceanic and Atmospheric Administration (NOAA) daily Optimally-Interpolated Sea Surface Temperature (</w:t>
      </w:r>
      <w:proofErr w:type="spellStart"/>
      <w:r w:rsidRPr="00EA39BC">
        <w:t>dOISST</w:t>
      </w:r>
      <w:proofErr w:type="spellEnd"/>
      <w:r w:rsidRPr="00EA39BC">
        <w:t xml:space="preserve">, v.2) (Reynolds et al., 2007; </w:t>
      </w:r>
      <w:proofErr w:type="spellStart"/>
      <w:r w:rsidRPr="00EA39BC">
        <w:t>Banzon</w:t>
      </w:r>
      <w:proofErr w:type="spellEnd"/>
      <w:r w:rsidRPr="00EA39BC">
        <w:t xml:space="preserve"> et al., 2016) from which MHW metrics and their rate of change were calculated. The second dataset is the </w:t>
      </w:r>
      <w:proofErr w:type="spellStart"/>
      <w:r w:rsidRPr="00EA39BC">
        <w:t>Ssalto</w:t>
      </w:r>
      <w:proofErr w:type="spellEnd"/>
      <w:r w:rsidRPr="00EA39BC">
        <w:t>/</w:t>
      </w:r>
      <w:proofErr w:type="spellStart"/>
      <w:r w:rsidRPr="00EA39BC">
        <w:t>Duacs</w:t>
      </w:r>
      <w:proofErr w:type="spellEnd"/>
      <w:r w:rsidRPr="00EA39BC">
        <w:t xml:space="preserve"> global ocean gridded multi-mission (‘</w:t>
      </w:r>
      <w:proofErr w:type="spellStart"/>
      <w:r w:rsidRPr="00EA39BC">
        <w:t>allsat</w:t>
      </w:r>
      <w:proofErr w:type="spellEnd"/>
      <w:r w:rsidRPr="00EA39BC">
        <w:t>’) altimeter product from the Copernicus Marine Environment Monitoring Service (CMEMS) (</w:t>
      </w:r>
      <w:proofErr w:type="spellStart"/>
      <w:r w:rsidRPr="00EA39BC">
        <w:t>Pujol</w:t>
      </w:r>
      <w:proofErr w:type="spellEnd"/>
      <w:r w:rsidRPr="00EA39BC">
        <w:t xml:space="preserve"> et al., 2016), which was </w:t>
      </w:r>
      <w:proofErr w:type="spellStart"/>
      <w:r w:rsidRPr="00EA39BC">
        <w:t>regridded</w:t>
      </w:r>
      <w:proofErr w:type="spellEnd"/>
      <w:r w:rsidRPr="00EA39BC">
        <w:t xml:space="preserve"> to the 0.25° </w:t>
      </w:r>
      <w:proofErr w:type="spellStart"/>
      <w:r w:rsidRPr="00EA39BC">
        <w:t>dOISST</w:t>
      </w:r>
      <w:proofErr w:type="spellEnd"/>
      <w:r w:rsidRPr="00EA39BC">
        <w:t xml:space="preserve"> grid. This dataset was used to compute aspects of kinetic energy, which give the WBC jet trajectories and the eddy ‘field’ around these jets. The last dataset, derived from the above altimeter product, is the Aviso+ Mesoscale Eddy Trajectory Atlas version 2.0 Experimental (Dudley et al., 2011) for information about the eddy fields around WBCs. All data were </w:t>
      </w:r>
      <w:proofErr w:type="spellStart"/>
      <w:r w:rsidRPr="00EA39BC">
        <w:t>subsetted</w:t>
      </w:r>
      <w:proofErr w:type="spellEnd"/>
      <w:r w:rsidRPr="00EA39BC">
        <w:t xml:space="preserve"> to regions encompassing the WBCs and their meanders, </w:t>
      </w:r>
      <w:proofErr w:type="spellStart"/>
      <w:r w:rsidRPr="00EA39BC">
        <w:t>retroflections</w:t>
      </w:r>
      <w:proofErr w:type="spellEnd"/>
      <w:r w:rsidRPr="00EA39BC">
        <w:t>, and extensions.</w:t>
      </w:r>
    </w:p>
    <w:p w14:paraId="5C6A38C3" w14:textId="77777777" w:rsidR="007418E6" w:rsidRPr="007418E6" w:rsidRDefault="007418E6" w:rsidP="00EA39BC"/>
    <w:p w14:paraId="72106B93" w14:textId="77777777" w:rsidR="007418E6" w:rsidRPr="00EA39BC" w:rsidRDefault="007418E6" w:rsidP="00EA39BC">
      <w:pPr>
        <w:rPr>
          <w:b/>
          <w:i/>
        </w:rPr>
      </w:pPr>
      <w:r w:rsidRPr="00EA39BC">
        <w:rPr>
          <w:b/>
          <w:i/>
        </w:rPr>
        <w:t>Calculation of thermal events, kinetic energy, and geostrophic velocities</w:t>
      </w:r>
    </w:p>
    <w:p w14:paraId="7AFBE554" w14:textId="527C102E" w:rsidR="007418E6" w:rsidRPr="007418E6" w:rsidRDefault="007418E6" w:rsidP="00EA39BC">
      <w:r w:rsidRPr="007418E6">
        <w:t xml:space="preserve">We wish to understand whether MHW formation that is associated with </w:t>
      </w:r>
      <w:proofErr w:type="spellStart"/>
      <w:r w:rsidRPr="007418E6">
        <w:t>i</w:t>
      </w:r>
      <w:proofErr w:type="spellEnd"/>
      <w:r w:rsidRPr="007418E6">
        <w:t>) the large-scale circulation (</w:t>
      </w:r>
      <w:r w:rsidRPr="00BB2BD2">
        <w:rPr>
          <w:i/>
        </w:rPr>
        <w:t>i.e.</w:t>
      </w:r>
      <w:r w:rsidRPr="007418E6">
        <w:t xml:space="preserve"> the quasi-stationary jet represented by the long-term mean MKE); ii) areas where instabilities result in the formation of mesoscale eddies (</w:t>
      </w:r>
      <w:r w:rsidRPr="00BB2BD2">
        <w:rPr>
          <w:i/>
        </w:rPr>
        <w:t>i.e.</w:t>
      </w:r>
      <w:r w:rsidRPr="007418E6">
        <w:t xml:space="preserve"> areas where EKE increases); and iii) areas influenced by meanders from the WBCs. MKE and EKE were calculated from the altimeter-derived zonal (</w:t>
      </w:r>
      <w:r w:rsidRPr="00BB2BD2">
        <w:rPr>
          <w:i/>
        </w:rPr>
        <w:t>u</w:t>
      </w:r>
      <w:r w:rsidRPr="007418E6">
        <w:t>) and meridional (</w:t>
      </w:r>
      <w:r w:rsidRPr="00BB2BD2">
        <w:rPr>
          <w:i/>
        </w:rPr>
        <w:t>v</w:t>
      </w:r>
      <w:r w:rsidRPr="007418E6">
        <w:t xml:space="preserve">) components of geostrophic velocities. MKE is defined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bar>
                      <m:barPr>
                        <m:pos m:val="top"/>
                        <m:ctrlPr>
                          <w:rPr>
                            <w:rFonts w:ascii="Cambria Math" w:hAnsi="Cambria Math"/>
                          </w:rPr>
                        </m:ctrlPr>
                      </m:barPr>
                      <m:e>
                        <m:r>
                          <w:rPr>
                            <w:rFonts w:ascii="Cambria Math" w:hAnsi="Cambria Math"/>
                          </w:rPr>
                          <m:t>u</m:t>
                        </m:r>
                      </m:e>
                    </m:ba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v</m:t>
                        </m:r>
                      </m:e>
                    </m:bar>
                  </m:e>
                  <m:sup>
                    <m:r>
                      <m:rPr>
                        <m:sty m:val="p"/>
                      </m:rPr>
                      <w:rPr>
                        <w:rFonts w:ascii="Cambria Math" w:hAnsi="Cambria Math"/>
                      </w:rPr>
                      <m:t>2</m:t>
                    </m:r>
                  </m:sup>
                </m:sSup>
              </m:e>
            </m:d>
          </m:num>
          <m:den>
            <m:r>
              <m:rPr>
                <m:sty m:val="p"/>
              </m:rPr>
              <w:rPr>
                <w:rFonts w:ascii="Cambria Math" w:hAnsi="Cambria Math"/>
              </w:rPr>
              <m:t>2</m:t>
            </m:r>
          </m:den>
        </m:f>
      </m:oMath>
      <w:r w:rsidRPr="007418E6">
        <w:t xml:space="preserve">, with </w:t>
      </w:r>
      <m:oMath>
        <m:bar>
          <m:barPr>
            <m:pos m:val="top"/>
            <m:ctrlPr>
              <w:rPr>
                <w:rFonts w:ascii="Cambria Math" w:hAnsi="Cambria Math"/>
              </w:rPr>
            </m:ctrlPr>
          </m:barPr>
          <m:e>
            <m:r>
              <w:rPr>
                <w:rFonts w:ascii="Cambria Math" w:hAnsi="Cambria Math"/>
              </w:rPr>
              <m:t>u</m:t>
            </m:r>
          </m:e>
        </m:bar>
      </m:oMath>
      <w:r w:rsidRPr="007418E6">
        <w:t xml:space="preserve"> and </w:t>
      </w:r>
      <m:oMath>
        <m:bar>
          <m:barPr>
            <m:pos m:val="top"/>
            <m:ctrlPr>
              <w:rPr>
                <w:rFonts w:ascii="Cambria Math" w:hAnsi="Cambria Math"/>
              </w:rPr>
            </m:ctrlPr>
          </m:barPr>
          <m:e>
            <m:r>
              <w:rPr>
                <w:rFonts w:ascii="Cambria Math" w:hAnsi="Cambria Math"/>
              </w:rPr>
              <m:t>v</m:t>
            </m:r>
          </m:e>
        </m:bar>
      </m:oMath>
      <w:r w:rsidRPr="007418E6">
        <w:t xml:space="preserve"> being the climatological mean of each component over the first two decades of the satellite altimeter period (hence-forth ‘long-term’; 1993-01-01 to 2012-12-31); used here, it defines the mean, quasi-stationary boundary current jet trajectory. </w:t>
      </w:r>
      <w:commentRangeStart w:id="44"/>
      <w:r w:rsidRPr="007418E6">
        <w:t xml:space="preserve">EKE was calculated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r>
                          <w:rPr>
                            <w:rFonts w:ascii="Cambria Math" w:hAnsi="Cambria Math"/>
                          </w:rPr>
                          <m:t>u</m:t>
                        </m:r>
                      </m:e>
                      <m:sup>
                        <m:r>
                          <m:rPr>
                            <m:sty m:val="p"/>
                          </m:rPr>
                          <w:rPr>
                            <w:rFonts w:ascii="Cambria Math" w:hAnsi="Cambria Math"/>
                          </w:rPr>
                          <m:t>'</m:t>
                        </m:r>
                      </m:sup>
                    </m:sSup>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sup>
                    <m:r>
                      <m:rPr>
                        <m:sty m:val="p"/>
                      </m:rPr>
                      <w:rPr>
                        <w:rFonts w:ascii="Cambria Math" w:hAnsi="Cambria Math"/>
                      </w:rPr>
                      <m:t>2</m:t>
                    </m:r>
                  </m:sup>
                </m:sSup>
              </m:e>
            </m:d>
          </m:num>
          <m:den>
            <m:r>
              <m:rPr>
                <m:sty m:val="p"/>
              </m:rPr>
              <w:rPr>
                <w:rFonts w:ascii="Cambria Math" w:hAnsi="Cambria Math"/>
              </w:rPr>
              <m:t>2</m:t>
            </m:r>
          </m:den>
        </m:f>
      </m:oMath>
      <w:r w:rsidRPr="007418E6">
        <w:t xml:space="preserve">, where </w:t>
      </w:r>
      <m:oMath>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u</m:t>
        </m:r>
        <m:r>
          <m:rPr>
            <m:sty m:val="p"/>
          </m:rPr>
          <w:rPr>
            <w:rFonts w:ascii="Cambria Math" w:hAnsi="Cambria Math"/>
          </w:rPr>
          <m:t>-</m:t>
        </m:r>
        <m:bar>
          <m:barPr>
            <m:pos m:val="top"/>
            <m:ctrlPr>
              <w:rPr>
                <w:rFonts w:ascii="Cambria Math" w:hAnsi="Cambria Math"/>
              </w:rPr>
            </m:ctrlPr>
          </m:barPr>
          <m:e>
            <m:r>
              <w:rPr>
                <w:rFonts w:ascii="Cambria Math" w:hAnsi="Cambria Math"/>
              </w:rPr>
              <m:t>u</m:t>
            </m:r>
          </m:e>
        </m:bar>
      </m:oMath>
      <w:r w:rsidRPr="007418E6">
        <w:t xml:space="preserve"> and </w:t>
      </w:r>
      <m:oMath>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m:t>
        </m:r>
        <m:bar>
          <m:barPr>
            <m:pos m:val="top"/>
            <m:ctrlPr>
              <w:rPr>
                <w:rFonts w:ascii="Cambria Math" w:hAnsi="Cambria Math"/>
              </w:rPr>
            </m:ctrlPr>
          </m:barPr>
          <m:e>
            <m:r>
              <w:rPr>
                <w:rFonts w:ascii="Cambria Math" w:hAnsi="Cambria Math"/>
              </w:rPr>
              <m:t>v</m:t>
            </m:r>
          </m:e>
        </m:bar>
      </m:oMath>
      <w:r w:rsidRPr="007418E6">
        <w:t>, and because it is calculated as an anomaly with respect to the long-term mean, indicates the field of eddy propagation around the mean trajectory.</w:t>
      </w:r>
      <w:commentRangeEnd w:id="44"/>
      <w:r w:rsidR="00623B4A">
        <w:rPr>
          <w:rStyle w:val="CommentReference"/>
          <w:rFonts w:eastAsia="Times New Roman"/>
        </w:rPr>
        <w:commentReference w:id="44"/>
      </w:r>
      <w:r w:rsidRPr="007418E6">
        <w:t xml:space="preserve"> Kinetic energy (KE) on any individual day of the time series was taken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u</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e>
            </m:d>
          </m:num>
          <m:den>
            <m:r>
              <m:rPr>
                <m:sty m:val="p"/>
              </m:rPr>
              <w:rPr>
                <w:rFonts w:ascii="Cambria Math" w:hAnsi="Cambria Math"/>
              </w:rPr>
              <m:t>2</m:t>
            </m:r>
          </m:den>
        </m:f>
      </m:oMath>
      <w:r w:rsidRPr="007418E6">
        <w:t xml:space="preserve"> or as an anomaly relative to a 5-day running mean, and daily geostrophic velocity as </w:t>
      </w:r>
      <m:oMath>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u</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e>
            </m:d>
          </m:e>
        </m:rad>
      </m:oMath>
      <w:r w:rsidRPr="007418E6">
        <w:t>.</w:t>
      </w:r>
    </w:p>
    <w:p w14:paraId="2C99BC55" w14:textId="77777777" w:rsidR="007418E6" w:rsidRPr="007418E6" w:rsidRDefault="007418E6" w:rsidP="00EA39BC"/>
    <w:p w14:paraId="20DAC340" w14:textId="7AA45B76" w:rsidR="007418E6" w:rsidRPr="007418E6" w:rsidRDefault="007418E6" w:rsidP="00EA39BC">
      <w:r w:rsidRPr="007418E6">
        <w:t xml:space="preserve">For extreme thermal events we use the MHW definition of Hobday et al. (2016). The algorithm finds extreme thermal events within a long-term (recommended &gt;30 years) daily time series of SST. It does so by finding the occasions that SST exceeds a threshold (the 90th percentile) in the probability distribution of the data based on an 11-day wide moving mean smoother centred on each day-of-the-year at each pixel. These </w:t>
      </w:r>
      <w:r w:rsidRPr="007418E6">
        <w:lastRenderedPageBreak/>
        <w:t xml:space="preserve">events are atypical relative to the normal climatology by definition, and various metrics that define their properties may be calculated; we include here the count of event days per year (MHW days per year), their duration (days), and mean intensity (°C). Since there are many such ‘extreme’ events within long time series, and due to them showing a great deal of spatial cohesion in gridded daily data sets, they are </w:t>
      </w:r>
      <w:r w:rsidRPr="007418E6">
        <w:t xml:space="preserve">statistically robust; as such, we can use them to study how thermal extremes have changed globally or regionally within the observational SST record. </w:t>
      </w:r>
      <w:r w:rsidR="00623B4A" w:rsidRPr="007418E6">
        <w:t>Ou</w:t>
      </w:r>
      <w:r w:rsidR="00623B4A">
        <w:t>r</w:t>
      </w:r>
      <w:r w:rsidR="00623B4A" w:rsidRPr="007418E6">
        <w:t xml:space="preserve"> </w:t>
      </w:r>
      <w:r w:rsidRPr="007418E6">
        <w:t xml:space="preserve">calculation of extreme thermal events used the MHW </w:t>
      </w:r>
      <w:r w:rsidRPr="007418E6">
        <w:t>algorithm as implemented by the ‘</w:t>
      </w:r>
      <w:proofErr w:type="spellStart"/>
      <w:r w:rsidRPr="007418E6">
        <w:t>heatwaveR</w:t>
      </w:r>
      <w:proofErr w:type="spellEnd"/>
      <w:r w:rsidRPr="007418E6">
        <w:t>’ package (Schlegel and Smit, 2018), with a 30-year climatological baseline from 1982-01-01 to 2011-12-31.</w:t>
      </w:r>
    </w:p>
    <w:p w14:paraId="038134D6" w14:textId="77777777" w:rsidR="007418E6" w:rsidRPr="007418E6" w:rsidRDefault="007418E6" w:rsidP="00EA39BC"/>
    <w:p w14:paraId="0ED4AD44" w14:textId="77777777" w:rsidR="007418E6" w:rsidRPr="00EA39BC" w:rsidRDefault="007418E6" w:rsidP="00EA39BC">
      <w:pPr>
        <w:rPr>
          <w:b/>
          <w:i/>
        </w:rPr>
      </w:pPr>
      <w:r w:rsidRPr="00EA39BC">
        <w:rPr>
          <w:b/>
          <w:i/>
        </w:rPr>
        <w:t>Associations between MKE, EKE, and thermal events</w:t>
      </w:r>
    </w:p>
    <w:p w14:paraId="1007D409" w14:textId="59F3FC2D" w:rsidR="007418E6" w:rsidRPr="007418E6" w:rsidRDefault="006A70F9" w:rsidP="00EA39BC">
      <w:r>
        <w:t>Polygons</w:t>
      </w:r>
      <w:r w:rsidR="007418E6" w:rsidRPr="007418E6">
        <w:t xml:space="preserve"> representing the fields of maximal influence of MKE, EKE (called ‘zones of influence’ henceforth), and mean intensity were made by selecting their respective values ≥ their 90th percentile over the extent of the time series. The MKE </w:t>
      </w:r>
      <w:r>
        <w:t>zones of influence</w:t>
      </w:r>
      <w:r w:rsidR="007418E6" w:rsidRPr="007418E6">
        <w:t xml:space="preserve"> we interpret as representing the long-term averaged quasi-stationary WBC jets, the EKE </w:t>
      </w:r>
      <w:r>
        <w:t>zones of influence</w:t>
      </w:r>
      <w:r w:rsidR="007418E6" w:rsidRPr="007418E6">
        <w:t xml:space="preserve"> define the field of maximal mesoscale eddy activity surrounding the jets, and the MHW mean intensity </w:t>
      </w:r>
      <w:r>
        <w:t>zones of influence</w:t>
      </w:r>
      <w:r w:rsidR="007418E6" w:rsidRPr="007418E6">
        <w:t xml:space="preserve"> represent the ocean regions experiencing the most intense thermal events. To reinforce our understanding of how far away from the boundary current jets mesoscale eddies exert their influence, we selected only eddy trajectories that originated from within the ocean regions within the MKE masks. All such eddies over the temporal extent of the eddy database (1993-01-01 to 2018-01-18) were plotted together to visualise their ‘dispersal’ away from the boundary current jets; additionally, </w:t>
      </w:r>
      <w:commentRangeStart w:id="45"/>
      <w:r w:rsidR="007418E6" w:rsidRPr="007418E6">
        <w:t>eddies that occurred during periods of the top three most intense thermal events were tagged</w:t>
      </w:r>
      <w:commentRangeEnd w:id="45"/>
      <w:r w:rsidR="007418E6" w:rsidRPr="007418E6">
        <w:commentReference w:id="45"/>
      </w:r>
      <w:r w:rsidR="007418E6" w:rsidRPr="007418E6">
        <w:t>.</w:t>
      </w:r>
    </w:p>
    <w:p w14:paraId="175E17F1" w14:textId="77777777" w:rsidR="007418E6" w:rsidRPr="007418E6" w:rsidRDefault="007418E6" w:rsidP="00EA39BC"/>
    <w:p w14:paraId="0FC934A6" w14:textId="0975B6E3" w:rsidR="007418E6" w:rsidRPr="007418E6" w:rsidRDefault="007418E6" w:rsidP="00EA39BC">
      <w:r w:rsidRPr="007418E6">
        <w:t xml:space="preserve">The question of whether periods of high MKE or EKE coincide with periods of high mean event intensity on a per pixel basis was addressed by subjecting MKE, EKE, and mean event intensity to a 30-day wide moving average smoother over the period 1993-01-01 to 2018-09-30, and correlating the time series for each latitude × longitude location within the focal areas as defined by the </w:t>
      </w:r>
      <w:r w:rsidR="006A70F9">
        <w:t xml:space="preserve">unions of the respective </w:t>
      </w:r>
      <w:r w:rsidR="006A70F9">
        <w:t>zones of influence</w:t>
      </w:r>
      <w:r w:rsidRPr="007418E6">
        <w:t xml:space="preserve">. The resultant correlation </w:t>
      </w:r>
      <w:r w:rsidRPr="007418E6">
        <w:t>coefficients (</w:t>
      </w:r>
      <w:r w:rsidRPr="006A70F9">
        <w:rPr>
          <w:i/>
        </w:rPr>
        <w:t>r</w:t>
      </w:r>
      <w:r w:rsidRPr="007418E6">
        <w:t xml:space="preserve">) were then </w:t>
      </w:r>
      <w:r w:rsidR="006E746E">
        <w:t>mapped</w:t>
      </w:r>
      <w:r w:rsidRPr="007418E6">
        <w:t>.</w:t>
      </w:r>
    </w:p>
    <w:p w14:paraId="34F56B58" w14:textId="77777777" w:rsidR="007418E6" w:rsidRPr="007418E6" w:rsidRDefault="007418E6" w:rsidP="00EA39BC"/>
    <w:p w14:paraId="4623DACC" w14:textId="088DAEB1" w:rsidR="007418E6" w:rsidRPr="007418E6" w:rsidRDefault="007418E6" w:rsidP="00EA39BC">
      <w:commentRangeStart w:id="46"/>
      <w:r w:rsidRPr="007418E6">
        <w:t>To assess whether large-scale WBC meanders and rings might transport warm water into the ocean regions flanking the field dominated by high EKE, we created animations of daily geostrophic velocities and the occurrence of MHWs.</w:t>
      </w:r>
      <w:commentRangeEnd w:id="46"/>
      <w:r w:rsidRPr="007418E6">
        <w:commentReference w:id="46"/>
      </w:r>
      <w:r w:rsidRPr="007418E6">
        <w:t xml:space="preserve"> These MHWs (represented by their mean intensity metric) had been subjected to a 5-day moving average smoother post-detection to ensure that only events lasting five days or longer were </w:t>
      </w:r>
      <w:r w:rsidRPr="007418E6">
        <w:t xml:space="preserve">flagged as heatwave events. </w:t>
      </w:r>
      <w:commentRangeStart w:id="47"/>
      <w:commentRangeStart w:id="48"/>
      <w:commentRangeStart w:id="49"/>
      <w:r w:rsidRPr="007418E6">
        <w:t>These animations</w:t>
      </w:r>
      <w:commentRangeEnd w:id="47"/>
      <w:r w:rsidRPr="007418E6">
        <w:commentReference w:id="47"/>
      </w:r>
      <w:commentRangeEnd w:id="48"/>
      <w:r w:rsidRPr="007418E6">
        <w:commentReference w:id="48"/>
      </w:r>
      <w:r w:rsidRPr="007418E6">
        <w:t xml:space="preserve"> were </w:t>
      </w:r>
      <w:r w:rsidR="006E746E">
        <w:t>visually</w:t>
      </w:r>
      <w:r w:rsidR="006E746E" w:rsidRPr="007418E6">
        <w:t xml:space="preserve"> </w:t>
      </w:r>
      <w:r w:rsidRPr="007418E6">
        <w:t>examined for co-occurrences of meanders and thermal events.</w:t>
      </w:r>
      <w:commentRangeEnd w:id="49"/>
      <w:r w:rsidRPr="007418E6">
        <w:commentReference w:id="49"/>
      </w:r>
    </w:p>
    <w:p w14:paraId="688D970E" w14:textId="77777777" w:rsidR="007418E6" w:rsidRPr="007418E6" w:rsidRDefault="007418E6" w:rsidP="00EA39BC"/>
    <w:p w14:paraId="1AE8D0DA" w14:textId="2640884D" w:rsidR="007418E6" w:rsidRPr="007418E6" w:rsidRDefault="007418E6" w:rsidP="00EA39BC">
      <w:commentRangeStart w:id="50"/>
      <w:r w:rsidRPr="007418E6">
        <w:t>To quantify the relationship between meanders and MHWs outside of WBCs we looked at the pixels surrounding the pre-determined 90th percentile MKE boundaries. When anomalously strong MKE values were detected in these pixels</w:t>
      </w:r>
      <w:ins w:id="51" w:author="David Schoeman" w:date="2019-04-12T10:14:00Z">
        <w:r w:rsidR="006E746E">
          <w:t>,</w:t>
        </w:r>
      </w:ins>
      <w:r w:rsidRPr="007418E6">
        <w:t xml:space="preserve"> the occurrence of any MHWs were noted and the duration/intensity were used to calculate the strength of this potential relationship.</w:t>
      </w:r>
      <w:commentRangeEnd w:id="50"/>
      <w:r w:rsidRPr="007418E6">
        <w:commentReference w:id="50"/>
      </w:r>
      <w:r w:rsidRPr="007418E6">
        <w:t xml:space="preserve"> [Or select a section of ocean in this region where the meanders are forming, of about the same size or smaller than a meander, and create a time series of the average of all of the pixels inside. Do for both MHW intensity and KE. Apply wavelet analysis on both and see if they match.]</w:t>
      </w:r>
    </w:p>
    <w:p w14:paraId="70A0E9B9" w14:textId="77777777" w:rsidR="007418E6" w:rsidRPr="007418E6" w:rsidRDefault="007418E6" w:rsidP="00EA39BC"/>
    <w:p w14:paraId="683356B1" w14:textId="77777777" w:rsidR="007418E6" w:rsidRPr="00EA39BC" w:rsidRDefault="007418E6" w:rsidP="00EA39BC">
      <w:pPr>
        <w:rPr>
          <w:b/>
          <w:i/>
        </w:rPr>
      </w:pPr>
      <w:r w:rsidRPr="00EA39BC">
        <w:rPr>
          <w:b/>
          <w:i/>
        </w:rPr>
        <w:t>Calculation of linear decadal trends</w:t>
      </w:r>
    </w:p>
    <w:p w14:paraId="1491A124" w14:textId="77777777" w:rsidR="007418E6" w:rsidRPr="007418E6" w:rsidRDefault="007418E6" w:rsidP="00EA39BC">
      <w:r w:rsidRPr="007418E6">
        <w:t>Linear decadal trends in mean monthly SST (°C per decade), MHW days (MHW days per year per decade), their duration (MHW duration, in days per event per decade), and mean intensity (°C per event per decade) were calculated using a Generalized Least Squares (GLS) fitted with restricted maximum likelihood (REML; Pinheiro and Bates 2006), and in the case of trend in mean SST, an error structure that accommodates serially-correlated residuals (ARMA).</w:t>
      </w:r>
    </w:p>
    <w:p w14:paraId="31DF9794" w14:textId="77777777" w:rsidR="007418E6" w:rsidRPr="007418E6" w:rsidRDefault="007418E6" w:rsidP="00EA39BC"/>
    <w:p w14:paraId="57BB1CF4" w14:textId="69C6D6C4" w:rsidR="007418E6" w:rsidRPr="005341F3" w:rsidRDefault="007418E6" w:rsidP="00EA39BC">
      <w:r w:rsidRPr="007418E6">
        <w:t>All analyses in this paper were done with R version 3.5.2 (R Core Team, 2018). Scripts used for the analyses are available at https://github.com/ajsmit/Western_Boundary_Current_MHWs.</w:t>
      </w:r>
    </w:p>
    <w:p w14:paraId="62EEDAFD" w14:textId="77777777" w:rsidR="00A16C38" w:rsidRDefault="00A16C38" w:rsidP="00AC2069">
      <w:pPr>
        <w:pStyle w:val="Paragraph"/>
        <w:spacing w:before="0"/>
        <w:ind w:firstLine="0"/>
        <w:rPr>
          <w:b/>
        </w:rPr>
      </w:pPr>
    </w:p>
    <w:p w14:paraId="0053F6A7" w14:textId="77777777" w:rsidR="008573F1" w:rsidRPr="00F70A8A" w:rsidRDefault="00FF5437" w:rsidP="00AC2069">
      <w:pPr>
        <w:pStyle w:val="Paragraph"/>
        <w:spacing w:before="0"/>
        <w:ind w:firstLine="0"/>
        <w:rPr>
          <w:b/>
        </w:rPr>
      </w:pPr>
      <w:r w:rsidRPr="00FF5437">
        <w:rPr>
          <w:b/>
        </w:rPr>
        <w:t>H2:</w:t>
      </w:r>
      <w:r>
        <w:rPr>
          <w:b/>
        </w:rPr>
        <w:t xml:space="preserve"> </w:t>
      </w:r>
      <w:r w:rsidR="008573F1" w:rsidRPr="00F70A8A">
        <w:rPr>
          <w:b/>
        </w:rPr>
        <w:t>Supplementary Materials</w:t>
      </w:r>
    </w:p>
    <w:p w14:paraId="59BC3750" w14:textId="77777777" w:rsidR="00454396" w:rsidRDefault="00454396" w:rsidP="00EA39BC">
      <w:pPr>
        <w:ind w:left="0"/>
      </w:pPr>
    </w:p>
    <w:p w14:paraId="24A2D92C" w14:textId="77777777" w:rsidR="00EB3AC7" w:rsidRPr="00EA39BC" w:rsidRDefault="00454396" w:rsidP="00EA39BC">
      <w:pPr>
        <w:pStyle w:val="Refhead"/>
        <w:spacing w:before="0" w:after="0"/>
        <w:ind w:left="720"/>
        <w:rPr>
          <w:b w:val="0"/>
          <w:color w:val="0070C0"/>
        </w:rPr>
      </w:pPr>
      <w:r w:rsidRPr="00EA39BC">
        <w:rPr>
          <w:b w:val="0"/>
          <w:color w:val="0070C0"/>
        </w:rPr>
        <w:t xml:space="preserve">You may include up to a total of ten figures and/or tables (combined) throughout the supplemental text. </w:t>
      </w:r>
      <w:r w:rsidR="00EB3AC7" w:rsidRPr="00EA39BC">
        <w:rPr>
          <w:b w:val="0"/>
          <w:color w:val="0070C0"/>
        </w:rPr>
        <w:t>Include supporting text (including supplementary materials and methods, tables, and figures) at the end of the main manuscript file, in a separate section titled Supplementary Materials, if this can be easily done and if the total file size does not exceed 6 MB.</w:t>
      </w:r>
      <w:r w:rsidRPr="00EA39BC">
        <w:rPr>
          <w:b w:val="0"/>
          <w:color w:val="0070C0"/>
        </w:rPr>
        <w:t xml:space="preserve">  </w:t>
      </w:r>
      <w:r w:rsidR="00EB3AC7" w:rsidRPr="00EA39BC">
        <w:rPr>
          <w:b w:val="0"/>
          <w:color w:val="0070C0"/>
        </w:rPr>
        <w:t>Alternatively, Supplementary Materials can be included as a separate file that can be uploaded as the final figure file within the 6 MB upload limit. In that case, use one of the file types specified above (.doc or .</w:t>
      </w:r>
      <w:proofErr w:type="spellStart"/>
      <w:r w:rsidR="00EB3AC7" w:rsidRPr="00EA39BC">
        <w:rPr>
          <w:b w:val="0"/>
          <w:color w:val="0070C0"/>
        </w:rPr>
        <w:t>docx</w:t>
      </w:r>
      <w:proofErr w:type="spellEnd"/>
      <w:r w:rsidR="00EB3AC7" w:rsidRPr="00EA39BC">
        <w:rPr>
          <w:b w:val="0"/>
          <w:color w:val="0070C0"/>
        </w:rPr>
        <w:t xml:space="preserve"> preferred).</w:t>
      </w:r>
    </w:p>
    <w:p w14:paraId="1672300C" w14:textId="77777777" w:rsidR="00EB3AC7" w:rsidRDefault="00EB3AC7" w:rsidP="00AC2069">
      <w:pPr>
        <w:pStyle w:val="Refhead"/>
        <w:spacing w:before="0" w:after="0"/>
        <w:ind w:left="720"/>
        <w:rPr>
          <w:b w:val="0"/>
        </w:rPr>
      </w:pPr>
    </w:p>
    <w:p w14:paraId="35AA05A4" w14:textId="77777777" w:rsidR="008573F1" w:rsidRPr="00EA39BC" w:rsidRDefault="000B7F0C" w:rsidP="00AC2069">
      <w:pPr>
        <w:pStyle w:val="Refhead"/>
        <w:spacing w:before="0" w:after="0"/>
        <w:ind w:left="720"/>
        <w:rPr>
          <w:b w:val="0"/>
          <w:color w:val="0070C0"/>
        </w:rPr>
      </w:pPr>
      <w:r w:rsidRPr="00EA39BC">
        <w:rPr>
          <w:b w:val="0"/>
          <w:color w:val="0070C0"/>
        </w:rPr>
        <w:t xml:space="preserve">If you have any Supplemental Materials please list them by </w:t>
      </w:r>
      <w:r w:rsidR="00D913D9" w:rsidRPr="00EA39BC">
        <w:rPr>
          <w:b w:val="0"/>
          <w:color w:val="0070C0"/>
        </w:rPr>
        <w:t>sections</w:t>
      </w:r>
      <w:r w:rsidR="008573F1" w:rsidRPr="00EA39BC">
        <w:rPr>
          <w:b w:val="0"/>
          <w:color w:val="0070C0"/>
        </w:rPr>
        <w:t xml:space="preserve"> in the following order: </w:t>
      </w:r>
      <w:r w:rsidR="00D913D9" w:rsidRPr="00EA39BC">
        <w:rPr>
          <w:b w:val="0"/>
          <w:color w:val="0070C0"/>
        </w:rPr>
        <w:t>s</w:t>
      </w:r>
      <w:r w:rsidR="008573F1" w:rsidRPr="00EA39BC">
        <w:rPr>
          <w:b w:val="0"/>
          <w:color w:val="0070C0"/>
        </w:rPr>
        <w:t>upplementary materials and methods</w:t>
      </w:r>
      <w:r w:rsidR="00D913D9" w:rsidRPr="00EA39BC">
        <w:rPr>
          <w:b w:val="0"/>
          <w:color w:val="0070C0"/>
        </w:rPr>
        <w:t xml:space="preserve"> (if any)</w:t>
      </w:r>
      <w:r w:rsidR="008573F1" w:rsidRPr="00EA39BC">
        <w:rPr>
          <w:b w:val="0"/>
          <w:color w:val="0070C0"/>
        </w:rPr>
        <w:t xml:space="preserve">, supplementary figures, supplementary tables, </w:t>
      </w:r>
      <w:r w:rsidR="00D913D9" w:rsidRPr="00EA39BC">
        <w:rPr>
          <w:b w:val="0"/>
          <w:color w:val="0070C0"/>
        </w:rPr>
        <w:t xml:space="preserve">and </w:t>
      </w:r>
      <w:r w:rsidR="008573F1" w:rsidRPr="00EA39BC">
        <w:rPr>
          <w:b w:val="0"/>
          <w:color w:val="0070C0"/>
        </w:rPr>
        <w:t xml:space="preserve">other supplementary files </w:t>
      </w:r>
      <w:r w:rsidR="00D913D9" w:rsidRPr="00EA39BC">
        <w:rPr>
          <w:b w:val="0"/>
          <w:color w:val="0070C0"/>
        </w:rPr>
        <w:t>(</w:t>
      </w:r>
      <w:r w:rsidR="008573F1" w:rsidRPr="00EA39BC">
        <w:rPr>
          <w:b w:val="0"/>
          <w:color w:val="0070C0"/>
        </w:rPr>
        <w:t>such as movies, data, interactive images, or database files</w:t>
      </w:r>
      <w:r w:rsidR="00D913D9" w:rsidRPr="00EA39BC">
        <w:rPr>
          <w:b w:val="0"/>
          <w:color w:val="0070C0"/>
        </w:rPr>
        <w:t>)</w:t>
      </w:r>
      <w:r w:rsidR="008573F1" w:rsidRPr="00EA39BC">
        <w:rPr>
          <w:b w:val="0"/>
          <w:color w:val="0070C0"/>
        </w:rPr>
        <w:t>. Be sure to submit all Supplementary</w:t>
      </w:r>
      <w:r w:rsidR="00EB6D47" w:rsidRPr="00EA39BC">
        <w:rPr>
          <w:b w:val="0"/>
          <w:color w:val="0070C0"/>
        </w:rPr>
        <w:t xml:space="preserve"> Materials with the manuscript.</w:t>
      </w:r>
      <w:r w:rsidR="00D913D9" w:rsidRPr="00EA39BC">
        <w:rPr>
          <w:b w:val="0"/>
          <w:color w:val="0070C0"/>
        </w:rPr>
        <w:t xml:space="preserve"> Example:</w:t>
      </w:r>
    </w:p>
    <w:p w14:paraId="56A730C7" w14:textId="77777777" w:rsidR="00A16C38" w:rsidRPr="00EA39BC" w:rsidRDefault="00A16C38" w:rsidP="00AC2069">
      <w:pPr>
        <w:pStyle w:val="Paragraph"/>
        <w:spacing w:before="0"/>
        <w:ind w:left="720" w:firstLine="0"/>
        <w:rPr>
          <w:color w:val="0070C0"/>
        </w:rPr>
      </w:pPr>
    </w:p>
    <w:p w14:paraId="67073814" w14:textId="77777777" w:rsidR="00C917E9" w:rsidRPr="00EA39BC" w:rsidRDefault="008573F1" w:rsidP="00AC2069">
      <w:pPr>
        <w:pStyle w:val="Paragraph"/>
        <w:spacing w:before="0"/>
        <w:ind w:left="720" w:firstLine="0"/>
        <w:rPr>
          <w:color w:val="0070C0"/>
        </w:rPr>
      </w:pPr>
      <w:r w:rsidRPr="00EA39BC">
        <w:rPr>
          <w:color w:val="0070C0"/>
        </w:rPr>
        <w:t>Materials and Methods</w:t>
      </w:r>
    </w:p>
    <w:p w14:paraId="1AFF45CA" w14:textId="77777777" w:rsidR="008573F1" w:rsidRPr="00EA39BC" w:rsidRDefault="008573F1" w:rsidP="00AC2069">
      <w:pPr>
        <w:pStyle w:val="Paragraph"/>
        <w:spacing w:before="0"/>
        <w:ind w:left="720" w:firstLine="0"/>
        <w:rPr>
          <w:color w:val="0070C0"/>
        </w:rPr>
      </w:pPr>
      <w:r w:rsidRPr="00EA39BC">
        <w:rPr>
          <w:color w:val="0070C0"/>
        </w:rPr>
        <w:t>Fig. S1. Title of the first supplementary figure.</w:t>
      </w:r>
    </w:p>
    <w:p w14:paraId="4E2506C9" w14:textId="77777777" w:rsidR="008573F1" w:rsidRPr="00EA39BC" w:rsidRDefault="008573F1" w:rsidP="00AC2069">
      <w:pPr>
        <w:pStyle w:val="Paragraph"/>
        <w:spacing w:before="0"/>
        <w:ind w:left="720" w:firstLine="0"/>
        <w:rPr>
          <w:color w:val="0070C0"/>
        </w:rPr>
      </w:pPr>
      <w:r w:rsidRPr="00EA39BC">
        <w:rPr>
          <w:color w:val="0070C0"/>
        </w:rPr>
        <w:t>Fig. S2. Title of the second supplementary figure.</w:t>
      </w:r>
    </w:p>
    <w:p w14:paraId="7D8233E5" w14:textId="77777777" w:rsidR="008573F1" w:rsidRPr="00EA39BC" w:rsidRDefault="008573F1" w:rsidP="00AC2069">
      <w:pPr>
        <w:pStyle w:val="Paragraph"/>
        <w:spacing w:before="0"/>
        <w:ind w:left="720" w:firstLine="0"/>
        <w:rPr>
          <w:color w:val="0070C0"/>
        </w:rPr>
      </w:pPr>
      <w:r w:rsidRPr="00EA39BC">
        <w:rPr>
          <w:color w:val="0070C0"/>
        </w:rPr>
        <w:t>Table S1. Title of the first supplementary table.</w:t>
      </w:r>
    </w:p>
    <w:p w14:paraId="070DC118" w14:textId="77777777" w:rsidR="008573F1" w:rsidRPr="00EA39BC" w:rsidRDefault="008573F1" w:rsidP="00AC2069">
      <w:pPr>
        <w:pStyle w:val="Refhead"/>
        <w:spacing w:before="0" w:after="0"/>
        <w:ind w:left="720"/>
        <w:rPr>
          <w:b w:val="0"/>
          <w:color w:val="0070C0"/>
        </w:rPr>
      </w:pPr>
      <w:r w:rsidRPr="00EA39BC">
        <w:rPr>
          <w:b w:val="0"/>
          <w:color w:val="0070C0"/>
        </w:rPr>
        <w:t>Data file S1. Title of the first supplementary data file.</w:t>
      </w:r>
    </w:p>
    <w:p w14:paraId="35B57496" w14:textId="77777777" w:rsidR="008573F1" w:rsidRPr="00EA39BC" w:rsidRDefault="008573F1" w:rsidP="00AC2069">
      <w:pPr>
        <w:pStyle w:val="Refhead"/>
        <w:spacing w:before="0" w:after="0"/>
        <w:ind w:left="720"/>
        <w:rPr>
          <w:b w:val="0"/>
          <w:color w:val="0070C0"/>
        </w:rPr>
      </w:pPr>
      <w:r w:rsidRPr="00EA39BC">
        <w:rPr>
          <w:b w:val="0"/>
          <w:color w:val="0070C0"/>
        </w:rPr>
        <w:t>Movie S1. Title of the first supplementary movie.</w:t>
      </w:r>
    </w:p>
    <w:p w14:paraId="0D46612F" w14:textId="77777777" w:rsidR="008573F1" w:rsidRPr="00384200" w:rsidRDefault="008573F1" w:rsidP="00AC2069">
      <w:pPr>
        <w:pStyle w:val="Paragraph"/>
        <w:spacing w:before="0"/>
        <w:ind w:firstLine="0"/>
      </w:pPr>
    </w:p>
    <w:p w14:paraId="600AEE83" w14:textId="77777777" w:rsidR="00677536" w:rsidRDefault="007E1FBC" w:rsidP="00AC2069">
      <w:pPr>
        <w:pStyle w:val="Refhead"/>
        <w:spacing w:before="0" w:after="0"/>
      </w:pPr>
      <w:r>
        <w:t>References and Notes</w:t>
      </w:r>
    </w:p>
    <w:p w14:paraId="1E6CF866" w14:textId="77777777" w:rsidR="004A10BE" w:rsidRPr="00EA39BC" w:rsidRDefault="004A10BE" w:rsidP="00C52AE4">
      <w:pPr>
        <w:pStyle w:val="Referencesandnotes"/>
        <w:spacing w:before="0"/>
        <w:ind w:firstLine="0"/>
        <w:rPr>
          <w:color w:val="0070C0"/>
        </w:rPr>
      </w:pPr>
      <w:r w:rsidRPr="00EA39BC">
        <w:rPr>
          <w:color w:val="0070C0"/>
        </w:rPr>
        <w:t xml:space="preserve">There is only one reference list </w:t>
      </w:r>
      <w:r w:rsidR="00EB6D47" w:rsidRPr="00EA39BC">
        <w:rPr>
          <w:color w:val="0070C0"/>
        </w:rPr>
        <w:t xml:space="preserve">for </w:t>
      </w:r>
      <w:r w:rsidR="00B151F8" w:rsidRPr="00EA39BC">
        <w:rPr>
          <w:color w:val="0070C0"/>
        </w:rPr>
        <w:t xml:space="preserve">all sources cited in </w:t>
      </w:r>
      <w:r w:rsidR="00EB6D47" w:rsidRPr="00EA39BC">
        <w:rPr>
          <w:color w:val="0070C0"/>
        </w:rPr>
        <w:t xml:space="preserve">the </w:t>
      </w:r>
      <w:r w:rsidR="00B151F8" w:rsidRPr="00EA39BC">
        <w:rPr>
          <w:color w:val="0070C0"/>
        </w:rPr>
        <w:t xml:space="preserve">main </w:t>
      </w:r>
      <w:r w:rsidRPr="00EA39BC">
        <w:rPr>
          <w:color w:val="0070C0"/>
        </w:rPr>
        <w:t>text, figure</w:t>
      </w:r>
      <w:r w:rsidR="00B151F8" w:rsidRPr="00EA39BC">
        <w:rPr>
          <w:color w:val="0070C0"/>
        </w:rPr>
        <w:t xml:space="preserve"> and table</w:t>
      </w:r>
      <w:r w:rsidRPr="00EA39BC">
        <w:rPr>
          <w:color w:val="0070C0"/>
        </w:rPr>
        <w:t xml:space="preserve"> </w:t>
      </w:r>
      <w:r w:rsidR="00B151F8" w:rsidRPr="00EA39BC">
        <w:rPr>
          <w:color w:val="0070C0"/>
        </w:rPr>
        <w:t>legends,</w:t>
      </w:r>
      <w:r w:rsidRPr="00EA39BC">
        <w:rPr>
          <w:color w:val="0070C0"/>
        </w:rPr>
        <w:t xml:space="preserve"> and Supplementary Materials</w:t>
      </w:r>
      <w:r w:rsidR="00157597" w:rsidRPr="00EA39BC">
        <w:rPr>
          <w:color w:val="0070C0"/>
        </w:rPr>
        <w:t xml:space="preserve">, and this main list </w:t>
      </w:r>
      <w:r w:rsidR="00157597" w:rsidRPr="00EA39BC">
        <w:rPr>
          <w:b/>
          <w:color w:val="0070C0"/>
        </w:rPr>
        <w:t>should not exceed 40 citations</w:t>
      </w:r>
      <w:r w:rsidRPr="00EA39BC">
        <w:rPr>
          <w:color w:val="0070C0"/>
        </w:rPr>
        <w:t>. Do not include a second reference list in the Supplementary Materials section.</w:t>
      </w:r>
      <w:r w:rsidR="005B36C0" w:rsidRPr="00EA39BC">
        <w:rPr>
          <w:color w:val="0070C0"/>
        </w:rPr>
        <w:t xml:space="preserve"> </w:t>
      </w:r>
      <w:r w:rsidRPr="00EA39BC">
        <w:rPr>
          <w:color w:val="0070C0"/>
        </w:rPr>
        <w:t>Reference</w:t>
      </w:r>
      <w:r w:rsidR="008573F1" w:rsidRPr="00EA39BC">
        <w:rPr>
          <w:color w:val="0070C0"/>
        </w:rPr>
        <w:t>s</w:t>
      </w:r>
      <w:r w:rsidRPr="00EA39BC">
        <w:rPr>
          <w:color w:val="0070C0"/>
        </w:rPr>
        <w:t xml:space="preserve"> cited</w:t>
      </w:r>
      <w:r w:rsidR="00B151F8" w:rsidRPr="00EA39BC">
        <w:rPr>
          <w:color w:val="0070C0"/>
        </w:rPr>
        <w:t xml:space="preserve"> only</w:t>
      </w:r>
      <w:r w:rsidRPr="00EA39BC">
        <w:rPr>
          <w:color w:val="0070C0"/>
        </w:rPr>
        <w:t xml:space="preserve"> in the Supplementary Materials section are not counted toward length guidelines.</w:t>
      </w:r>
    </w:p>
    <w:p w14:paraId="55822E9B" w14:textId="77777777" w:rsidR="00677536" w:rsidRPr="00EA39BC" w:rsidRDefault="00677536" w:rsidP="00C52AE4">
      <w:pPr>
        <w:pStyle w:val="Referencesandnotes"/>
        <w:spacing w:before="0"/>
        <w:ind w:firstLine="0"/>
        <w:rPr>
          <w:color w:val="0070C0"/>
        </w:rPr>
      </w:pPr>
    </w:p>
    <w:p w14:paraId="7E42CA12" w14:textId="77777777" w:rsidR="00677536" w:rsidRPr="00EA39BC" w:rsidRDefault="004A10BE" w:rsidP="00C52AE4">
      <w:pPr>
        <w:pStyle w:val="Referencesandnotes"/>
        <w:spacing w:before="0"/>
        <w:ind w:firstLine="0"/>
        <w:rPr>
          <w:color w:val="0070C0"/>
        </w:rPr>
      </w:pPr>
      <w:r w:rsidRPr="00EA39BC">
        <w:rPr>
          <w:color w:val="0070C0"/>
        </w:rPr>
        <w:t xml:space="preserve">Each reference </w:t>
      </w:r>
      <w:r w:rsidR="00EB6D47" w:rsidRPr="00EA39BC">
        <w:rPr>
          <w:color w:val="0070C0"/>
        </w:rPr>
        <w:t xml:space="preserve">should have a separate number and </w:t>
      </w:r>
      <w:r w:rsidRPr="00EA39BC">
        <w:rPr>
          <w:color w:val="0070C0"/>
        </w:rPr>
        <w:t>should be on a separate line ending in a period.</w:t>
      </w:r>
    </w:p>
    <w:p w14:paraId="634F059B" w14:textId="77777777" w:rsidR="004A10BE" w:rsidRPr="00EA39BC" w:rsidRDefault="00157597" w:rsidP="00C52AE4">
      <w:pPr>
        <w:pStyle w:val="Referencesandnotes"/>
        <w:spacing w:before="0"/>
        <w:ind w:firstLine="0"/>
        <w:rPr>
          <w:rStyle w:val="custom-cit-date"/>
          <w:color w:val="0070C0"/>
        </w:rPr>
      </w:pPr>
      <w:r w:rsidRPr="00EA39BC">
        <w:rPr>
          <w:color w:val="0070C0"/>
        </w:rPr>
        <w:br/>
      </w:r>
      <w:r w:rsidR="00677536" w:rsidRPr="00EA39BC">
        <w:rPr>
          <w:color w:val="0070C0"/>
        </w:rPr>
        <w:t>See the Author Instructions for details of correct reference style, with examples.</w:t>
      </w:r>
    </w:p>
    <w:p w14:paraId="6996E8E4" w14:textId="77777777" w:rsidR="00677536" w:rsidRPr="00EA39BC" w:rsidRDefault="00677536" w:rsidP="00C52AE4">
      <w:pPr>
        <w:pStyle w:val="Referencesandnotes"/>
        <w:spacing w:before="0"/>
        <w:ind w:firstLine="0"/>
        <w:rPr>
          <w:color w:val="0070C0"/>
        </w:rPr>
      </w:pPr>
    </w:p>
    <w:p w14:paraId="5D716E02" w14:textId="77777777" w:rsidR="004A10BE" w:rsidRPr="00EA39BC" w:rsidRDefault="00EB6D47" w:rsidP="00C52AE4">
      <w:pPr>
        <w:pStyle w:val="Referencesandnotes"/>
        <w:spacing w:before="0"/>
        <w:ind w:firstLine="0"/>
        <w:rPr>
          <w:color w:val="0070C0"/>
        </w:rPr>
      </w:pPr>
      <w:r w:rsidRPr="00EA39BC">
        <w:rPr>
          <w:color w:val="0070C0"/>
        </w:rPr>
        <w:t>You can use</w:t>
      </w:r>
      <w:r w:rsidR="004A10BE" w:rsidRPr="00EA39BC">
        <w:rPr>
          <w:color w:val="0070C0"/>
        </w:rPr>
        <w:t xml:space="preserve"> a numbered list in </w:t>
      </w:r>
      <w:r w:rsidRPr="00EA39BC">
        <w:rPr>
          <w:color w:val="0070C0"/>
        </w:rPr>
        <w:t xml:space="preserve">MS </w:t>
      </w:r>
      <w:r w:rsidR="004A10BE" w:rsidRPr="00EA39BC">
        <w:rPr>
          <w:color w:val="0070C0"/>
        </w:rPr>
        <w:t>Word.</w:t>
      </w:r>
    </w:p>
    <w:p w14:paraId="6396343E" w14:textId="77777777" w:rsidR="00677536" w:rsidRPr="00EA39BC" w:rsidRDefault="00677536" w:rsidP="00C52AE4">
      <w:pPr>
        <w:pStyle w:val="Referencesandnotes"/>
        <w:spacing w:before="0"/>
        <w:ind w:firstLine="0"/>
        <w:rPr>
          <w:color w:val="0070C0"/>
        </w:rPr>
      </w:pPr>
    </w:p>
    <w:p w14:paraId="145F0F7C" w14:textId="77777777" w:rsidR="004A10BE" w:rsidRPr="00EA39BC" w:rsidRDefault="004A10BE" w:rsidP="00C52AE4">
      <w:pPr>
        <w:pStyle w:val="Referencesandnotes"/>
        <w:spacing w:before="0"/>
        <w:ind w:firstLine="0"/>
        <w:rPr>
          <w:color w:val="0070C0"/>
        </w:rPr>
      </w:pPr>
      <w:r w:rsidRPr="00EA39BC">
        <w:rPr>
          <w:color w:val="0070C0"/>
        </w:rPr>
        <w:t xml:space="preserve">Please do not </w:t>
      </w:r>
      <w:r w:rsidR="00B151F8" w:rsidRPr="00EA39BC">
        <w:rPr>
          <w:color w:val="0070C0"/>
        </w:rPr>
        <w:t>include any extraneous language such as</w:t>
      </w:r>
      <w:r w:rsidRPr="00EA39BC">
        <w:rPr>
          <w:color w:val="0070C0"/>
        </w:rPr>
        <w:t xml:space="preserve"> explanatory notes</w:t>
      </w:r>
      <w:r w:rsidR="00B151F8" w:rsidRPr="00EA39BC">
        <w:rPr>
          <w:color w:val="0070C0"/>
        </w:rPr>
        <w:t xml:space="preserve"> </w:t>
      </w:r>
      <w:r w:rsidR="0069612A" w:rsidRPr="00EA39BC">
        <w:rPr>
          <w:color w:val="0070C0"/>
        </w:rPr>
        <w:t>as part of</w:t>
      </w:r>
      <w:r w:rsidR="00B151F8" w:rsidRPr="00EA39BC">
        <w:rPr>
          <w:color w:val="0070C0"/>
        </w:rPr>
        <w:t xml:space="preserve"> a reference to a </w:t>
      </w:r>
      <w:r w:rsidR="0069612A" w:rsidRPr="00EA39BC">
        <w:rPr>
          <w:color w:val="0070C0"/>
        </w:rPr>
        <w:t xml:space="preserve">given </w:t>
      </w:r>
      <w:r w:rsidR="00B151F8" w:rsidRPr="00EA39BC">
        <w:rPr>
          <w:color w:val="0070C0"/>
        </w:rPr>
        <w:t>source</w:t>
      </w:r>
      <w:r w:rsidRPr="00EA39BC">
        <w:rPr>
          <w:color w:val="0070C0"/>
        </w:rPr>
        <w:t>.</w:t>
      </w:r>
      <w:r w:rsidR="00A04CD2" w:rsidRPr="00EA39BC">
        <w:rPr>
          <w:color w:val="0070C0"/>
        </w:rPr>
        <w:t xml:space="preserve"> </w:t>
      </w:r>
      <w:r w:rsidR="00A04CD2" w:rsidRPr="00EA39BC">
        <w:rPr>
          <w:i/>
          <w:color w:val="0070C0"/>
        </w:rPr>
        <w:t>Science Advances</w:t>
      </w:r>
      <w:r w:rsidR="00A04CD2" w:rsidRPr="00EA39BC">
        <w:rPr>
          <w:color w:val="0070C0"/>
        </w:rPr>
        <w:t xml:space="preserve"> prefers that manuscripts do not include end notes; if information is important enough to include, please put into main text.  If you need to include notes, please explain why they are needed in your cover letter to the editor</w:t>
      </w:r>
      <w:r w:rsidR="00B9057C" w:rsidRPr="00EA39BC">
        <w:rPr>
          <w:color w:val="0070C0"/>
        </w:rPr>
        <w:t>.</w:t>
      </w:r>
    </w:p>
    <w:p w14:paraId="1DE1BD2C" w14:textId="79688932" w:rsidR="00B9057C" w:rsidRDefault="00B9057C" w:rsidP="00AC2069">
      <w:pPr>
        <w:pStyle w:val="Referencesandnotes"/>
        <w:spacing w:before="0"/>
        <w:ind w:left="360" w:firstLine="0"/>
        <w:rPr>
          <w:color w:val="000000"/>
        </w:rPr>
      </w:pPr>
    </w:p>
    <w:p w14:paraId="734D43B8" w14:textId="7FE37B14" w:rsidR="00C06E8D" w:rsidRPr="00C06E8D" w:rsidRDefault="00C75F48" w:rsidP="00EA39BC">
      <w:pPr>
        <w:rPr>
          <w:noProof/>
        </w:rPr>
      </w:pPr>
      <w:r>
        <w:rPr>
          <w:color w:val="000000"/>
        </w:rPr>
        <w:fldChar w:fldCharType="begin" w:fldLock="1"/>
      </w:r>
      <w:r>
        <w:rPr>
          <w:color w:val="000000"/>
        </w:rPr>
        <w:instrText xml:space="preserve">ADDIN Mendeley Bibliography CSL_BIBLIOGRAPHY </w:instrText>
      </w:r>
      <w:r>
        <w:rPr>
          <w:color w:val="000000"/>
        </w:rPr>
        <w:fldChar w:fldCharType="separate"/>
      </w:r>
      <w:r w:rsidR="00C06E8D" w:rsidRPr="00C06E8D">
        <w:rPr>
          <w:noProof/>
        </w:rPr>
        <w:t xml:space="preserve">1. </w:t>
      </w:r>
      <w:r w:rsidR="00C06E8D" w:rsidRPr="00C06E8D">
        <w:rPr>
          <w:noProof/>
        </w:rPr>
        <w:tab/>
        <w:t xml:space="preserve">R. K. Pachauri, </w:t>
      </w:r>
      <w:r w:rsidR="00C06E8D" w:rsidRPr="00C06E8D">
        <w:rPr>
          <w:i/>
          <w:iCs/>
          <w:noProof/>
        </w:rPr>
        <w:t>Climate Change 2014 Synthesis Report</w:t>
      </w:r>
      <w:r w:rsidR="00C06E8D" w:rsidRPr="00C06E8D">
        <w:rPr>
          <w:noProof/>
        </w:rPr>
        <w:t xml:space="preserve"> (2014).</w:t>
      </w:r>
    </w:p>
    <w:p w14:paraId="762BD9DC" w14:textId="77777777" w:rsidR="00C06E8D" w:rsidRPr="00C06E8D" w:rsidRDefault="00C06E8D" w:rsidP="00EA39BC">
      <w:pPr>
        <w:rPr>
          <w:noProof/>
        </w:rPr>
      </w:pPr>
      <w:r w:rsidRPr="00C06E8D">
        <w:rPr>
          <w:noProof/>
        </w:rPr>
        <w:t xml:space="preserve">2. </w:t>
      </w:r>
      <w:r w:rsidRPr="00C06E8D">
        <w:rPr>
          <w:noProof/>
        </w:rPr>
        <w:tab/>
        <w:t xml:space="preserve">D. R. Easterling, Climate Extremes: Observations, Modeling, and Impacts. </w:t>
      </w:r>
      <w:r w:rsidRPr="00C06E8D">
        <w:rPr>
          <w:i/>
          <w:iCs/>
          <w:noProof/>
        </w:rPr>
        <w:t>Science (80-. ).</w:t>
      </w:r>
      <w:r w:rsidRPr="00C06E8D">
        <w:rPr>
          <w:noProof/>
        </w:rPr>
        <w:t xml:space="preserve"> </w:t>
      </w:r>
      <w:r w:rsidRPr="00C06E8D">
        <w:rPr>
          <w:b/>
          <w:bCs/>
          <w:noProof/>
        </w:rPr>
        <w:t>289</w:t>
      </w:r>
      <w:r w:rsidRPr="00C06E8D">
        <w:rPr>
          <w:noProof/>
        </w:rPr>
        <w:t>, 2068–2074 (2000).</w:t>
      </w:r>
    </w:p>
    <w:p w14:paraId="0B51BC0B" w14:textId="77777777" w:rsidR="00C06E8D" w:rsidRPr="00C06E8D" w:rsidRDefault="00C06E8D" w:rsidP="00EA39BC">
      <w:pPr>
        <w:rPr>
          <w:noProof/>
        </w:rPr>
      </w:pPr>
      <w:r w:rsidRPr="00C06E8D">
        <w:rPr>
          <w:noProof/>
        </w:rPr>
        <w:t xml:space="preserve">3. </w:t>
      </w:r>
      <w:r w:rsidRPr="00C06E8D">
        <w:rPr>
          <w:noProof/>
        </w:rPr>
        <w:tab/>
        <w:t xml:space="preserve">M. E. Shongwe </w:t>
      </w:r>
      <w:r w:rsidRPr="00C06E8D">
        <w:rPr>
          <w:i/>
          <w:iCs/>
          <w:noProof/>
        </w:rPr>
        <w:t>et al.</w:t>
      </w:r>
      <w:r w:rsidRPr="00C06E8D">
        <w:rPr>
          <w:noProof/>
        </w:rPr>
        <w:t xml:space="preserve">, Projected Changes in Mean and Extreme Precipitation in Africa under Global Warming. Part I: Southern Africa. </w:t>
      </w:r>
      <w:r w:rsidRPr="00C06E8D">
        <w:rPr>
          <w:i/>
          <w:iCs/>
          <w:noProof/>
        </w:rPr>
        <w:t>J. Clim.</w:t>
      </w:r>
      <w:r w:rsidRPr="00C06E8D">
        <w:rPr>
          <w:noProof/>
        </w:rPr>
        <w:t xml:space="preserve"> </w:t>
      </w:r>
      <w:r w:rsidRPr="00C06E8D">
        <w:rPr>
          <w:b/>
          <w:bCs/>
          <w:noProof/>
        </w:rPr>
        <w:t>22</w:t>
      </w:r>
      <w:r w:rsidRPr="00C06E8D">
        <w:rPr>
          <w:noProof/>
        </w:rPr>
        <w:t>, 3819–3837 (2009).</w:t>
      </w:r>
    </w:p>
    <w:p w14:paraId="59A7B3DB" w14:textId="77777777" w:rsidR="00C06E8D" w:rsidRPr="00C06E8D" w:rsidRDefault="00C06E8D" w:rsidP="00EA39BC">
      <w:pPr>
        <w:rPr>
          <w:noProof/>
        </w:rPr>
      </w:pPr>
      <w:r w:rsidRPr="00C06E8D">
        <w:rPr>
          <w:noProof/>
        </w:rPr>
        <w:t xml:space="preserve">4. </w:t>
      </w:r>
      <w:r w:rsidRPr="00C06E8D">
        <w:rPr>
          <w:noProof/>
        </w:rPr>
        <w:tab/>
        <w:t xml:space="preserve">A. Jentsch, J. Kreyling, C. Beierkuhnlein, A new generation of climate-change experiments: events, not trends. </w:t>
      </w:r>
      <w:r w:rsidRPr="00C06E8D">
        <w:rPr>
          <w:i/>
          <w:iCs/>
          <w:noProof/>
        </w:rPr>
        <w:t>Front. Ecol. Environ.</w:t>
      </w:r>
      <w:r w:rsidRPr="00C06E8D">
        <w:rPr>
          <w:noProof/>
        </w:rPr>
        <w:t xml:space="preserve"> </w:t>
      </w:r>
      <w:r w:rsidRPr="00C06E8D">
        <w:rPr>
          <w:b/>
          <w:bCs/>
          <w:noProof/>
        </w:rPr>
        <w:t>5</w:t>
      </w:r>
      <w:r w:rsidRPr="00C06E8D">
        <w:rPr>
          <w:noProof/>
        </w:rPr>
        <w:t>, 365–374 (2007).</w:t>
      </w:r>
    </w:p>
    <w:p w14:paraId="11ABCBCD" w14:textId="77777777" w:rsidR="00C06E8D" w:rsidRPr="00C06E8D" w:rsidRDefault="00C06E8D" w:rsidP="00EA39BC">
      <w:pPr>
        <w:rPr>
          <w:noProof/>
        </w:rPr>
      </w:pPr>
      <w:r w:rsidRPr="00C06E8D">
        <w:rPr>
          <w:noProof/>
        </w:rPr>
        <w:lastRenderedPageBreak/>
        <w:t xml:space="preserve">5. </w:t>
      </w:r>
      <w:r w:rsidRPr="00C06E8D">
        <w:rPr>
          <w:noProof/>
        </w:rPr>
        <w:tab/>
        <w:t xml:space="preserve">T. S. Glickman, W. Zenk, </w:t>
      </w:r>
      <w:r w:rsidRPr="00C06E8D">
        <w:rPr>
          <w:i/>
          <w:iCs/>
          <w:noProof/>
        </w:rPr>
        <w:t>Glossary of meteorology</w:t>
      </w:r>
      <w:r w:rsidRPr="00C06E8D">
        <w:rPr>
          <w:noProof/>
        </w:rPr>
        <w:t xml:space="preserve"> (American Meteorological Society, 2000).</w:t>
      </w:r>
    </w:p>
    <w:p w14:paraId="06B638E4" w14:textId="77777777" w:rsidR="00C06E8D" w:rsidRPr="00C06E8D" w:rsidRDefault="00C06E8D" w:rsidP="00EA39BC">
      <w:pPr>
        <w:rPr>
          <w:noProof/>
        </w:rPr>
      </w:pPr>
      <w:r w:rsidRPr="00C06E8D">
        <w:rPr>
          <w:noProof/>
        </w:rPr>
        <w:t xml:space="preserve">6. </w:t>
      </w:r>
      <w:r w:rsidRPr="00C06E8D">
        <w:rPr>
          <w:noProof/>
        </w:rPr>
        <w:tab/>
        <w:t xml:space="preserve">E. M. Fischer, C. Schär, Consistent geographical patterns of changes in high-impact European heatwaves. </w:t>
      </w:r>
      <w:r w:rsidRPr="00C06E8D">
        <w:rPr>
          <w:i/>
          <w:iCs/>
          <w:noProof/>
        </w:rPr>
        <w:t>Nat. Geosci.</w:t>
      </w:r>
      <w:r w:rsidRPr="00C06E8D">
        <w:rPr>
          <w:noProof/>
        </w:rPr>
        <w:t xml:space="preserve"> </w:t>
      </w:r>
      <w:r w:rsidRPr="00C06E8D">
        <w:rPr>
          <w:b/>
          <w:bCs/>
          <w:noProof/>
        </w:rPr>
        <w:t>3</w:t>
      </w:r>
      <w:r w:rsidRPr="00C06E8D">
        <w:rPr>
          <w:noProof/>
        </w:rPr>
        <w:t>, 398–403 (2010).</w:t>
      </w:r>
    </w:p>
    <w:p w14:paraId="17B125E6" w14:textId="77777777" w:rsidR="00C06E8D" w:rsidRPr="00C06E8D" w:rsidRDefault="00C06E8D" w:rsidP="00EA39BC">
      <w:pPr>
        <w:rPr>
          <w:noProof/>
        </w:rPr>
      </w:pPr>
      <w:r w:rsidRPr="00C06E8D">
        <w:rPr>
          <w:noProof/>
        </w:rPr>
        <w:t xml:space="preserve">7. </w:t>
      </w:r>
      <w:r w:rsidRPr="00C06E8D">
        <w:rPr>
          <w:noProof/>
        </w:rPr>
        <w:tab/>
        <w:t xml:space="preserve">E. M. Fischer, D. M. Lawrence, B. M. Sanderson, Quantifying uncertainties in projections of extremes-a perturbed land surface parameter experiment. </w:t>
      </w:r>
      <w:r w:rsidRPr="00C06E8D">
        <w:rPr>
          <w:i/>
          <w:iCs/>
          <w:noProof/>
        </w:rPr>
        <w:t>Clim. Dyn.</w:t>
      </w:r>
      <w:r w:rsidRPr="00C06E8D">
        <w:rPr>
          <w:noProof/>
        </w:rPr>
        <w:t xml:space="preserve"> </w:t>
      </w:r>
      <w:r w:rsidRPr="00C06E8D">
        <w:rPr>
          <w:b/>
          <w:bCs/>
          <w:noProof/>
        </w:rPr>
        <w:t>37</w:t>
      </w:r>
      <w:r w:rsidRPr="00C06E8D">
        <w:rPr>
          <w:noProof/>
        </w:rPr>
        <w:t>, 1381–1398 (2011).</w:t>
      </w:r>
    </w:p>
    <w:p w14:paraId="02079C56" w14:textId="77777777" w:rsidR="00C06E8D" w:rsidRPr="00C06E8D" w:rsidRDefault="00C06E8D" w:rsidP="00EA39BC">
      <w:pPr>
        <w:rPr>
          <w:noProof/>
        </w:rPr>
      </w:pPr>
      <w:r w:rsidRPr="00C06E8D">
        <w:rPr>
          <w:noProof/>
        </w:rPr>
        <w:t xml:space="preserve">8. </w:t>
      </w:r>
      <w:r w:rsidRPr="00C06E8D">
        <w:rPr>
          <w:noProof/>
        </w:rPr>
        <w:tab/>
        <w:t xml:space="preserve">L. V. Alexander, Global observed long-term changes in temperature and precipitation extremes: A review of progress and limitations in IPCC assessments and beyond. </w:t>
      </w:r>
      <w:r w:rsidRPr="00C06E8D">
        <w:rPr>
          <w:i/>
          <w:iCs/>
          <w:noProof/>
        </w:rPr>
        <w:t>Weather Clim. Extrem.</w:t>
      </w:r>
      <w:r w:rsidRPr="00C06E8D">
        <w:rPr>
          <w:noProof/>
        </w:rPr>
        <w:t xml:space="preserve"> </w:t>
      </w:r>
      <w:r w:rsidRPr="00C06E8D">
        <w:rPr>
          <w:b/>
          <w:bCs/>
          <w:noProof/>
        </w:rPr>
        <w:t>11</w:t>
      </w:r>
      <w:r w:rsidRPr="00C06E8D">
        <w:rPr>
          <w:noProof/>
        </w:rPr>
        <w:t>, 4–16 (2016).</w:t>
      </w:r>
    </w:p>
    <w:p w14:paraId="7905300F" w14:textId="77777777" w:rsidR="00C06E8D" w:rsidRPr="00C06E8D" w:rsidRDefault="00C06E8D" w:rsidP="00EA39BC">
      <w:pPr>
        <w:rPr>
          <w:noProof/>
        </w:rPr>
      </w:pPr>
      <w:r w:rsidRPr="00C06E8D">
        <w:rPr>
          <w:noProof/>
        </w:rPr>
        <w:t xml:space="preserve">9. </w:t>
      </w:r>
      <w:r w:rsidRPr="00C06E8D">
        <w:rPr>
          <w:noProof/>
        </w:rPr>
        <w:tab/>
        <w:t xml:space="preserve">A. J. Hobday </w:t>
      </w:r>
      <w:r w:rsidRPr="00C06E8D">
        <w:rPr>
          <w:i/>
          <w:iCs/>
          <w:noProof/>
        </w:rPr>
        <w:t>et al.</w:t>
      </w:r>
      <w:r w:rsidRPr="00C06E8D">
        <w:rPr>
          <w:noProof/>
        </w:rPr>
        <w:t xml:space="preserve">, A hierarchical approach to defining marine heatwaves. </w:t>
      </w:r>
      <w:r w:rsidRPr="00C06E8D">
        <w:rPr>
          <w:i/>
          <w:iCs/>
          <w:noProof/>
        </w:rPr>
        <w:t>Prog. Oceanogr.</w:t>
      </w:r>
      <w:r w:rsidRPr="00C06E8D">
        <w:rPr>
          <w:noProof/>
        </w:rPr>
        <w:t xml:space="preserve"> </w:t>
      </w:r>
      <w:r w:rsidRPr="00C06E8D">
        <w:rPr>
          <w:b/>
          <w:bCs/>
          <w:noProof/>
        </w:rPr>
        <w:t>141</w:t>
      </w:r>
      <w:r w:rsidRPr="00C06E8D">
        <w:rPr>
          <w:noProof/>
        </w:rPr>
        <w:t>, 227–238 (2016).</w:t>
      </w:r>
    </w:p>
    <w:p w14:paraId="57119EB8" w14:textId="77777777" w:rsidR="00C06E8D" w:rsidRPr="00C06E8D" w:rsidRDefault="00C06E8D" w:rsidP="00EA39BC">
      <w:pPr>
        <w:rPr>
          <w:noProof/>
        </w:rPr>
      </w:pPr>
      <w:r w:rsidRPr="00C06E8D">
        <w:rPr>
          <w:noProof/>
        </w:rPr>
        <w:t xml:space="preserve">10. </w:t>
      </w:r>
      <w:r w:rsidRPr="00C06E8D">
        <w:rPr>
          <w:noProof/>
        </w:rPr>
        <w:tab/>
        <w:t xml:space="preserve">A. J. Hobday </w:t>
      </w:r>
      <w:r w:rsidRPr="00C06E8D">
        <w:rPr>
          <w:i/>
          <w:iCs/>
          <w:noProof/>
        </w:rPr>
        <w:t>et al.</w:t>
      </w:r>
      <w:r w:rsidRPr="00C06E8D">
        <w:rPr>
          <w:noProof/>
        </w:rPr>
        <w:t xml:space="preserve">, Categorizing and naming marine heatwaves. </w:t>
      </w:r>
      <w:r w:rsidRPr="00C06E8D">
        <w:rPr>
          <w:i/>
          <w:iCs/>
          <w:noProof/>
        </w:rPr>
        <w:t>Oceanography</w:t>
      </w:r>
      <w:r w:rsidRPr="00C06E8D">
        <w:rPr>
          <w:noProof/>
        </w:rPr>
        <w:t xml:space="preserve">. </w:t>
      </w:r>
      <w:r w:rsidRPr="00C06E8D">
        <w:rPr>
          <w:b/>
          <w:bCs/>
          <w:noProof/>
        </w:rPr>
        <w:t>31</w:t>
      </w:r>
      <w:r w:rsidRPr="00C06E8D">
        <w:rPr>
          <w:noProof/>
        </w:rPr>
        <w:t xml:space="preserve"> (2018) (available at https://doi.org/ 10.5670/oceanog.2018.205.).</w:t>
      </w:r>
    </w:p>
    <w:p w14:paraId="5A02DF92" w14:textId="77777777" w:rsidR="00C06E8D" w:rsidRPr="00C06E8D" w:rsidRDefault="00C06E8D" w:rsidP="00EA39BC">
      <w:pPr>
        <w:rPr>
          <w:noProof/>
        </w:rPr>
      </w:pPr>
      <w:r w:rsidRPr="00C06E8D">
        <w:rPr>
          <w:noProof/>
        </w:rPr>
        <w:t xml:space="preserve">11. </w:t>
      </w:r>
      <w:r w:rsidRPr="00C06E8D">
        <w:rPr>
          <w:noProof/>
        </w:rPr>
        <w:tab/>
        <w:t xml:space="preserve">M. DeCastro, M. Gómez-Gesteira, X. Costoya, F. Santos, Upwelling influence on the number of extreme hot SST days along the Canary upwelling ecosystem. </w:t>
      </w:r>
      <w:r w:rsidRPr="00C06E8D">
        <w:rPr>
          <w:i/>
          <w:iCs/>
          <w:noProof/>
        </w:rPr>
        <w:t>J. Geophys. Res. Ocean.</w:t>
      </w:r>
      <w:r w:rsidRPr="00C06E8D">
        <w:rPr>
          <w:noProof/>
        </w:rPr>
        <w:t xml:space="preserve"> </w:t>
      </w:r>
      <w:r w:rsidRPr="00C06E8D">
        <w:rPr>
          <w:b/>
          <w:bCs/>
          <w:noProof/>
        </w:rPr>
        <w:t>119</w:t>
      </w:r>
      <w:r w:rsidRPr="00C06E8D">
        <w:rPr>
          <w:noProof/>
        </w:rPr>
        <w:t>, 2439–2461 (2014).</w:t>
      </w:r>
    </w:p>
    <w:p w14:paraId="3B47BF01" w14:textId="77777777" w:rsidR="00C06E8D" w:rsidRPr="00C06E8D" w:rsidRDefault="00C06E8D" w:rsidP="00EA39BC">
      <w:pPr>
        <w:rPr>
          <w:noProof/>
        </w:rPr>
      </w:pPr>
      <w:r w:rsidRPr="00C06E8D">
        <w:rPr>
          <w:noProof/>
        </w:rPr>
        <w:t xml:space="preserve">12. </w:t>
      </w:r>
      <w:r w:rsidRPr="00C06E8D">
        <w:rPr>
          <w:noProof/>
        </w:rPr>
        <w:tab/>
        <w:t xml:space="preserve">F. P. Lima, D. S. Wethey, Three decades of high-resolution coastal sea surface temperatures reveal more than warming. </w:t>
      </w:r>
      <w:r w:rsidRPr="00C06E8D">
        <w:rPr>
          <w:i/>
          <w:iCs/>
          <w:noProof/>
        </w:rPr>
        <w:t>Nat. Commun.</w:t>
      </w:r>
      <w:r w:rsidRPr="00C06E8D">
        <w:rPr>
          <w:noProof/>
        </w:rPr>
        <w:t xml:space="preserve"> </w:t>
      </w:r>
      <w:r w:rsidRPr="00C06E8D">
        <w:rPr>
          <w:b/>
          <w:bCs/>
          <w:noProof/>
        </w:rPr>
        <w:t>3</w:t>
      </w:r>
      <w:r w:rsidRPr="00C06E8D">
        <w:rPr>
          <w:noProof/>
        </w:rPr>
        <w:t>, 1–13 (2012).</w:t>
      </w:r>
    </w:p>
    <w:p w14:paraId="4A775078" w14:textId="77777777" w:rsidR="00C06E8D" w:rsidRPr="00C06E8D" w:rsidRDefault="00C06E8D" w:rsidP="00EA39BC">
      <w:pPr>
        <w:rPr>
          <w:noProof/>
        </w:rPr>
      </w:pPr>
      <w:r w:rsidRPr="00C06E8D">
        <w:rPr>
          <w:noProof/>
        </w:rPr>
        <w:t xml:space="preserve">13. </w:t>
      </w:r>
      <w:r w:rsidRPr="00C06E8D">
        <w:rPr>
          <w:noProof/>
        </w:rPr>
        <w:tab/>
        <w:t xml:space="preserve">P. Sura, A general perspective of extreme events in weather and climate. </w:t>
      </w:r>
      <w:r w:rsidRPr="00C06E8D">
        <w:rPr>
          <w:i/>
          <w:iCs/>
          <w:noProof/>
        </w:rPr>
        <w:t>Atmos. Res.</w:t>
      </w:r>
      <w:r w:rsidRPr="00C06E8D">
        <w:rPr>
          <w:noProof/>
        </w:rPr>
        <w:t xml:space="preserve"> </w:t>
      </w:r>
      <w:r w:rsidRPr="00C06E8D">
        <w:rPr>
          <w:b/>
          <w:bCs/>
          <w:noProof/>
        </w:rPr>
        <w:t>101</w:t>
      </w:r>
      <w:r w:rsidRPr="00C06E8D">
        <w:rPr>
          <w:noProof/>
        </w:rPr>
        <w:t>, 1–21 (2011).</w:t>
      </w:r>
    </w:p>
    <w:p w14:paraId="5E56F3E4" w14:textId="77777777" w:rsidR="00C06E8D" w:rsidRPr="00C06E8D" w:rsidRDefault="00C06E8D" w:rsidP="00EA39BC">
      <w:pPr>
        <w:rPr>
          <w:noProof/>
        </w:rPr>
      </w:pPr>
      <w:r w:rsidRPr="00C06E8D">
        <w:rPr>
          <w:noProof/>
        </w:rPr>
        <w:t xml:space="preserve">14. </w:t>
      </w:r>
      <w:r w:rsidRPr="00C06E8D">
        <w:rPr>
          <w:noProof/>
        </w:rPr>
        <w:tab/>
        <w:t xml:space="preserve">J. Garrabou </w:t>
      </w:r>
      <w:r w:rsidRPr="00C06E8D">
        <w:rPr>
          <w:i/>
          <w:iCs/>
          <w:noProof/>
        </w:rPr>
        <w:t>et al.</w:t>
      </w:r>
      <w:r w:rsidRPr="00C06E8D">
        <w:rPr>
          <w:noProof/>
        </w:rPr>
        <w:t xml:space="preserve">, Mass mortality in Northwestern Mediterranean rocky benthic communities: effects of the 2003 heat wave. </w:t>
      </w:r>
      <w:r w:rsidRPr="00C06E8D">
        <w:rPr>
          <w:i/>
          <w:iCs/>
          <w:noProof/>
        </w:rPr>
        <w:t>Glob. Chang. Biol.</w:t>
      </w:r>
      <w:r w:rsidRPr="00C06E8D">
        <w:rPr>
          <w:noProof/>
        </w:rPr>
        <w:t xml:space="preserve"> </w:t>
      </w:r>
      <w:r w:rsidRPr="00C06E8D">
        <w:rPr>
          <w:b/>
          <w:bCs/>
          <w:noProof/>
        </w:rPr>
        <w:t>15</w:t>
      </w:r>
      <w:r w:rsidRPr="00C06E8D">
        <w:rPr>
          <w:noProof/>
        </w:rPr>
        <w:t>, 1090–1103 (2008).</w:t>
      </w:r>
    </w:p>
    <w:p w14:paraId="48D76C09" w14:textId="77777777" w:rsidR="00C06E8D" w:rsidRPr="00C06E8D" w:rsidRDefault="00C06E8D" w:rsidP="00EA39BC">
      <w:pPr>
        <w:rPr>
          <w:noProof/>
        </w:rPr>
      </w:pPr>
      <w:r w:rsidRPr="00C06E8D">
        <w:rPr>
          <w:noProof/>
        </w:rPr>
        <w:t xml:space="preserve">15. </w:t>
      </w:r>
      <w:r w:rsidRPr="00C06E8D">
        <w:rPr>
          <w:noProof/>
        </w:rPr>
        <w:tab/>
        <w:t xml:space="preserve">A. Olita </w:t>
      </w:r>
      <w:r w:rsidRPr="00C06E8D">
        <w:rPr>
          <w:i/>
          <w:iCs/>
          <w:noProof/>
        </w:rPr>
        <w:t>et al.</w:t>
      </w:r>
      <w:r w:rsidRPr="00C06E8D">
        <w:rPr>
          <w:noProof/>
        </w:rPr>
        <w:t xml:space="preserve">, Effects of the 2003 European heatwave on the Central Mediterranean Sea: surface fluxes and the dynamical response. </w:t>
      </w:r>
      <w:r w:rsidRPr="00C06E8D">
        <w:rPr>
          <w:i/>
          <w:iCs/>
          <w:noProof/>
        </w:rPr>
        <w:t>Ocean Sci.</w:t>
      </w:r>
      <w:r w:rsidRPr="00C06E8D">
        <w:rPr>
          <w:noProof/>
        </w:rPr>
        <w:t xml:space="preserve"> </w:t>
      </w:r>
      <w:r w:rsidRPr="00C06E8D">
        <w:rPr>
          <w:b/>
          <w:bCs/>
          <w:noProof/>
        </w:rPr>
        <w:t>3</w:t>
      </w:r>
      <w:r w:rsidRPr="00C06E8D">
        <w:rPr>
          <w:noProof/>
        </w:rPr>
        <w:t>, 273–289 (2010).</w:t>
      </w:r>
    </w:p>
    <w:p w14:paraId="0B5878ED" w14:textId="77777777" w:rsidR="00C06E8D" w:rsidRPr="00C06E8D" w:rsidRDefault="00C06E8D" w:rsidP="00EA39BC">
      <w:pPr>
        <w:rPr>
          <w:noProof/>
        </w:rPr>
      </w:pPr>
      <w:r w:rsidRPr="00C06E8D">
        <w:rPr>
          <w:noProof/>
        </w:rPr>
        <w:t xml:space="preserve">16. </w:t>
      </w:r>
      <w:r w:rsidRPr="00C06E8D">
        <w:rPr>
          <w:noProof/>
        </w:rPr>
        <w:tab/>
        <w:t xml:space="preserve">M. Feng, M. J. McPhaden, S. P. Xie, J. Hafner, La Niña forces unprecedented Leeuwin Current warming in 2011. </w:t>
      </w:r>
      <w:r w:rsidRPr="00C06E8D">
        <w:rPr>
          <w:i/>
          <w:iCs/>
          <w:noProof/>
        </w:rPr>
        <w:t>Sci. Rep.</w:t>
      </w:r>
      <w:r w:rsidRPr="00C06E8D">
        <w:rPr>
          <w:noProof/>
        </w:rPr>
        <w:t xml:space="preserve"> </w:t>
      </w:r>
      <w:r w:rsidRPr="00C06E8D">
        <w:rPr>
          <w:b/>
          <w:bCs/>
          <w:noProof/>
        </w:rPr>
        <w:t>3</w:t>
      </w:r>
      <w:r w:rsidRPr="00C06E8D">
        <w:rPr>
          <w:noProof/>
        </w:rPr>
        <w:t>, 1–9 (2013).</w:t>
      </w:r>
    </w:p>
    <w:p w14:paraId="5C23E5E7" w14:textId="77777777" w:rsidR="00C06E8D" w:rsidRPr="00C06E8D" w:rsidRDefault="00C06E8D" w:rsidP="00EA39BC">
      <w:pPr>
        <w:rPr>
          <w:noProof/>
        </w:rPr>
      </w:pPr>
      <w:r w:rsidRPr="00C06E8D">
        <w:rPr>
          <w:noProof/>
        </w:rPr>
        <w:t xml:space="preserve">17. </w:t>
      </w:r>
      <w:r w:rsidRPr="00C06E8D">
        <w:rPr>
          <w:noProof/>
        </w:rPr>
        <w:tab/>
        <w:t xml:space="preserve">A. F. Pearce, M. Feng, The rise and fall of the “marine heat wave” off Western Australia during the summer of 2010/2011. </w:t>
      </w:r>
      <w:r w:rsidRPr="00C06E8D">
        <w:rPr>
          <w:i/>
          <w:iCs/>
          <w:noProof/>
        </w:rPr>
        <w:t>J. Mar. Syst.</w:t>
      </w:r>
      <w:r w:rsidRPr="00C06E8D">
        <w:rPr>
          <w:noProof/>
        </w:rPr>
        <w:t xml:space="preserve"> </w:t>
      </w:r>
      <w:r w:rsidRPr="00C06E8D">
        <w:rPr>
          <w:b/>
          <w:bCs/>
          <w:noProof/>
        </w:rPr>
        <w:t>111</w:t>
      </w:r>
      <w:r w:rsidRPr="00C06E8D">
        <w:rPr>
          <w:noProof/>
        </w:rPr>
        <w:t>–</w:t>
      </w:r>
      <w:r w:rsidRPr="00C06E8D">
        <w:rPr>
          <w:b/>
          <w:bCs/>
          <w:noProof/>
        </w:rPr>
        <w:t>112</w:t>
      </w:r>
      <w:r w:rsidRPr="00C06E8D">
        <w:rPr>
          <w:noProof/>
        </w:rPr>
        <w:t>, 139–156 (2013).</w:t>
      </w:r>
    </w:p>
    <w:p w14:paraId="6837A588" w14:textId="77777777" w:rsidR="00C06E8D" w:rsidRPr="00C06E8D" w:rsidRDefault="00C06E8D" w:rsidP="00EA39BC">
      <w:pPr>
        <w:rPr>
          <w:noProof/>
        </w:rPr>
      </w:pPr>
      <w:r w:rsidRPr="00C06E8D">
        <w:rPr>
          <w:noProof/>
        </w:rPr>
        <w:t xml:space="preserve">18. </w:t>
      </w:r>
      <w:r w:rsidRPr="00C06E8D">
        <w:rPr>
          <w:noProof/>
        </w:rPr>
        <w:tab/>
        <w:t xml:space="preserve">T. Wernberg </w:t>
      </w:r>
      <w:r w:rsidRPr="00C06E8D">
        <w:rPr>
          <w:i/>
          <w:iCs/>
          <w:noProof/>
        </w:rPr>
        <w:t>et al.</w:t>
      </w:r>
      <w:r w:rsidRPr="00C06E8D">
        <w:rPr>
          <w:noProof/>
        </w:rPr>
        <w:t xml:space="preserve">, An extreme climatic event alters marine ecosystem structure in a global biodiversity hotspot. </w:t>
      </w:r>
      <w:r w:rsidRPr="00C06E8D">
        <w:rPr>
          <w:i/>
          <w:iCs/>
          <w:noProof/>
        </w:rPr>
        <w:t>Nat. Clim. Chang.</w:t>
      </w:r>
      <w:r w:rsidRPr="00C06E8D">
        <w:rPr>
          <w:noProof/>
        </w:rPr>
        <w:t xml:space="preserve"> </w:t>
      </w:r>
      <w:r w:rsidRPr="00C06E8D">
        <w:rPr>
          <w:b/>
          <w:bCs/>
          <w:noProof/>
        </w:rPr>
        <w:t>3</w:t>
      </w:r>
      <w:r w:rsidRPr="00C06E8D">
        <w:rPr>
          <w:noProof/>
        </w:rPr>
        <w:t>, 78–82 (2012).</w:t>
      </w:r>
    </w:p>
    <w:p w14:paraId="39D651B6" w14:textId="77777777" w:rsidR="00C06E8D" w:rsidRPr="00C06E8D" w:rsidRDefault="00C06E8D" w:rsidP="00EA39BC">
      <w:pPr>
        <w:rPr>
          <w:noProof/>
        </w:rPr>
      </w:pPr>
      <w:r w:rsidRPr="00C06E8D">
        <w:rPr>
          <w:noProof/>
        </w:rPr>
        <w:t xml:space="preserve">19. </w:t>
      </w:r>
      <w:r w:rsidRPr="00C06E8D">
        <w:rPr>
          <w:noProof/>
        </w:rPr>
        <w:tab/>
        <w:t xml:space="preserve">K. Chen, G. G. Gawarkiewicz, S. J. Lentz, J. M. Bane, Diagnosing the warming of the Northeastern U.S. Coastal Ocean in 2012: A linkage between the atmospheric jet stream variability and ocean response. </w:t>
      </w:r>
      <w:r w:rsidRPr="00C06E8D">
        <w:rPr>
          <w:i/>
          <w:iCs/>
          <w:noProof/>
        </w:rPr>
        <w:t>J. Geophys. Res. Ocean.</w:t>
      </w:r>
      <w:r w:rsidRPr="00C06E8D">
        <w:rPr>
          <w:noProof/>
        </w:rPr>
        <w:t xml:space="preserve"> </w:t>
      </w:r>
      <w:r w:rsidRPr="00C06E8D">
        <w:rPr>
          <w:b/>
          <w:bCs/>
          <w:noProof/>
        </w:rPr>
        <w:t>119</w:t>
      </w:r>
      <w:r w:rsidRPr="00C06E8D">
        <w:rPr>
          <w:noProof/>
        </w:rPr>
        <w:t>, 218–227 (2014).</w:t>
      </w:r>
    </w:p>
    <w:p w14:paraId="6E097DE5" w14:textId="77777777" w:rsidR="00C06E8D" w:rsidRPr="00C06E8D" w:rsidRDefault="00C06E8D" w:rsidP="00EA39BC">
      <w:pPr>
        <w:rPr>
          <w:noProof/>
        </w:rPr>
      </w:pPr>
      <w:r w:rsidRPr="00C06E8D">
        <w:rPr>
          <w:noProof/>
        </w:rPr>
        <w:t xml:space="preserve">20. </w:t>
      </w:r>
      <w:r w:rsidRPr="00C06E8D">
        <w:rPr>
          <w:noProof/>
        </w:rPr>
        <w:tab/>
        <w:t xml:space="preserve">K. E. Mills </w:t>
      </w:r>
      <w:r w:rsidRPr="00C06E8D">
        <w:rPr>
          <w:i/>
          <w:iCs/>
          <w:noProof/>
        </w:rPr>
        <w:t>et al.</w:t>
      </w:r>
      <w:r w:rsidRPr="00C06E8D">
        <w:rPr>
          <w:noProof/>
        </w:rPr>
        <w:t xml:space="preserve">, Lessons from the 2012 Ocean Heat Wave in the NorthwestAtlantic. </w:t>
      </w:r>
      <w:r w:rsidRPr="00C06E8D">
        <w:rPr>
          <w:i/>
          <w:iCs/>
          <w:noProof/>
        </w:rPr>
        <w:t>Oceanography</w:t>
      </w:r>
      <w:r w:rsidRPr="00C06E8D">
        <w:rPr>
          <w:noProof/>
        </w:rPr>
        <w:t xml:space="preserve">. </w:t>
      </w:r>
      <w:r w:rsidRPr="00C06E8D">
        <w:rPr>
          <w:b/>
          <w:bCs/>
          <w:noProof/>
        </w:rPr>
        <w:t>26</w:t>
      </w:r>
      <w:r w:rsidRPr="00C06E8D">
        <w:rPr>
          <w:noProof/>
        </w:rPr>
        <w:t>, 60–64 (2012).</w:t>
      </w:r>
    </w:p>
    <w:p w14:paraId="7D2F9EAB" w14:textId="77777777" w:rsidR="00C06E8D" w:rsidRPr="00C06E8D" w:rsidRDefault="00C06E8D" w:rsidP="00EA39BC">
      <w:pPr>
        <w:rPr>
          <w:noProof/>
        </w:rPr>
      </w:pPr>
      <w:r w:rsidRPr="00C06E8D">
        <w:rPr>
          <w:noProof/>
        </w:rPr>
        <w:t xml:space="preserve">21. </w:t>
      </w:r>
      <w:r w:rsidRPr="00C06E8D">
        <w:rPr>
          <w:noProof/>
        </w:rPr>
        <w:tab/>
        <w:t xml:space="preserve">N. A. Bond, M. F. Cronin, H. Freeland, N. Mantua, Causes and impacts of the 2014 warm anomaly in the NE Pacific. </w:t>
      </w:r>
      <w:r w:rsidRPr="00C06E8D">
        <w:rPr>
          <w:i/>
          <w:iCs/>
          <w:noProof/>
        </w:rPr>
        <w:t>Geophys. Res. Lett.</w:t>
      </w:r>
      <w:r w:rsidRPr="00C06E8D">
        <w:rPr>
          <w:noProof/>
        </w:rPr>
        <w:t xml:space="preserve"> </w:t>
      </w:r>
      <w:r w:rsidRPr="00C06E8D">
        <w:rPr>
          <w:b/>
          <w:bCs/>
          <w:noProof/>
        </w:rPr>
        <w:t>42</w:t>
      </w:r>
      <w:r w:rsidRPr="00C06E8D">
        <w:rPr>
          <w:noProof/>
        </w:rPr>
        <w:t>, 3414–3420 (2015).</w:t>
      </w:r>
    </w:p>
    <w:p w14:paraId="26E6F64A" w14:textId="77777777" w:rsidR="00C06E8D" w:rsidRPr="00C06E8D" w:rsidRDefault="00C06E8D" w:rsidP="00EA39BC">
      <w:pPr>
        <w:rPr>
          <w:noProof/>
        </w:rPr>
      </w:pPr>
      <w:r w:rsidRPr="00C06E8D">
        <w:rPr>
          <w:noProof/>
        </w:rPr>
        <w:t xml:space="preserve">22. </w:t>
      </w:r>
      <w:r w:rsidRPr="00C06E8D">
        <w:rPr>
          <w:noProof/>
        </w:rPr>
        <w:tab/>
        <w:t xml:space="preserve">E. C. J. J. Oliver </w:t>
      </w:r>
      <w:r w:rsidRPr="00C06E8D">
        <w:rPr>
          <w:i/>
          <w:iCs/>
          <w:noProof/>
        </w:rPr>
        <w:t>et al.</w:t>
      </w:r>
      <w:r w:rsidRPr="00C06E8D">
        <w:rPr>
          <w:noProof/>
        </w:rPr>
        <w:t xml:space="preserve">, Longer and more frequent marine heatwaves over the past century. </w:t>
      </w:r>
      <w:r w:rsidRPr="00C06E8D">
        <w:rPr>
          <w:i/>
          <w:iCs/>
          <w:noProof/>
        </w:rPr>
        <w:t>Nat. Commun.</w:t>
      </w:r>
      <w:r w:rsidRPr="00C06E8D">
        <w:rPr>
          <w:noProof/>
        </w:rPr>
        <w:t xml:space="preserve"> </w:t>
      </w:r>
      <w:r w:rsidRPr="00C06E8D">
        <w:rPr>
          <w:b/>
          <w:bCs/>
          <w:noProof/>
        </w:rPr>
        <w:t>9</w:t>
      </w:r>
      <w:r w:rsidRPr="00C06E8D">
        <w:rPr>
          <w:noProof/>
        </w:rPr>
        <w:t>, 1324 (2018).</w:t>
      </w:r>
    </w:p>
    <w:p w14:paraId="05834B94" w14:textId="77777777" w:rsidR="00C06E8D" w:rsidRPr="00C06E8D" w:rsidRDefault="00C06E8D" w:rsidP="00EA39BC">
      <w:pPr>
        <w:rPr>
          <w:noProof/>
        </w:rPr>
      </w:pPr>
      <w:r w:rsidRPr="00C06E8D">
        <w:rPr>
          <w:noProof/>
        </w:rPr>
        <w:t xml:space="preserve">23. </w:t>
      </w:r>
      <w:r w:rsidRPr="00C06E8D">
        <w:rPr>
          <w:noProof/>
        </w:rPr>
        <w:tab/>
        <w:t xml:space="preserve">M. F. Cronin </w:t>
      </w:r>
      <w:r w:rsidRPr="00C06E8D">
        <w:rPr>
          <w:i/>
          <w:iCs/>
          <w:noProof/>
        </w:rPr>
        <w:t>et al.</w:t>
      </w:r>
      <w:r w:rsidRPr="00C06E8D">
        <w:rPr>
          <w:noProof/>
        </w:rPr>
        <w:t xml:space="preserve">, Monitoring ocean-atmosphere interactions in western boundary current extensions. </w:t>
      </w:r>
      <w:r w:rsidRPr="00C06E8D">
        <w:rPr>
          <w:i/>
          <w:iCs/>
          <w:noProof/>
        </w:rPr>
        <w:t>Proc. the" Ocean. 09 Sustain. Ocean Obs. Inf. Soc. Conf.</w:t>
      </w:r>
      <w:r w:rsidRPr="00C06E8D">
        <w:rPr>
          <w:noProof/>
        </w:rPr>
        <w:t xml:space="preserve"> </w:t>
      </w:r>
      <w:r w:rsidRPr="00C06E8D">
        <w:rPr>
          <w:b/>
          <w:bCs/>
          <w:noProof/>
        </w:rPr>
        <w:t>2</w:t>
      </w:r>
      <w:r w:rsidRPr="00C06E8D">
        <w:rPr>
          <w:noProof/>
        </w:rPr>
        <w:t xml:space="preserve"> (2010), (available at http://faculty.washington.edu/luanne/mypapers/CWP_WBCE_Cronin.pdf).</w:t>
      </w:r>
    </w:p>
    <w:p w14:paraId="18F72650" w14:textId="77777777" w:rsidR="00C06E8D" w:rsidRPr="00C06E8D" w:rsidRDefault="00C06E8D" w:rsidP="00EA39BC">
      <w:pPr>
        <w:rPr>
          <w:noProof/>
        </w:rPr>
      </w:pPr>
      <w:r w:rsidRPr="00C06E8D">
        <w:rPr>
          <w:noProof/>
        </w:rPr>
        <w:t xml:space="preserve">24. </w:t>
      </w:r>
      <w:r w:rsidRPr="00C06E8D">
        <w:rPr>
          <w:noProof/>
        </w:rPr>
        <w:tab/>
        <w:t xml:space="preserve">H. Nakamura, T. Sampe, A. Goto, W. Ohfuchi, S. P. Xie, On the importance of midlatitude oceanic frontal zones for the mean state and dominant variability in the tropospheric circulation. </w:t>
      </w:r>
      <w:r w:rsidRPr="00C06E8D">
        <w:rPr>
          <w:i/>
          <w:iCs/>
          <w:noProof/>
        </w:rPr>
        <w:t>Geophys. Res. Lett.</w:t>
      </w:r>
      <w:r w:rsidRPr="00C06E8D">
        <w:rPr>
          <w:noProof/>
        </w:rPr>
        <w:t xml:space="preserve"> </w:t>
      </w:r>
      <w:r w:rsidRPr="00C06E8D">
        <w:rPr>
          <w:b/>
          <w:bCs/>
          <w:noProof/>
        </w:rPr>
        <w:t>35</w:t>
      </w:r>
      <w:r w:rsidRPr="00C06E8D">
        <w:rPr>
          <w:noProof/>
        </w:rPr>
        <w:t>, 1–5 (2008).</w:t>
      </w:r>
    </w:p>
    <w:p w14:paraId="5C8591B8" w14:textId="77777777" w:rsidR="00C06E8D" w:rsidRPr="00C06E8D" w:rsidRDefault="00C06E8D" w:rsidP="00EA39BC">
      <w:pPr>
        <w:rPr>
          <w:noProof/>
        </w:rPr>
      </w:pPr>
      <w:r w:rsidRPr="00C06E8D">
        <w:rPr>
          <w:noProof/>
        </w:rPr>
        <w:t xml:space="preserve">25. </w:t>
      </w:r>
      <w:r w:rsidRPr="00C06E8D">
        <w:rPr>
          <w:noProof/>
        </w:rPr>
        <w:tab/>
        <w:t xml:space="preserve">L. M. Beal, S. Elipot, Broadening not strengthening of the Agulhas Current since the early 1990s. </w:t>
      </w:r>
      <w:r w:rsidRPr="00C06E8D">
        <w:rPr>
          <w:i/>
          <w:iCs/>
          <w:noProof/>
        </w:rPr>
        <w:t>Nature</w:t>
      </w:r>
      <w:r w:rsidRPr="00C06E8D">
        <w:rPr>
          <w:noProof/>
        </w:rPr>
        <w:t xml:space="preserve">. </w:t>
      </w:r>
      <w:r w:rsidRPr="00C06E8D">
        <w:rPr>
          <w:b/>
          <w:bCs/>
          <w:noProof/>
        </w:rPr>
        <w:t>540</w:t>
      </w:r>
      <w:r w:rsidRPr="00C06E8D">
        <w:rPr>
          <w:noProof/>
        </w:rPr>
        <w:t>, 570–573 (2016).</w:t>
      </w:r>
    </w:p>
    <w:p w14:paraId="0B3424B3" w14:textId="77777777" w:rsidR="00C06E8D" w:rsidRPr="00C06E8D" w:rsidRDefault="00C06E8D" w:rsidP="00EA39BC">
      <w:pPr>
        <w:rPr>
          <w:noProof/>
        </w:rPr>
      </w:pPr>
      <w:r w:rsidRPr="00C06E8D">
        <w:rPr>
          <w:noProof/>
        </w:rPr>
        <w:t xml:space="preserve">26. </w:t>
      </w:r>
      <w:r w:rsidRPr="00C06E8D">
        <w:rPr>
          <w:noProof/>
        </w:rPr>
        <w:tab/>
        <w:t xml:space="preserve">L. Wu </w:t>
      </w:r>
      <w:r w:rsidRPr="00C06E8D">
        <w:rPr>
          <w:i/>
          <w:iCs/>
          <w:noProof/>
        </w:rPr>
        <w:t>et al.</w:t>
      </w:r>
      <w:r w:rsidRPr="00C06E8D">
        <w:rPr>
          <w:noProof/>
        </w:rPr>
        <w:t xml:space="preserve">, Enhanced warming over the global subtropical western boundary currents. </w:t>
      </w:r>
      <w:r w:rsidRPr="00C06E8D">
        <w:rPr>
          <w:i/>
          <w:iCs/>
          <w:noProof/>
        </w:rPr>
        <w:t>Nat. Clim. Chang.</w:t>
      </w:r>
      <w:r w:rsidRPr="00C06E8D">
        <w:rPr>
          <w:noProof/>
        </w:rPr>
        <w:t xml:space="preserve"> </w:t>
      </w:r>
      <w:r w:rsidRPr="00C06E8D">
        <w:rPr>
          <w:b/>
          <w:bCs/>
          <w:noProof/>
        </w:rPr>
        <w:t>2</w:t>
      </w:r>
      <w:r w:rsidRPr="00C06E8D">
        <w:rPr>
          <w:noProof/>
        </w:rPr>
        <w:t>, 161–166 (2012).</w:t>
      </w:r>
    </w:p>
    <w:p w14:paraId="6A70AD3C" w14:textId="77777777" w:rsidR="00C06E8D" w:rsidRPr="00C06E8D" w:rsidRDefault="00C06E8D" w:rsidP="00EA39BC">
      <w:pPr>
        <w:rPr>
          <w:noProof/>
        </w:rPr>
      </w:pPr>
      <w:r w:rsidRPr="00C06E8D">
        <w:rPr>
          <w:noProof/>
        </w:rPr>
        <w:t xml:space="preserve">27. </w:t>
      </w:r>
      <w:r w:rsidRPr="00C06E8D">
        <w:rPr>
          <w:noProof/>
        </w:rPr>
        <w:tab/>
        <w:t xml:space="preserve">S. R. Jayne, J. Marotzke, The Oceanic Eddy Heat Transport*. </w:t>
      </w:r>
      <w:r w:rsidRPr="00C06E8D">
        <w:rPr>
          <w:i/>
          <w:iCs/>
          <w:noProof/>
        </w:rPr>
        <w:t>J. Phys. Oceanogr.</w:t>
      </w:r>
      <w:r w:rsidRPr="00C06E8D">
        <w:rPr>
          <w:noProof/>
        </w:rPr>
        <w:t xml:space="preserve"> </w:t>
      </w:r>
      <w:r w:rsidRPr="00C06E8D">
        <w:rPr>
          <w:b/>
          <w:bCs/>
          <w:noProof/>
        </w:rPr>
        <w:t>32</w:t>
      </w:r>
      <w:r w:rsidRPr="00C06E8D">
        <w:rPr>
          <w:noProof/>
        </w:rPr>
        <w:t>, 3328–3345 (2002).</w:t>
      </w:r>
    </w:p>
    <w:p w14:paraId="7FB2B833" w14:textId="77777777" w:rsidR="00C06E8D" w:rsidRPr="00C06E8D" w:rsidRDefault="00C06E8D" w:rsidP="00EA39BC">
      <w:pPr>
        <w:rPr>
          <w:noProof/>
        </w:rPr>
      </w:pPr>
      <w:r w:rsidRPr="00C06E8D">
        <w:rPr>
          <w:noProof/>
        </w:rPr>
        <w:t xml:space="preserve">28. </w:t>
      </w:r>
      <w:r w:rsidRPr="00C06E8D">
        <w:rPr>
          <w:noProof/>
        </w:rPr>
        <w:tab/>
        <w:t xml:space="preserve">E. C. J. Oliver </w:t>
      </w:r>
      <w:r w:rsidRPr="00C06E8D">
        <w:rPr>
          <w:i/>
          <w:iCs/>
          <w:noProof/>
        </w:rPr>
        <w:t>et al.</w:t>
      </w:r>
      <w:r w:rsidRPr="00C06E8D">
        <w:rPr>
          <w:noProof/>
        </w:rPr>
        <w:t xml:space="preserve">, Marine heatwaves off eastern Tasmania: Trends, interannual variability, and predictability. </w:t>
      </w:r>
      <w:r w:rsidRPr="00C06E8D">
        <w:rPr>
          <w:i/>
          <w:iCs/>
          <w:noProof/>
        </w:rPr>
        <w:t>Prog. Oceanogr.</w:t>
      </w:r>
      <w:r w:rsidRPr="00C06E8D">
        <w:rPr>
          <w:noProof/>
        </w:rPr>
        <w:t xml:space="preserve"> </w:t>
      </w:r>
      <w:r w:rsidRPr="00C06E8D">
        <w:rPr>
          <w:b/>
          <w:bCs/>
          <w:noProof/>
        </w:rPr>
        <w:t>161</w:t>
      </w:r>
      <w:r w:rsidRPr="00C06E8D">
        <w:rPr>
          <w:noProof/>
        </w:rPr>
        <w:t>, 116–130 (2018).</w:t>
      </w:r>
    </w:p>
    <w:p w14:paraId="065181D4" w14:textId="77777777" w:rsidR="00C06E8D" w:rsidRPr="00C06E8D" w:rsidRDefault="00C06E8D" w:rsidP="00EA39BC">
      <w:pPr>
        <w:rPr>
          <w:noProof/>
        </w:rPr>
      </w:pPr>
      <w:r w:rsidRPr="00C06E8D">
        <w:rPr>
          <w:noProof/>
        </w:rPr>
        <w:lastRenderedPageBreak/>
        <w:t xml:space="preserve">29. </w:t>
      </w:r>
      <w:r w:rsidRPr="00C06E8D">
        <w:rPr>
          <w:noProof/>
        </w:rPr>
        <w:tab/>
        <w:t xml:space="preserve">B. C. Backeberg, P. Penven, M. Rouault, Impact of intensified Indian Ocean winds on mesoscale variability in the Agulhas system. </w:t>
      </w:r>
      <w:r w:rsidRPr="00C06E8D">
        <w:rPr>
          <w:i/>
          <w:iCs/>
          <w:noProof/>
        </w:rPr>
        <w:t>Nat. Clim. Chang.</w:t>
      </w:r>
      <w:r w:rsidRPr="00C06E8D">
        <w:rPr>
          <w:noProof/>
        </w:rPr>
        <w:t xml:space="preserve"> </w:t>
      </w:r>
      <w:r w:rsidRPr="00C06E8D">
        <w:rPr>
          <w:b/>
          <w:bCs/>
          <w:noProof/>
        </w:rPr>
        <w:t>2</w:t>
      </w:r>
      <w:r w:rsidRPr="00C06E8D">
        <w:rPr>
          <w:noProof/>
        </w:rPr>
        <w:t>, 608–612 (2012).</w:t>
      </w:r>
    </w:p>
    <w:p w14:paraId="7FEE5AE2" w14:textId="77777777" w:rsidR="00C06E8D" w:rsidRPr="00C06E8D" w:rsidRDefault="00C06E8D" w:rsidP="00EA39BC">
      <w:pPr>
        <w:rPr>
          <w:noProof/>
        </w:rPr>
      </w:pPr>
      <w:r w:rsidRPr="00C06E8D">
        <w:rPr>
          <w:noProof/>
        </w:rPr>
        <w:t xml:space="preserve">30. </w:t>
      </w:r>
      <w:r w:rsidRPr="00C06E8D">
        <w:rPr>
          <w:noProof/>
        </w:rPr>
        <w:tab/>
        <w:t xml:space="preserve">B. Pohl, B. Dieppois, J. Crétat, D. Lawler, M. Rouault, From synoptic to interdecadal variability in southern African rainfall: Toward a unified view across time scales. </w:t>
      </w:r>
      <w:r w:rsidRPr="00C06E8D">
        <w:rPr>
          <w:i/>
          <w:iCs/>
          <w:noProof/>
        </w:rPr>
        <w:t>J. Clim.</w:t>
      </w:r>
      <w:r w:rsidRPr="00C06E8D">
        <w:rPr>
          <w:noProof/>
        </w:rPr>
        <w:t xml:space="preserve"> </w:t>
      </w:r>
      <w:r w:rsidRPr="00C06E8D">
        <w:rPr>
          <w:b/>
          <w:bCs/>
          <w:noProof/>
        </w:rPr>
        <w:t>31</w:t>
      </w:r>
      <w:r w:rsidRPr="00C06E8D">
        <w:rPr>
          <w:noProof/>
        </w:rPr>
        <w:t>, 5845–5872 (2018).</w:t>
      </w:r>
    </w:p>
    <w:p w14:paraId="3A642971" w14:textId="68B018BB" w:rsidR="00C75F48" w:rsidRDefault="00C75F48" w:rsidP="00EA39BC">
      <w:r>
        <w:fldChar w:fldCharType="end"/>
      </w:r>
    </w:p>
    <w:p w14:paraId="6FC82AAA" w14:textId="77777777" w:rsidR="00C75F48" w:rsidRPr="00534E77" w:rsidRDefault="00C75F48" w:rsidP="00AC2069">
      <w:pPr>
        <w:pStyle w:val="Referencesandnotes"/>
        <w:spacing w:before="0"/>
        <w:ind w:left="360" w:firstLine="0"/>
        <w:rPr>
          <w:color w:val="000000"/>
        </w:rPr>
      </w:pPr>
    </w:p>
    <w:p w14:paraId="78231281" w14:textId="77777777" w:rsidR="007E1FBC" w:rsidRDefault="007E1FBC" w:rsidP="00AC2069">
      <w:pPr>
        <w:pStyle w:val="Acknowledgement"/>
        <w:spacing w:before="0"/>
        <w:rPr>
          <w:b/>
        </w:rPr>
      </w:pPr>
    </w:p>
    <w:p w14:paraId="7489D0AD" w14:textId="77777777" w:rsidR="007E1FBC" w:rsidRPr="00FF5437" w:rsidRDefault="004A10BE" w:rsidP="00AC2069">
      <w:pPr>
        <w:pStyle w:val="Acknowledgement"/>
        <w:spacing w:before="0"/>
        <w:rPr>
          <w:b/>
        </w:rPr>
      </w:pPr>
      <w:r w:rsidRPr="00FF5437">
        <w:rPr>
          <w:b/>
        </w:rPr>
        <w:t>Acknowledgments</w:t>
      </w:r>
    </w:p>
    <w:p w14:paraId="661779C0" w14:textId="77777777" w:rsidR="008707B4" w:rsidRDefault="008707B4" w:rsidP="00AC2069">
      <w:pPr>
        <w:pStyle w:val="Acknowledgement"/>
        <w:spacing w:before="0"/>
        <w:ind w:firstLine="0"/>
      </w:pPr>
    </w:p>
    <w:p w14:paraId="2DA6B329" w14:textId="77777777" w:rsidR="008707B4" w:rsidRDefault="008707B4" w:rsidP="00AC2069">
      <w:pPr>
        <w:pStyle w:val="Acknowledgement"/>
        <w:spacing w:before="0"/>
        <w:ind w:firstLine="0"/>
      </w:pPr>
      <w:r>
        <w:t>Acknowledgments</w:t>
      </w:r>
      <w:r w:rsidR="00A04CD2">
        <w:t>, when needed,</w:t>
      </w:r>
      <w:r>
        <w:t xml:space="preserve"> </w:t>
      </w:r>
      <w:r w:rsidR="00A04CD2">
        <w:t xml:space="preserve">should </w:t>
      </w:r>
      <w:r>
        <w:t>include the following</w:t>
      </w:r>
      <w:r w:rsidR="00A04CD2">
        <w:t xml:space="preserve"> information in the order listed below,</w:t>
      </w:r>
      <w:r>
        <w:t xml:space="preserve"> a single paragraph, </w:t>
      </w:r>
      <w:r w:rsidR="008B601B">
        <w:t xml:space="preserve">starting with </w:t>
      </w:r>
      <w:r w:rsidR="00A04CD2">
        <w:t>the word</w:t>
      </w:r>
      <w:r w:rsidR="008B601B">
        <w:t xml:space="preserve"> “</w:t>
      </w:r>
      <w:r w:rsidR="008B601B" w:rsidRPr="00A04CD2">
        <w:rPr>
          <w:b/>
        </w:rPr>
        <w:t>Acknowledgments:</w:t>
      </w:r>
      <w:r w:rsidR="008B601B">
        <w:t xml:space="preserve">” </w:t>
      </w:r>
      <w:r w:rsidR="00A04CD2">
        <w:t>in bold. Please use the subhead and</w:t>
      </w:r>
      <w:r>
        <w:t xml:space="preserve"> boldface </w:t>
      </w:r>
      <w:r w:rsidR="00A04CD2">
        <w:t>layout as</w:t>
      </w:r>
      <w:r>
        <w:t xml:space="preserve"> shown </w:t>
      </w:r>
      <w:r w:rsidR="00A04CD2">
        <w:t>below.</w:t>
      </w:r>
      <w:r>
        <w:t>).</w:t>
      </w:r>
    </w:p>
    <w:p w14:paraId="6F3401C3" w14:textId="77777777" w:rsidR="008707B4" w:rsidRDefault="008707B4" w:rsidP="00AC2069">
      <w:pPr>
        <w:pStyle w:val="Acknowledgement"/>
        <w:spacing w:before="0"/>
        <w:ind w:firstLine="0"/>
      </w:pPr>
    </w:p>
    <w:p w14:paraId="393475D3" w14:textId="77777777" w:rsidR="007E1FBC" w:rsidRDefault="00A04CD2" w:rsidP="00AC2069">
      <w:pPr>
        <w:pStyle w:val="Acknowledgement"/>
        <w:spacing w:before="0"/>
        <w:ind w:firstLine="0"/>
      </w:pPr>
      <w:r w:rsidRPr="00A04CD2">
        <w:rPr>
          <w:b/>
        </w:rPr>
        <w:t>General</w:t>
      </w:r>
      <w:r>
        <w:t>: T</w:t>
      </w:r>
      <w:r w:rsidR="004A10BE">
        <w:t xml:space="preserve">hank others for any contributions. </w:t>
      </w:r>
    </w:p>
    <w:p w14:paraId="2C98ED5B" w14:textId="77777777" w:rsidR="008707B4" w:rsidRDefault="008707B4" w:rsidP="00AC2069">
      <w:pPr>
        <w:pStyle w:val="Acknowledgement"/>
        <w:spacing w:before="0"/>
        <w:ind w:firstLine="0"/>
        <w:rPr>
          <w:b/>
        </w:rPr>
      </w:pPr>
    </w:p>
    <w:p w14:paraId="01D67D66" w14:textId="77777777" w:rsidR="007E1FBC" w:rsidRDefault="004A10BE" w:rsidP="00AC2069">
      <w:pPr>
        <w:pStyle w:val="Acknowledgement"/>
        <w:spacing w:before="0"/>
        <w:ind w:firstLine="0"/>
      </w:pPr>
      <w:r w:rsidRPr="008B1FB9">
        <w:rPr>
          <w:b/>
        </w:rPr>
        <w:t>Funding</w:t>
      </w:r>
      <w:r w:rsidRPr="00A04CD2">
        <w:rPr>
          <w:b/>
        </w:rPr>
        <w:t>:</w:t>
      </w:r>
      <w:r>
        <w:t xml:space="preserve"> Include all funding sources, including grant numbers and funding agencies. </w:t>
      </w:r>
    </w:p>
    <w:p w14:paraId="1C957485" w14:textId="77777777" w:rsidR="008707B4" w:rsidRDefault="008707B4" w:rsidP="00AC2069">
      <w:pPr>
        <w:pStyle w:val="Acknowledgement"/>
        <w:spacing w:before="0"/>
        <w:ind w:firstLine="0"/>
        <w:rPr>
          <w:b/>
        </w:rPr>
      </w:pPr>
    </w:p>
    <w:p w14:paraId="2CA3CA37" w14:textId="77777777" w:rsidR="007E1FBC" w:rsidRDefault="004A10BE" w:rsidP="00AC2069">
      <w:pPr>
        <w:pStyle w:val="Acknowledgement"/>
        <w:spacing w:before="0"/>
        <w:ind w:firstLine="0"/>
      </w:pPr>
      <w:r w:rsidRPr="008B1FB9">
        <w:rPr>
          <w:b/>
        </w:rPr>
        <w:t>Author contributions</w:t>
      </w:r>
      <w:r w:rsidRPr="00A04CD2">
        <w:rPr>
          <w:b/>
        </w:rPr>
        <w:t>:</w:t>
      </w:r>
      <w:r>
        <w:t xml:space="preserve"> </w:t>
      </w:r>
      <w:r w:rsidR="005677D3">
        <w:t>D</w:t>
      </w:r>
      <w:r>
        <w:t>escribe the contributions of each author (use initials) to the paper.</w:t>
      </w:r>
      <w:r w:rsidR="005B36C0">
        <w:t xml:space="preserve"> </w:t>
      </w:r>
    </w:p>
    <w:p w14:paraId="22917DCB" w14:textId="77777777" w:rsidR="008707B4" w:rsidRDefault="008707B4" w:rsidP="00AC2069">
      <w:pPr>
        <w:pStyle w:val="Acknowledgement"/>
        <w:spacing w:before="0"/>
        <w:ind w:firstLine="0"/>
        <w:rPr>
          <w:b/>
        </w:rPr>
      </w:pPr>
    </w:p>
    <w:p w14:paraId="4293981B" w14:textId="77777777" w:rsidR="007E1FBC" w:rsidRDefault="004A10BE" w:rsidP="00AC2069">
      <w:pPr>
        <w:pStyle w:val="Acknowledgement"/>
        <w:spacing w:before="0"/>
        <w:ind w:firstLine="0"/>
      </w:pPr>
      <w:r w:rsidRPr="008B1FB9">
        <w:rPr>
          <w:b/>
        </w:rPr>
        <w:t>Competing interests</w:t>
      </w:r>
      <w:r w:rsidRPr="00A04CD2">
        <w:rPr>
          <w:b/>
        </w:rPr>
        <w:t>:</w:t>
      </w:r>
      <w:r>
        <w:t xml:space="preserve"> Include any financial interests of the authors that could be perceived as being a conflict of interest. </w:t>
      </w:r>
      <w:r w:rsidR="008B601B">
        <w:t>A</w:t>
      </w:r>
      <w:r>
        <w:t xml:space="preserve">lso include any awarded or filed patents pertaining to the results presented in the paper. </w:t>
      </w:r>
      <w:r w:rsidR="00A04CD2">
        <w:t>If there are no competing interests, please state so.</w:t>
      </w:r>
    </w:p>
    <w:p w14:paraId="333F28F7" w14:textId="77777777" w:rsidR="008707B4" w:rsidRDefault="008707B4" w:rsidP="00AC2069">
      <w:pPr>
        <w:pStyle w:val="Acknowledgement"/>
        <w:spacing w:before="0"/>
        <w:ind w:firstLine="0"/>
        <w:rPr>
          <w:b/>
        </w:rPr>
      </w:pPr>
    </w:p>
    <w:p w14:paraId="19134773" w14:textId="77777777" w:rsidR="008707B4" w:rsidRDefault="004A10BE" w:rsidP="00AC2069">
      <w:pPr>
        <w:pStyle w:val="Acknowledgement"/>
        <w:spacing w:before="0"/>
        <w:ind w:firstLine="0"/>
      </w:pPr>
      <w:r w:rsidRPr="008B1FB9">
        <w:rPr>
          <w:b/>
        </w:rPr>
        <w:t>Data and materials availability</w:t>
      </w:r>
      <w:r w:rsidRPr="00A04CD2">
        <w:rPr>
          <w:b/>
        </w:rPr>
        <w:t>:</w:t>
      </w:r>
      <w:r>
        <w:t xml:space="preserve"> If data are in an archive, include the accession number or a placeholder for it. </w:t>
      </w:r>
      <w:r w:rsidR="008B601B">
        <w:t>A</w:t>
      </w:r>
      <w:r>
        <w:t xml:space="preserve">lso include any materials that must be obtained through an MTA. </w:t>
      </w:r>
    </w:p>
    <w:p w14:paraId="13A8D7B4" w14:textId="77777777" w:rsidR="008707B4" w:rsidRDefault="008707B4" w:rsidP="00AC2069">
      <w:pPr>
        <w:pStyle w:val="Acknowledgement"/>
        <w:spacing w:before="0"/>
        <w:ind w:firstLine="0"/>
      </w:pPr>
    </w:p>
    <w:p w14:paraId="4F67CE76" w14:textId="77777777" w:rsidR="004A10BE" w:rsidRPr="007E1FBC" w:rsidRDefault="004A10BE" w:rsidP="00AC2069">
      <w:pPr>
        <w:pStyle w:val="Acknowledgement"/>
        <w:spacing w:before="0"/>
        <w:ind w:firstLine="0"/>
        <w:rPr>
          <w:b/>
        </w:rPr>
      </w:pPr>
      <w:r>
        <w:t>Acknowledgments follow the references but are not numbered.</w:t>
      </w:r>
    </w:p>
    <w:p w14:paraId="5C6855F0" w14:textId="77777777" w:rsidR="007E1FBC" w:rsidRDefault="007E1FBC" w:rsidP="00AC2069">
      <w:pPr>
        <w:pStyle w:val="Acknowledgement"/>
        <w:spacing w:before="0"/>
        <w:rPr>
          <w:b/>
        </w:rPr>
      </w:pPr>
    </w:p>
    <w:p w14:paraId="29B5C68F" w14:textId="77777777" w:rsidR="004A10BE" w:rsidRDefault="004A10BE" w:rsidP="00AC2069">
      <w:pPr>
        <w:pStyle w:val="Acknowledgement"/>
        <w:spacing w:before="0"/>
      </w:pPr>
      <w:r w:rsidRPr="008B1FB9">
        <w:rPr>
          <w:b/>
        </w:rPr>
        <w:t>Figures</w:t>
      </w:r>
      <w:r w:rsidR="008B601B">
        <w:rPr>
          <w:b/>
        </w:rPr>
        <w:t xml:space="preserve"> and Tables</w:t>
      </w:r>
    </w:p>
    <w:p w14:paraId="3D8F24C8" w14:textId="77777777" w:rsidR="004A10BE" w:rsidRDefault="00157597" w:rsidP="00AC2069">
      <w:pPr>
        <w:pStyle w:val="Acknowledgement"/>
        <w:spacing w:before="0"/>
        <w:ind w:firstLine="0"/>
      </w:pPr>
      <w:r w:rsidRPr="00157597">
        <w:t xml:space="preserve">You may include up to </w:t>
      </w:r>
      <w:r w:rsidRPr="00157597">
        <w:rPr>
          <w:b/>
        </w:rPr>
        <w:t>a total of six figures and/or tables (combined)</w:t>
      </w:r>
      <w:r w:rsidRPr="00157597">
        <w:t xml:space="preserve"> throughout the manuscript. </w:t>
      </w:r>
      <w:r w:rsidR="00A04CD2">
        <w:t>You should</w:t>
      </w:r>
      <w:r w:rsidR="004A10BE">
        <w:t xml:space="preserve"> embed </w:t>
      </w:r>
      <w:r w:rsidR="00143D0F">
        <w:t xml:space="preserve">your </w:t>
      </w:r>
      <w:r w:rsidR="004A10BE">
        <w:t>figures within the Word file, after the</w:t>
      </w:r>
      <w:r w:rsidR="005677D3" w:rsidRPr="005677D3">
        <w:t xml:space="preserve"> </w:t>
      </w:r>
      <w:r w:rsidR="005677D3">
        <w:t>acknowledgments</w:t>
      </w:r>
      <w:r w:rsidR="004A10BE">
        <w:t xml:space="preserve">. This will facilitate evaluation of the paper. </w:t>
      </w:r>
    </w:p>
    <w:p w14:paraId="3782D56A" w14:textId="77777777" w:rsidR="00A04CD2" w:rsidRDefault="00A04CD2" w:rsidP="00AC2069">
      <w:pPr>
        <w:pStyle w:val="Acknowledgement"/>
        <w:spacing w:before="0"/>
        <w:ind w:firstLine="0"/>
      </w:pPr>
    </w:p>
    <w:p w14:paraId="3142054C" w14:textId="77777777" w:rsidR="004A10BE" w:rsidRDefault="004A10BE" w:rsidP="00AC2069">
      <w:pPr>
        <w:pStyle w:val="Acknowledgement"/>
        <w:spacing w:before="0"/>
        <w:ind w:left="1440"/>
      </w:pPr>
      <w:r w:rsidRPr="007443BB">
        <w:rPr>
          <w:b/>
        </w:rPr>
        <w:t>Fig. 1</w:t>
      </w:r>
      <w:r w:rsidRPr="00A04CD2">
        <w:rPr>
          <w:b/>
        </w:rPr>
        <w:t>.</w:t>
      </w:r>
      <w:r>
        <w:t xml:space="preserve"> </w:t>
      </w:r>
      <w:r w:rsidR="008573F1" w:rsidRPr="00A04CD2">
        <w:rPr>
          <w:b/>
        </w:rPr>
        <w:t>Short title of the first figure.</w:t>
      </w:r>
      <w:r w:rsidR="008573F1">
        <w:t xml:space="preserve"> </w:t>
      </w:r>
      <w:r>
        <w:t xml:space="preserve">The figure </w:t>
      </w:r>
      <w:r w:rsidR="008B601B">
        <w:t xml:space="preserve">legend </w:t>
      </w:r>
      <w:r>
        <w:t xml:space="preserve">should begin with a title (an overall </w:t>
      </w:r>
      <w:r w:rsidR="008B601B">
        <w:t xml:space="preserve">description </w:t>
      </w:r>
      <w:r>
        <w:t>of the figure</w:t>
      </w:r>
      <w:r w:rsidR="008B601B">
        <w:t>, in boldface</w:t>
      </w:r>
      <w:r>
        <w:t xml:space="preserve">) followed by additional text. </w:t>
      </w:r>
      <w:r w:rsidR="008B601B">
        <w:t xml:space="preserve">Each </w:t>
      </w:r>
      <w:r w:rsidR="008573F1">
        <w:t xml:space="preserve">legend </w:t>
      </w:r>
      <w:r>
        <w:t xml:space="preserve">should be placed immediately after </w:t>
      </w:r>
      <w:r w:rsidR="008B601B">
        <w:t xml:space="preserve">its corresponding </w:t>
      </w:r>
      <w:r>
        <w:t>figure.</w:t>
      </w:r>
      <w:r w:rsidR="005B36C0">
        <w:t xml:space="preserve"> </w:t>
      </w:r>
    </w:p>
    <w:p w14:paraId="4CD1FA84" w14:textId="77777777" w:rsidR="008573F1" w:rsidRDefault="004A10BE" w:rsidP="00AC2069">
      <w:pPr>
        <w:pStyle w:val="Acknowledgement"/>
        <w:spacing w:before="0"/>
        <w:ind w:left="1440"/>
      </w:pPr>
      <w:r>
        <w:rPr>
          <w:b/>
        </w:rPr>
        <w:t>Fig. 2.</w:t>
      </w:r>
      <w:r>
        <w:t xml:space="preserve"> </w:t>
      </w:r>
      <w:r w:rsidR="008573F1" w:rsidRPr="00A04CD2">
        <w:rPr>
          <w:b/>
        </w:rPr>
        <w:t>Short title of the second figure.</w:t>
      </w:r>
      <w:r w:rsidR="008573F1">
        <w:t xml:space="preserve"> Indicate figure parts with bold capital letters</w:t>
      </w:r>
      <w:r w:rsidR="008B601B">
        <w:t>:</w:t>
      </w:r>
      <w:r w:rsidR="008573F1">
        <w:t xml:space="preserve"> (</w:t>
      </w:r>
      <w:r w:rsidR="008573F1" w:rsidRPr="007443BB">
        <w:rPr>
          <w:b/>
        </w:rPr>
        <w:t>A</w:t>
      </w:r>
      <w:r w:rsidR="008573F1">
        <w:t>), (</w:t>
      </w:r>
      <w:r w:rsidR="008573F1" w:rsidRPr="008573F1">
        <w:rPr>
          <w:b/>
        </w:rPr>
        <w:t>B</w:t>
      </w:r>
      <w:r w:rsidR="007E1FBC">
        <w:t>)</w:t>
      </w:r>
      <w:r w:rsidR="008B601B">
        <w:t>, etc</w:t>
      </w:r>
      <w:r w:rsidR="008573F1">
        <w:t>.</w:t>
      </w:r>
      <w:r w:rsidR="005B36C0">
        <w:t xml:space="preserve"> </w:t>
      </w:r>
    </w:p>
    <w:p w14:paraId="2E8485DA" w14:textId="77777777" w:rsidR="004A10BE" w:rsidRPr="007443BB" w:rsidRDefault="004A10BE" w:rsidP="00AC2069">
      <w:pPr>
        <w:pStyle w:val="Legend"/>
        <w:spacing w:before="0"/>
        <w:ind w:left="1440" w:hanging="720"/>
      </w:pPr>
      <w:r w:rsidRPr="007443BB">
        <w:rPr>
          <w:b/>
        </w:rPr>
        <w:t>Table 1.</w:t>
      </w:r>
      <w:r>
        <w:t xml:space="preserve"> </w:t>
      </w:r>
      <w:r w:rsidR="008573F1" w:rsidRPr="00A04CD2">
        <w:rPr>
          <w:b/>
        </w:rPr>
        <w:t xml:space="preserve">Short title of the first table. </w:t>
      </w:r>
      <w:r>
        <w:t xml:space="preserve">Start table </w:t>
      </w:r>
      <w:r w:rsidR="008B601B">
        <w:t xml:space="preserve">legends </w:t>
      </w:r>
      <w:r>
        <w:t>with a title (short description of the table). Format tables using the Word Table commands and structures.</w:t>
      </w:r>
      <w:r w:rsidR="005B36C0">
        <w:t xml:space="preserve"> </w:t>
      </w:r>
      <w:r>
        <w:t xml:space="preserve">Do not </w:t>
      </w:r>
      <w:r w:rsidR="008B601B">
        <w:t>use</w:t>
      </w:r>
      <w:r>
        <w:t xml:space="preserve"> spaces or tabs</w:t>
      </w:r>
      <w:r w:rsidR="008B601B">
        <w:t xml:space="preserve"> to create tables</w:t>
      </w:r>
      <w:r>
        <w:t>.</w:t>
      </w:r>
    </w:p>
    <w:p w14:paraId="2D0FC540" w14:textId="77777777" w:rsidR="00A16C38" w:rsidRDefault="00A16C38" w:rsidP="00AC2069">
      <w:pPr>
        <w:pStyle w:val="SOMHead"/>
        <w:spacing w:before="0"/>
      </w:pPr>
    </w:p>
    <w:p w14:paraId="510F05E9" w14:textId="77777777" w:rsidR="004A10BE" w:rsidRDefault="00A16C38" w:rsidP="00AC2069">
      <w:pPr>
        <w:pStyle w:val="SOMHead"/>
        <w:spacing w:before="0"/>
      </w:pPr>
      <w:r>
        <w:t>Supplementary Materials</w:t>
      </w:r>
    </w:p>
    <w:p w14:paraId="4862976E" w14:textId="77777777" w:rsidR="008573F1" w:rsidRDefault="004A10BE" w:rsidP="00AC2069">
      <w:pPr>
        <w:pStyle w:val="Paragraph"/>
        <w:spacing w:before="0"/>
        <w:ind w:left="720" w:firstLine="0"/>
      </w:pPr>
      <w:r>
        <w:t>Include the text</w:t>
      </w:r>
      <w:r w:rsidR="008B601B">
        <w:t>,</w:t>
      </w:r>
      <w:r>
        <w:t xml:space="preserve"> </w:t>
      </w:r>
      <w:r w:rsidR="008573F1">
        <w:t>figure</w:t>
      </w:r>
      <w:r w:rsidR="008B601B">
        <w:t>s, and tables</w:t>
      </w:r>
      <w:r w:rsidR="008573F1">
        <w:t xml:space="preserve"> </w:t>
      </w:r>
      <w:r>
        <w:t xml:space="preserve">of the Supplementary Materials </w:t>
      </w:r>
      <w:r w:rsidR="008B601B">
        <w:t xml:space="preserve">at the end of </w:t>
      </w:r>
      <w:r w:rsidR="008573F1">
        <w:t>your Word manuscript</w:t>
      </w:r>
      <w:r>
        <w:t xml:space="preserve"> </w:t>
      </w:r>
      <w:r w:rsidR="008573F1">
        <w:t>if</w:t>
      </w:r>
      <w:r>
        <w:t xml:space="preserve"> possible.</w:t>
      </w:r>
      <w:r w:rsidR="00C917E9">
        <w:t xml:space="preserve"> Include captions for other file types (see below).</w:t>
      </w:r>
    </w:p>
    <w:p w14:paraId="0958445C" w14:textId="77777777" w:rsidR="008B601B" w:rsidRDefault="008B601B" w:rsidP="00AC2069">
      <w:pPr>
        <w:pStyle w:val="Paragraph"/>
        <w:spacing w:before="0"/>
        <w:ind w:left="720" w:firstLine="0"/>
      </w:pPr>
    </w:p>
    <w:p w14:paraId="1A433865" w14:textId="77777777" w:rsidR="008573F1" w:rsidRDefault="004A10BE" w:rsidP="00AC2069">
      <w:pPr>
        <w:pStyle w:val="Paragraph"/>
        <w:spacing w:before="0"/>
        <w:ind w:left="720" w:firstLine="0"/>
      </w:pPr>
      <w:r>
        <w:t xml:space="preserve">Supplementary figures should </w:t>
      </w:r>
      <w:r w:rsidR="008573F1">
        <w:t>be embedded in the Word file in order</w:t>
      </w:r>
      <w:r w:rsidR="00C917E9">
        <w:t>,</w:t>
      </w:r>
      <w:r w:rsidR="008573F1">
        <w:t xml:space="preserve"> with the </w:t>
      </w:r>
      <w:r>
        <w:t xml:space="preserve">legends directly below the figure. </w:t>
      </w:r>
    </w:p>
    <w:p w14:paraId="1FD72C4C" w14:textId="77777777" w:rsidR="008B601B" w:rsidRDefault="008B601B" w:rsidP="00AC2069">
      <w:pPr>
        <w:pStyle w:val="Paragraph"/>
        <w:spacing w:before="0"/>
        <w:ind w:left="720" w:firstLine="0"/>
      </w:pPr>
    </w:p>
    <w:p w14:paraId="1CCB1C87" w14:textId="77777777" w:rsidR="00EC3451" w:rsidRDefault="00EC3451" w:rsidP="00AC2069">
      <w:pPr>
        <w:pStyle w:val="Paragraph"/>
        <w:spacing w:before="0"/>
        <w:ind w:left="720" w:firstLine="0"/>
      </w:pPr>
      <w:r>
        <w:t xml:space="preserve">Any references cited in the </w:t>
      </w:r>
      <w:r w:rsidR="008573F1">
        <w:t xml:space="preserve">Supplementary Materials </w:t>
      </w:r>
      <w:r>
        <w:t>must already appear in the reference list; no separate supplementary reference list should be created</w:t>
      </w:r>
      <w:r w:rsidR="008573F1">
        <w:t>.</w:t>
      </w:r>
    </w:p>
    <w:p w14:paraId="3712345F" w14:textId="77777777" w:rsidR="008573F1" w:rsidRDefault="008573F1" w:rsidP="00AC2069">
      <w:pPr>
        <w:pStyle w:val="Paragraph"/>
        <w:spacing w:before="0"/>
        <w:ind w:left="720" w:firstLine="0"/>
      </w:pPr>
      <w:r>
        <w:t xml:space="preserve"> </w:t>
      </w:r>
    </w:p>
    <w:p w14:paraId="506FE55F" w14:textId="77777777" w:rsidR="004A10BE" w:rsidRDefault="008573F1" w:rsidP="00AC2069">
      <w:pPr>
        <w:pStyle w:val="Paragraph"/>
        <w:spacing w:before="0"/>
        <w:ind w:left="720" w:firstLine="0"/>
      </w:pPr>
      <w:r>
        <w:t>Supplementary Materials may include a</w:t>
      </w:r>
      <w:r w:rsidR="004A10BE" w:rsidRPr="008B1FB9">
        <w:t xml:space="preserve">dditional </w:t>
      </w:r>
      <w:r>
        <w:t>a</w:t>
      </w:r>
      <w:r w:rsidR="004A10BE" w:rsidRPr="008B1FB9">
        <w:t>uthor notes</w:t>
      </w:r>
      <w:r w:rsidR="00EC3451">
        <w:t>—f</w:t>
      </w:r>
      <w:r w:rsidR="004A10BE" w:rsidRPr="008B1FB9">
        <w:t>or</w:t>
      </w:r>
      <w:r w:rsidR="004A10BE">
        <w:t xml:space="preserve"> example, a list of group authors.</w:t>
      </w:r>
    </w:p>
    <w:p w14:paraId="6FBF4493" w14:textId="77777777" w:rsidR="00A16C38" w:rsidRDefault="00A16C38" w:rsidP="00AC2069">
      <w:pPr>
        <w:pStyle w:val="SOMContent"/>
        <w:spacing w:before="0"/>
        <w:ind w:left="720"/>
      </w:pPr>
    </w:p>
    <w:p w14:paraId="17B6BE28" w14:textId="77777777" w:rsidR="004A10BE" w:rsidRDefault="004A10BE" w:rsidP="00AC2069">
      <w:pPr>
        <w:pStyle w:val="SOMContent"/>
        <w:spacing w:before="0"/>
        <w:ind w:left="720"/>
      </w:pPr>
      <w:r>
        <w:t>Add captions for additional file</w:t>
      </w:r>
      <w:r w:rsidR="00EC3451">
        <w:t xml:space="preserve"> type</w:t>
      </w:r>
      <w:r>
        <w:t xml:space="preserve">s that cannot be embedded into the Word file. These </w:t>
      </w:r>
      <w:r w:rsidR="00C917E9">
        <w:t xml:space="preserve">may </w:t>
      </w:r>
      <w:r>
        <w:t>include:</w:t>
      </w:r>
    </w:p>
    <w:p w14:paraId="58A9B6A8" w14:textId="77777777" w:rsidR="00B9057C" w:rsidRDefault="00B9057C" w:rsidP="00AC2069">
      <w:pPr>
        <w:pStyle w:val="SOMContent"/>
        <w:spacing w:before="0"/>
        <w:ind w:left="720"/>
      </w:pPr>
    </w:p>
    <w:p w14:paraId="01D138BB" w14:textId="77777777" w:rsidR="004A10BE" w:rsidRDefault="004A10BE" w:rsidP="00AC2069">
      <w:pPr>
        <w:pStyle w:val="SOMContent"/>
        <w:spacing w:before="0"/>
        <w:ind w:left="720"/>
      </w:pPr>
      <w:r>
        <w:t>Movies S1</w:t>
      </w:r>
      <w:r w:rsidR="00EC3451">
        <w:t xml:space="preserve"> to </w:t>
      </w:r>
      <w:r>
        <w:t>S#</w:t>
      </w:r>
    </w:p>
    <w:p w14:paraId="527A0E69" w14:textId="77777777" w:rsidR="004A10BE" w:rsidRDefault="004A10BE" w:rsidP="00AC2069">
      <w:pPr>
        <w:pStyle w:val="SOMContent"/>
        <w:spacing w:before="0"/>
        <w:ind w:left="720"/>
      </w:pPr>
      <w:r>
        <w:t xml:space="preserve">Audio </w:t>
      </w:r>
      <w:r w:rsidR="00EC3451">
        <w:t>f</w:t>
      </w:r>
      <w:r>
        <w:t>iles S1</w:t>
      </w:r>
      <w:r w:rsidR="00EC3451">
        <w:t xml:space="preserve"> to </w:t>
      </w:r>
      <w:r>
        <w:t>S#</w:t>
      </w:r>
    </w:p>
    <w:p w14:paraId="2F87BFFE" w14:textId="77777777" w:rsidR="004A10BE" w:rsidRDefault="004A10BE" w:rsidP="00AC2069">
      <w:pPr>
        <w:pStyle w:val="SOMContent"/>
        <w:spacing w:before="0"/>
        <w:ind w:left="720"/>
      </w:pPr>
      <w:r>
        <w:t>Data</w:t>
      </w:r>
      <w:r w:rsidR="00C917E9">
        <w:t xml:space="preserve"> files </w:t>
      </w:r>
      <w:r>
        <w:t>S1</w:t>
      </w:r>
      <w:r w:rsidR="00EC3451">
        <w:t xml:space="preserve"> to </w:t>
      </w:r>
      <w:r>
        <w:t>S#</w:t>
      </w:r>
    </w:p>
    <w:sectPr w:rsidR="004A10BE" w:rsidSect="00AC2069">
      <w:footerReference w:type="default" r:id="rId11"/>
      <w:headerReference w:type="first" r:id="rId12"/>
      <w:footerReference w:type="first" r:id="rId13"/>
      <w:pgSz w:w="12240" w:h="15840"/>
      <w:pgMar w:top="994" w:right="1987" w:bottom="806" w:left="806" w:header="432" w:footer="259"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J Smit" w:date="2019-04-10T13:25:00Z" w:initials="Office">
    <w:p w14:paraId="193B20F0" w14:textId="77777777" w:rsidR="00C839F0" w:rsidRDefault="00C839F0" w:rsidP="00C839F0">
      <w:pPr>
        <w:pStyle w:val="CommentText"/>
        <w:ind w:left="0"/>
      </w:pPr>
      <w:r>
        <w:rPr>
          <w:rStyle w:val="CommentReference"/>
        </w:rPr>
        <w:annotationRef/>
      </w:r>
      <w:r>
        <w:t>Enough?</w:t>
      </w:r>
    </w:p>
  </w:comment>
  <w:comment w:id="8" w:author="AJ Smit" w:date="2019-02-18T18:19:00Z" w:initials="Office">
    <w:p w14:paraId="1E92A437" w14:textId="77777777" w:rsidR="00C839F0" w:rsidRDefault="00C839F0" w:rsidP="003637B4">
      <w:pPr>
        <w:pStyle w:val="CommentText"/>
        <w:ind w:left="0"/>
      </w:pPr>
      <w:r>
        <w:rPr>
          <w:rStyle w:val="CommentReference"/>
        </w:rPr>
        <w:annotationRef/>
      </w:r>
      <w:r>
        <w:t>Is this change associated with an increase in ‘MHWs’?</w:t>
      </w:r>
    </w:p>
  </w:comment>
  <w:comment w:id="9" w:author="AJ Smit" w:date="2019-04-05T15:08:00Z" w:initials="Office">
    <w:p w14:paraId="4FD652D7" w14:textId="77777777" w:rsidR="00C839F0" w:rsidRDefault="00C839F0" w:rsidP="00C839F0">
      <w:pPr>
        <w:pStyle w:val="CommentText"/>
        <w:ind w:left="0"/>
      </w:pPr>
      <w:r>
        <w:rPr>
          <w:rStyle w:val="CommentReference"/>
        </w:rPr>
        <w:annotationRef/>
      </w:r>
      <w:r>
        <w:t xml:space="preserve">Are these linked to some of the interannual or decadal modes of climate variability, </w:t>
      </w:r>
      <w:r w:rsidRPr="00F10D13">
        <w:rPr>
          <w:i/>
        </w:rPr>
        <w:t>e.g.</w:t>
      </w:r>
      <w:r>
        <w:t xml:space="preserve"> ENSO, NAO, PDO, etc.?</w:t>
      </w:r>
    </w:p>
  </w:comment>
  <w:comment w:id="10" w:author="AJ Smit" w:date="2019-04-12T07:04:00Z" w:initials="Office">
    <w:p w14:paraId="5677990E" w14:textId="2EB6DD0D" w:rsidR="00C839F0" w:rsidRDefault="00C839F0" w:rsidP="003637B4">
      <w:pPr>
        <w:pStyle w:val="CommentText"/>
        <w:ind w:left="0"/>
      </w:pPr>
      <w:r>
        <w:rPr>
          <w:rStyle w:val="CommentReference"/>
        </w:rPr>
        <w:annotationRef/>
      </w:r>
      <w:r>
        <w:t>Which noun is best? Severity or prevalence?</w:t>
      </w:r>
    </w:p>
  </w:comment>
  <w:comment w:id="11" w:author="AJ Smit" w:date="2019-04-01T09:41:00Z" w:initials="AJS">
    <w:p w14:paraId="42A6E26F" w14:textId="72ECD2A9" w:rsidR="00C839F0" w:rsidRDefault="00C839F0" w:rsidP="003637B4">
      <w:pPr>
        <w:pStyle w:val="CommentText"/>
        <w:ind w:left="0"/>
      </w:pPr>
      <w:r>
        <w:rPr>
          <w:rStyle w:val="CommentReference"/>
        </w:rPr>
        <w:annotationRef/>
      </w:r>
      <w:r>
        <w:t>How?</w:t>
      </w:r>
    </w:p>
  </w:comment>
  <w:comment w:id="12" w:author="David Schoeman" w:date="2019-04-12T09:35:00Z" w:initials="DS">
    <w:p w14:paraId="09B73E3D" w14:textId="6138962C" w:rsidR="00C839F0" w:rsidRDefault="00C839F0" w:rsidP="003637B4">
      <w:pPr>
        <w:pStyle w:val="CommentText"/>
        <w:ind w:left="0"/>
      </w:pPr>
      <w:r>
        <w:rPr>
          <w:rStyle w:val="CommentReference"/>
        </w:rPr>
        <w:annotationRef/>
      </w:r>
      <w:r>
        <w:t>Do we have a figure/table to reference here? Fig. 3? But Fig. 3 suggests positive correlations within the MKE (red) polygon for SH WBCs?</w:t>
      </w:r>
    </w:p>
  </w:comment>
  <w:comment w:id="14" w:author="David Schoeman" w:date="2019-04-12T09:45:00Z" w:initials="DS">
    <w:p w14:paraId="472EA911" w14:textId="77777777" w:rsidR="00C839F0" w:rsidRDefault="00C839F0" w:rsidP="003637B4">
      <w:pPr>
        <w:pStyle w:val="CommentText"/>
        <w:ind w:left="0"/>
      </w:pPr>
      <w:r>
        <w:rPr>
          <w:rStyle w:val="CommentReference"/>
        </w:rPr>
        <w:annotationRef/>
      </w:r>
      <w:r>
        <w:t>They are also less important, because they don’t really talk to the main phenomena discussed here…</w:t>
      </w:r>
    </w:p>
    <w:p w14:paraId="38EAAC0E" w14:textId="77777777" w:rsidR="00C839F0" w:rsidRDefault="00C839F0">
      <w:pPr>
        <w:pStyle w:val="CommentText"/>
      </w:pPr>
    </w:p>
    <w:p w14:paraId="4B052D37" w14:textId="505AA659" w:rsidR="00C839F0" w:rsidRDefault="00C839F0" w:rsidP="003637B4">
      <w:pPr>
        <w:pStyle w:val="CommentText"/>
        <w:ind w:left="0"/>
      </w:pPr>
      <w:r>
        <w:t>I guess the one caveat that just occurred to me is that in terms of MHWs, it might be worth looking at areas of both high and low MHW intensity (i.e., there might be something in looking at areas that are relatively immune from HMWs (&lt;= 10</w:t>
      </w:r>
      <w:r w:rsidRPr="00F45426">
        <w:rPr>
          <w:vertAlign w:val="superscript"/>
        </w:rPr>
        <w:t>th</w:t>
      </w:r>
      <w:r>
        <w:t xml:space="preserve"> percentile)…but perhaps not here)…?</w:t>
      </w:r>
    </w:p>
  </w:comment>
  <w:comment w:id="15" w:author="David Schoeman" w:date="2019-04-12T09:57:00Z" w:initials="DS">
    <w:p w14:paraId="7A7FD634" w14:textId="70825879" w:rsidR="00C839F0" w:rsidRDefault="00C839F0" w:rsidP="003637B4">
      <w:pPr>
        <w:pStyle w:val="CommentText"/>
        <w:ind w:left="0"/>
      </w:pPr>
      <w:r>
        <w:rPr>
          <w:rStyle w:val="CommentReference"/>
        </w:rPr>
        <w:annotationRef/>
      </w:r>
      <w:r>
        <w:t>Yes. Nice!</w:t>
      </w:r>
    </w:p>
  </w:comment>
  <w:comment w:id="16" w:author="David Schoeman" w:date="2019-04-12T09:59:00Z" w:initials="DS">
    <w:p w14:paraId="503B0595" w14:textId="512F0E14" w:rsidR="00C839F0" w:rsidRDefault="00C839F0" w:rsidP="003637B4">
      <w:pPr>
        <w:pStyle w:val="CommentText"/>
        <w:ind w:left="0"/>
      </w:pPr>
      <w:r>
        <w:rPr>
          <w:rStyle w:val="CommentReference"/>
        </w:rPr>
        <w:annotationRef/>
      </w:r>
      <w:r>
        <w:t>Nice!</w:t>
      </w:r>
    </w:p>
  </w:comment>
  <w:comment w:id="17" w:author="AJ Smit" w:date="2019-04-11T09:01:00Z" w:initials="Office">
    <w:p w14:paraId="0FB10530" w14:textId="77777777" w:rsidR="00BB2BD2" w:rsidRDefault="00BB2BD2" w:rsidP="00BB2BD2">
      <w:pPr>
        <w:pStyle w:val="CommentText"/>
        <w:ind w:left="0"/>
      </w:pPr>
      <w:r>
        <w:rPr>
          <w:rStyle w:val="CommentReference"/>
        </w:rPr>
        <w:annotationRef/>
      </w:r>
      <w:r>
        <w:t>Is this generalisation true?</w:t>
      </w:r>
    </w:p>
  </w:comment>
  <w:comment w:id="18" w:author="Unknown Author" w:date="2019-02-27T16:03:00Z" w:initials="">
    <w:p w14:paraId="10CDFC16" w14:textId="77777777" w:rsidR="00C839F0" w:rsidRDefault="00C839F0" w:rsidP="003637B4">
      <w:pPr>
        <w:ind w:left="0"/>
      </w:pPr>
      <w:r>
        <w:t xml:space="preserve">Is the Brazil Current responding the same? </w:t>
      </w:r>
    </w:p>
  </w:comment>
  <w:comment w:id="21" w:author="David Schoeman" w:date="2019-02-23T09:00:00Z" w:initials="DS">
    <w:p w14:paraId="015E8532" w14:textId="068183AF" w:rsidR="00C839F0" w:rsidRDefault="00C839F0" w:rsidP="003637B4">
      <w:pPr>
        <w:ind w:left="0"/>
      </w:pPr>
      <w:r>
        <w:rPr>
          <w:lang w:bidi="en-US"/>
        </w:rPr>
        <w:t xml:space="preserve">Do you mean that they are penetrating further towards the poles (seems unlikely for geographical reasons), or do you mean that their cores are shifting </w:t>
      </w:r>
      <w:proofErr w:type="spellStart"/>
      <w:r>
        <w:rPr>
          <w:lang w:bidi="en-US"/>
        </w:rPr>
        <w:t>polewards</w:t>
      </w:r>
      <w:proofErr w:type="spellEnd"/>
      <w:r>
        <w:rPr>
          <w:lang w:bidi="en-US"/>
        </w:rPr>
        <w:t>? I guess it could be either/both, but not clear here…</w:t>
      </w:r>
    </w:p>
  </w:comment>
  <w:comment w:id="22" w:author="AJ Smit" w:date="2019-02-18T18:19:00Z" w:initials="Office">
    <w:p w14:paraId="222875E7" w14:textId="77777777" w:rsidR="00C839F0" w:rsidRDefault="00C839F0" w:rsidP="003637B4">
      <w:pPr>
        <w:ind w:left="0"/>
      </w:pPr>
      <w:r>
        <w:rPr>
          <w:lang w:bidi="en-US"/>
        </w:rPr>
        <w:t>Is this change associated with an increase in ‘MHWs’?</w:t>
      </w:r>
    </w:p>
  </w:comment>
  <w:comment w:id="19" w:author="David Schoeman" w:date="2019-04-12T10:01:00Z" w:initials="DS">
    <w:p w14:paraId="496DB343" w14:textId="6DD67DA4" w:rsidR="00C839F0" w:rsidRDefault="00C839F0" w:rsidP="003637B4">
      <w:pPr>
        <w:pStyle w:val="CommentText"/>
        <w:ind w:left="0"/>
      </w:pPr>
      <w:r>
        <w:rPr>
          <w:rStyle w:val="CommentReference"/>
        </w:rPr>
        <w:annotationRef/>
      </w:r>
      <w:r>
        <w:t>Be sure not to repeat stuff word-for-work from the Intro…</w:t>
      </w:r>
    </w:p>
  </w:comment>
  <w:comment w:id="23" w:author="Unknown Author" w:date="2019-02-27T16:05:00Z" w:initials="">
    <w:p w14:paraId="0FDABB53" w14:textId="77777777" w:rsidR="00C839F0" w:rsidRDefault="00C839F0" w:rsidP="003637B4">
      <w:pPr>
        <w:ind w:left="0"/>
      </w:pPr>
      <w:r>
        <w:t>But what does permanent mean on the time scale of a human life/research career? The 2011 Western Australia event seems to have “permanently” changed the coastal ecosystem.</w:t>
      </w:r>
    </w:p>
  </w:comment>
  <w:comment w:id="30" w:author="David Schoeman" w:date="2019-04-12T10:02:00Z" w:initials="DS">
    <w:p w14:paraId="56DC7E35" w14:textId="33673182" w:rsidR="00C839F0" w:rsidRDefault="00C839F0" w:rsidP="00BB2BD2">
      <w:pPr>
        <w:pStyle w:val="CommentText"/>
        <w:ind w:left="0"/>
      </w:pPr>
      <w:r>
        <w:rPr>
          <w:rStyle w:val="CommentReference"/>
        </w:rPr>
        <w:annotationRef/>
      </w:r>
      <w:r>
        <w:t xml:space="preserve">I can add refs for corals, kelps, seagrass, and mangroves here, if you like…let me know…although impacts on kelp and mangrove in </w:t>
      </w:r>
      <w:proofErr w:type="spellStart"/>
      <w:r>
        <w:t>Aus</w:t>
      </w:r>
      <w:proofErr w:type="spellEnd"/>
      <w:r>
        <w:t xml:space="preserve"> are on the W coast, so not really associated with WBCs. Not sure that matters…</w:t>
      </w:r>
    </w:p>
  </w:comment>
  <w:comment w:id="42" w:author="David Schoeman" w:date="2019-04-12T10:05:00Z" w:initials="DS">
    <w:p w14:paraId="7DFD0FE9" w14:textId="7443ABCB" w:rsidR="00C839F0" w:rsidRDefault="00C839F0" w:rsidP="00BB2BD2">
      <w:pPr>
        <w:pStyle w:val="CommentText"/>
        <w:ind w:left="0"/>
      </w:pPr>
      <w:r>
        <w:rPr>
          <w:rStyle w:val="CommentReference"/>
        </w:rPr>
        <w:annotationRef/>
      </w:r>
      <w:r>
        <w:t>i.e., not an issue for much of the AC/BC, due to local geography, but for the other WBCs, this phenomenon could be quite important.</w:t>
      </w:r>
    </w:p>
  </w:comment>
  <w:comment w:id="44" w:author="David Schoeman" w:date="2019-04-12T10:08:00Z" w:initials="DS">
    <w:p w14:paraId="0367280E" w14:textId="5EA6210E" w:rsidR="00C839F0" w:rsidRDefault="00C839F0">
      <w:pPr>
        <w:pStyle w:val="CommentText"/>
      </w:pPr>
      <w:r>
        <w:rPr>
          <w:rStyle w:val="CommentReference"/>
        </w:rPr>
        <w:annotationRef/>
      </w:r>
      <w:r>
        <w:t>If EKE is an anomaly relative to the mean, surely mean EKE is zero for all cells? Or Are we computing the mean for one period and anomalies for another? Need to be clear here…?</w:t>
      </w:r>
    </w:p>
  </w:comment>
  <w:comment w:id="45" w:author="AJ Smit" w:date="2019-03-02T20:42:00Z" w:initials="Office">
    <w:p w14:paraId="0C29FA6B" w14:textId="77777777" w:rsidR="00C839F0" w:rsidRDefault="00C839F0" w:rsidP="006A70F9">
      <w:pPr>
        <w:pStyle w:val="CommentText"/>
        <w:ind w:left="0"/>
      </w:pPr>
      <w:r>
        <w:rPr>
          <w:rStyle w:val="CommentReference"/>
        </w:rPr>
        <w:annotationRef/>
      </w:r>
      <w:r>
        <w:t>Recalculate these from the data within the MHW masks.</w:t>
      </w:r>
    </w:p>
  </w:comment>
  <w:comment w:id="46" w:author="Anthony J. Richardson" w:date="2019-02-21T17:32:00Z" w:initials="AJR">
    <w:p w14:paraId="41788CD9" w14:textId="77777777" w:rsidR="00C839F0" w:rsidRDefault="00C839F0" w:rsidP="006A70F9">
      <w:pPr>
        <w:ind w:left="0"/>
      </w:pPr>
      <w:r>
        <w:rPr>
          <w:lang w:val="en-US" w:bidi="en-US"/>
        </w:rPr>
        <w:t>I think each of your MKE, EKE and movies needs to be in this type of format – i.e. why we did it, and then what we did, to take the reader along with us</w:t>
      </w:r>
    </w:p>
  </w:comment>
  <w:comment w:id="47" w:author="Unknown Author" w:date="2019-02-27T15:31:00Z" w:initials="">
    <w:p w14:paraId="48C04097" w14:textId="77777777" w:rsidR="00C839F0" w:rsidRDefault="00C839F0" w:rsidP="006A70F9">
      <w:pPr>
        <w:ind w:left="0"/>
      </w:pPr>
      <w:r>
        <w:t>The legends on the animations need to be held static.</w:t>
      </w:r>
    </w:p>
  </w:comment>
  <w:comment w:id="48" w:author="AJ Smit" w:date="2019-02-28T15:11:00Z" w:initials="Office">
    <w:p w14:paraId="127ABFF1" w14:textId="77777777" w:rsidR="00C839F0" w:rsidRDefault="00C839F0" w:rsidP="006A70F9">
      <w:pPr>
        <w:pStyle w:val="CommentText"/>
        <w:ind w:left="0"/>
      </w:pPr>
      <w:r>
        <w:rPr>
          <w:rStyle w:val="CommentReference"/>
        </w:rPr>
        <w:annotationRef/>
      </w:r>
      <w:r>
        <w:t>Hmmm. Okay.</w:t>
      </w:r>
    </w:p>
  </w:comment>
  <w:comment w:id="49" w:author="AJ Smit" w:date="2019-02-19T15:09:00Z" w:initials="Office">
    <w:p w14:paraId="0A224749" w14:textId="77777777" w:rsidR="00C839F0" w:rsidRDefault="00C839F0" w:rsidP="006A70F9">
      <w:pPr>
        <w:ind w:left="0"/>
      </w:pPr>
      <w:r>
        <w:rPr>
          <w:lang w:val="en-US" w:bidi="en-US"/>
        </w:rPr>
        <w:t>Not happy about this. I can think of some ways to address this, maybe, but I’d rather invest time in writing now, not a couple more hours of coding.</w:t>
      </w:r>
    </w:p>
  </w:comment>
  <w:comment w:id="50" w:author="Unknown Author" w:date="2019-02-27T15:24:00Z" w:initials="">
    <w:p w14:paraId="601580FA" w14:textId="77777777" w:rsidR="00C839F0" w:rsidRDefault="00C839F0" w:rsidP="006A70F9">
      <w:pPr>
        <w:ind w:left="0"/>
      </w:pPr>
      <w:r>
        <w:t>I should have time middle of next week to write this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3B20F0" w15:done="0"/>
  <w15:commentEx w15:paraId="1E92A437" w15:done="0"/>
  <w15:commentEx w15:paraId="4FD652D7" w15:done="0"/>
  <w15:commentEx w15:paraId="5677990E" w15:done="0"/>
  <w15:commentEx w15:paraId="42A6E26F" w15:done="0"/>
  <w15:commentEx w15:paraId="09B73E3D" w15:done="0"/>
  <w15:commentEx w15:paraId="4B052D37" w15:done="0"/>
  <w15:commentEx w15:paraId="7A7FD634" w15:done="0"/>
  <w15:commentEx w15:paraId="503B0595" w15:done="0"/>
  <w15:commentEx w15:paraId="0FB10530" w15:done="0"/>
  <w15:commentEx w15:paraId="10CDFC16" w15:done="0"/>
  <w15:commentEx w15:paraId="015E8532" w15:done="0"/>
  <w15:commentEx w15:paraId="222875E7" w15:done="0"/>
  <w15:commentEx w15:paraId="496DB343" w15:done="0"/>
  <w15:commentEx w15:paraId="0FDABB53" w15:done="0"/>
  <w15:commentEx w15:paraId="56DC7E35" w15:done="0"/>
  <w15:commentEx w15:paraId="7DFD0FE9" w15:done="0"/>
  <w15:commentEx w15:paraId="0367280E" w15:done="0"/>
  <w15:commentEx w15:paraId="0C29FA6B" w15:done="0"/>
  <w15:commentEx w15:paraId="41788CD9" w15:done="0"/>
  <w15:commentEx w15:paraId="48C04097" w15:done="0"/>
  <w15:commentEx w15:paraId="127ABFF1" w15:paraIdParent="48C04097" w15:done="0"/>
  <w15:commentEx w15:paraId="0A224749" w15:done="0"/>
  <w15:commentEx w15:paraId="601580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3B20F0" w16cid:durableId="20586D66"/>
  <w16cid:commentId w16cid:paraId="1E92A437" w16cid:durableId="201575AB"/>
  <w16cid:commentId w16cid:paraId="4FD652D7" w16cid:durableId="2051EDDF"/>
  <w16cid:commentId w16cid:paraId="5677990E" w16cid:durableId="205AB703"/>
  <w16cid:commentId w16cid:paraId="42A6E26F" w16cid:durableId="204C5B52"/>
  <w16cid:commentId w16cid:paraId="09B73E3D" w16cid:durableId="205ADA6B"/>
  <w16cid:commentId w16cid:paraId="4B052D37" w16cid:durableId="205ADCCC"/>
  <w16cid:commentId w16cid:paraId="7A7FD634" w16cid:durableId="205ADF86"/>
  <w16cid:commentId w16cid:paraId="503B0595" w16cid:durableId="205ADFFE"/>
  <w16cid:commentId w16cid:paraId="0FB10530" w16cid:durableId="205980E7"/>
  <w16cid:commentId w16cid:paraId="10CDFC16" w16cid:durableId="20226FFB"/>
  <w16cid:commentId w16cid:paraId="015E8532" w16cid:durableId="20226FFC"/>
  <w16cid:commentId w16cid:paraId="222875E7" w16cid:durableId="20226FFD"/>
  <w16cid:commentId w16cid:paraId="496DB343" w16cid:durableId="205AE08E"/>
  <w16cid:commentId w16cid:paraId="0FDABB53" w16cid:durableId="20226FFA"/>
  <w16cid:commentId w16cid:paraId="56DC7E35" w16cid:durableId="205AE0B3"/>
  <w16cid:commentId w16cid:paraId="7DFD0FE9" w16cid:durableId="205AE161"/>
  <w16cid:commentId w16cid:paraId="0367280E" w16cid:durableId="205AE22C"/>
  <w16cid:commentId w16cid:paraId="0C29FA6B" w16cid:durableId="2025694B"/>
  <w16cid:commentId w16cid:paraId="41788CD9" w16cid:durableId="20226FEC"/>
  <w16cid:commentId w16cid:paraId="48C04097" w16cid:durableId="20226FEE"/>
  <w16cid:commentId w16cid:paraId="127ABFF1" w16cid:durableId="20227891"/>
  <w16cid:commentId w16cid:paraId="0A224749" w16cid:durableId="20226FEF"/>
  <w16cid:commentId w16cid:paraId="601580FA" w16cid:durableId="20226F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10088" w14:textId="77777777" w:rsidR="00EA4E20" w:rsidRDefault="00EA4E20" w:rsidP="00EA39BC">
      <w:r>
        <w:separator/>
      </w:r>
    </w:p>
  </w:endnote>
  <w:endnote w:type="continuationSeparator" w:id="0">
    <w:p w14:paraId="21EBE559" w14:textId="77777777" w:rsidR="00EA4E20" w:rsidRDefault="00EA4E20" w:rsidP="00EA3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panose1 w:val="020B0604020202020204"/>
    <w:charset w:val="00"/>
    <w:family w:val="roman"/>
    <w:notTrueType/>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AFE98" w14:textId="77777777" w:rsidR="00C839F0" w:rsidRPr="004021D9" w:rsidRDefault="00C839F0" w:rsidP="00EA39BC">
    <w:pPr>
      <w:pStyle w:val="Footer"/>
    </w:pPr>
    <w:r w:rsidRPr="004021D9">
      <w:rPr>
        <w:i/>
      </w:rPr>
      <w:t>S</w:t>
    </w:r>
    <w:r>
      <w:rPr>
        <w:i/>
      </w:rPr>
      <w:t xml:space="preserve">cience </w:t>
    </w:r>
    <w:r w:rsidRPr="004021D9">
      <w:rPr>
        <w:i/>
      </w:rPr>
      <w:t>Advances</w:t>
    </w:r>
    <w:r>
      <w:t xml:space="preserve">                                               Manuscript Template                                                                           </w:t>
    </w:r>
    <w:r w:rsidRPr="004021D9">
      <w:t xml:space="preserve">Page </w:t>
    </w:r>
    <w:r w:rsidRPr="004021D9">
      <w:rPr>
        <w:b/>
        <w:bCs/>
      </w:rPr>
      <w:fldChar w:fldCharType="begin"/>
    </w:r>
    <w:r w:rsidRPr="004021D9">
      <w:rPr>
        <w:b/>
        <w:bCs/>
      </w:rPr>
      <w:instrText xml:space="preserve"> PAGE </w:instrText>
    </w:r>
    <w:r w:rsidRPr="004021D9">
      <w:rPr>
        <w:b/>
        <w:bCs/>
      </w:rPr>
      <w:fldChar w:fldCharType="separate"/>
    </w:r>
    <w:r>
      <w:rPr>
        <w:b/>
        <w:bCs/>
        <w:noProof/>
      </w:rPr>
      <w:t>2</w:t>
    </w:r>
    <w:r w:rsidRPr="004021D9">
      <w:rPr>
        <w:b/>
        <w:bCs/>
      </w:rPr>
      <w:fldChar w:fldCharType="end"/>
    </w:r>
    <w:r w:rsidRPr="004021D9">
      <w:t xml:space="preserve"> of </w:t>
    </w:r>
    <w:r w:rsidRPr="004021D9">
      <w:rPr>
        <w:b/>
        <w:bCs/>
      </w:rPr>
      <w:fldChar w:fldCharType="begin"/>
    </w:r>
    <w:r w:rsidRPr="004021D9">
      <w:rPr>
        <w:b/>
        <w:bCs/>
      </w:rPr>
      <w:instrText xml:space="preserve"> NUMPAGES  </w:instrText>
    </w:r>
    <w:r w:rsidRPr="004021D9">
      <w:rPr>
        <w:b/>
        <w:bCs/>
      </w:rPr>
      <w:fldChar w:fldCharType="separate"/>
    </w:r>
    <w:r>
      <w:rPr>
        <w:b/>
        <w:bCs/>
        <w:noProof/>
      </w:rPr>
      <w:t>6</w:t>
    </w:r>
    <w:r w:rsidRPr="004021D9">
      <w:rPr>
        <w:b/>
        <w:bCs/>
      </w:rPr>
      <w:fldChar w:fldCharType="end"/>
    </w:r>
  </w:p>
  <w:p w14:paraId="5CC605C7" w14:textId="77777777" w:rsidR="00C839F0" w:rsidRPr="00B547A9" w:rsidRDefault="00C839F0" w:rsidP="00EA3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E09AF" w14:textId="77777777" w:rsidR="00C839F0" w:rsidRPr="004021D9" w:rsidRDefault="00C839F0" w:rsidP="00EA39BC">
    <w:pPr>
      <w:pStyle w:val="Footer"/>
    </w:pPr>
    <w:r w:rsidRPr="004021D9">
      <w:rPr>
        <w:i/>
      </w:rPr>
      <w:t>S</w:t>
    </w:r>
    <w:r>
      <w:rPr>
        <w:i/>
      </w:rPr>
      <w:t xml:space="preserve">cience </w:t>
    </w:r>
    <w:r w:rsidRPr="004021D9">
      <w:rPr>
        <w:i/>
      </w:rPr>
      <w:t>Advances</w:t>
    </w:r>
    <w:r>
      <w:t xml:space="preserve">                                               Manuscript Template                                                                                           </w:t>
    </w:r>
    <w:r w:rsidRPr="004021D9">
      <w:t xml:space="preserve">Page </w:t>
    </w:r>
    <w:r w:rsidRPr="004021D9">
      <w:rPr>
        <w:b/>
        <w:bCs/>
      </w:rPr>
      <w:fldChar w:fldCharType="begin"/>
    </w:r>
    <w:r w:rsidRPr="004021D9">
      <w:rPr>
        <w:b/>
        <w:bCs/>
      </w:rPr>
      <w:instrText xml:space="preserve"> PAGE </w:instrText>
    </w:r>
    <w:r w:rsidRPr="004021D9">
      <w:rPr>
        <w:b/>
        <w:bCs/>
      </w:rPr>
      <w:fldChar w:fldCharType="separate"/>
    </w:r>
    <w:r>
      <w:rPr>
        <w:b/>
        <w:bCs/>
        <w:noProof/>
      </w:rPr>
      <w:t>1</w:t>
    </w:r>
    <w:r w:rsidRPr="004021D9">
      <w:rPr>
        <w:b/>
        <w:bCs/>
      </w:rPr>
      <w:fldChar w:fldCharType="end"/>
    </w:r>
    <w:r w:rsidRPr="004021D9">
      <w:t xml:space="preserve"> of </w:t>
    </w:r>
    <w:r w:rsidRPr="004021D9">
      <w:rPr>
        <w:b/>
        <w:bCs/>
      </w:rPr>
      <w:fldChar w:fldCharType="begin"/>
    </w:r>
    <w:r w:rsidRPr="004021D9">
      <w:rPr>
        <w:b/>
        <w:bCs/>
      </w:rPr>
      <w:instrText xml:space="preserve"> NUMPAGES  </w:instrText>
    </w:r>
    <w:r w:rsidRPr="004021D9">
      <w:rPr>
        <w:b/>
        <w:bCs/>
      </w:rPr>
      <w:fldChar w:fldCharType="separate"/>
    </w:r>
    <w:r>
      <w:rPr>
        <w:b/>
        <w:bCs/>
        <w:noProof/>
      </w:rPr>
      <w:t>6</w:t>
    </w:r>
    <w:r w:rsidRPr="004021D9">
      <w:rPr>
        <w:b/>
        <w:bCs/>
      </w:rPr>
      <w:fldChar w:fldCharType="end"/>
    </w:r>
  </w:p>
  <w:p w14:paraId="12563773" w14:textId="77777777" w:rsidR="00C839F0" w:rsidRDefault="00C839F0" w:rsidP="00EA3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C13A0" w14:textId="77777777" w:rsidR="00EA4E20" w:rsidRDefault="00EA4E20" w:rsidP="00EA39BC">
      <w:r>
        <w:separator/>
      </w:r>
    </w:p>
  </w:footnote>
  <w:footnote w:type="continuationSeparator" w:id="0">
    <w:p w14:paraId="6C3EB465" w14:textId="77777777" w:rsidR="00EA4E20" w:rsidRDefault="00EA4E20" w:rsidP="00EA3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681B2" w14:textId="77777777" w:rsidR="00C839F0" w:rsidRDefault="00C839F0" w:rsidP="00EA39BC">
    <w:pPr>
      <w:pStyle w:val="Header"/>
    </w:pPr>
    <w:r>
      <w:tab/>
    </w:r>
  </w:p>
  <w:tbl>
    <w:tblPr>
      <w:tblW w:w="13110" w:type="dxa"/>
      <w:tblInd w:w="738" w:type="dxa"/>
      <w:tblLook w:val="04A0" w:firstRow="1" w:lastRow="0" w:firstColumn="1" w:lastColumn="0" w:noHBand="0" w:noVBand="1"/>
    </w:tblPr>
    <w:tblGrid>
      <w:gridCol w:w="6840"/>
      <w:gridCol w:w="6270"/>
    </w:tblGrid>
    <w:tr w:rsidR="00C839F0" w:rsidRPr="00A96E1E" w14:paraId="6D4FCB04" w14:textId="77777777" w:rsidTr="00516D77">
      <w:trPr>
        <w:trHeight w:val="900"/>
      </w:trPr>
      <w:tc>
        <w:tcPr>
          <w:tcW w:w="6840" w:type="dxa"/>
          <w:shd w:val="clear" w:color="auto" w:fill="auto"/>
        </w:tcPr>
        <w:p w14:paraId="1E6A53EC" w14:textId="77777777" w:rsidR="00C839F0" w:rsidRPr="00A96E1E" w:rsidRDefault="00C839F0" w:rsidP="00EA39BC">
          <w:pPr>
            <w:rPr>
              <w:rFonts w:ascii="Times" w:eastAsia="Times New Roman" w:hAnsi="Times"/>
              <w:noProof/>
            </w:rPr>
          </w:pPr>
          <w:r>
            <w:rPr>
              <w:noProof/>
            </w:rPr>
            <w:drawing>
              <wp:inline distT="0" distB="0" distL="0" distR="0" wp14:anchorId="5323EC74" wp14:editId="2432F8E1">
                <wp:extent cx="3657600" cy="763270"/>
                <wp:effectExtent l="0" t="0" r="0" b="0"/>
                <wp:docPr id="1" name="Picture 1" descr="SCAdvances-AAAS-logo-color-AAAS-stack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CAdvances-AAAS-logo-color-AAAS-stack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0" cy="763270"/>
                        </a:xfrm>
                        <a:prstGeom prst="rect">
                          <a:avLst/>
                        </a:prstGeom>
                        <a:noFill/>
                        <a:ln>
                          <a:noFill/>
                        </a:ln>
                      </pic:spPr>
                    </pic:pic>
                  </a:graphicData>
                </a:graphic>
              </wp:inline>
            </w:drawing>
          </w:r>
        </w:p>
      </w:tc>
      <w:tc>
        <w:tcPr>
          <w:tcW w:w="6270" w:type="dxa"/>
          <w:shd w:val="clear" w:color="auto" w:fill="auto"/>
          <w:vAlign w:val="center"/>
        </w:tcPr>
        <w:p w14:paraId="7022386F" w14:textId="77777777" w:rsidR="00C839F0" w:rsidRDefault="00C839F0" w:rsidP="00EA39BC">
          <w:r w:rsidRPr="00A96E1E">
            <w:t xml:space="preserve">Manuscript </w:t>
          </w:r>
        </w:p>
        <w:p w14:paraId="6BDBE0E6" w14:textId="77777777" w:rsidR="00C839F0" w:rsidRPr="00A96E1E" w:rsidRDefault="00C839F0" w:rsidP="00EA39BC">
          <w:pPr>
            <w:rPr>
              <w:sz w:val="36"/>
            </w:rPr>
          </w:pPr>
          <w:r w:rsidRPr="00A96E1E">
            <w:t>Template</w:t>
          </w:r>
        </w:p>
      </w:tc>
    </w:tr>
  </w:tbl>
  <w:p w14:paraId="292C5536" w14:textId="77777777" w:rsidR="00C839F0" w:rsidRDefault="00C839F0" w:rsidP="00EA39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A8898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1622C7"/>
    <w:multiLevelType w:val="hybridMultilevel"/>
    <w:tmpl w:val="ADECA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478067D"/>
    <w:multiLevelType w:val="hybridMultilevel"/>
    <w:tmpl w:val="9FB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577F10"/>
    <w:multiLevelType w:val="hybridMultilevel"/>
    <w:tmpl w:val="DC14A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FB29D4"/>
    <w:multiLevelType w:val="hybridMultilevel"/>
    <w:tmpl w:val="AFE0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2101D6"/>
    <w:multiLevelType w:val="hybridMultilevel"/>
    <w:tmpl w:val="149AD2E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5"/>
  </w:num>
  <w:num w:numId="13">
    <w:abstractNumId w:val="13"/>
  </w:num>
  <w:num w:numId="14">
    <w:abstractNumId w:val="11"/>
  </w:num>
  <w:num w:numId="15">
    <w:abstractNumId w:val="14"/>
  </w:num>
  <w:num w:numId="16">
    <w:abstractNumId w:val="0"/>
  </w:num>
  <w:num w:numId="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Schoeman">
    <w15:presenceInfo w15:providerId="AD" w15:userId="S::dschoema@usc.edu.au::a96aab81-8121-4809-be1c-4a07cead95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1D"/>
    <w:rsid w:val="000020EF"/>
    <w:rsid w:val="00014D96"/>
    <w:rsid w:val="000222C7"/>
    <w:rsid w:val="0003674A"/>
    <w:rsid w:val="00037583"/>
    <w:rsid w:val="0004134A"/>
    <w:rsid w:val="00050A43"/>
    <w:rsid w:val="00063D23"/>
    <w:rsid w:val="000A0CD9"/>
    <w:rsid w:val="000B2C20"/>
    <w:rsid w:val="000B7F0C"/>
    <w:rsid w:val="000C0E10"/>
    <w:rsid w:val="00143D0F"/>
    <w:rsid w:val="001523C7"/>
    <w:rsid w:val="00157597"/>
    <w:rsid w:val="00161C59"/>
    <w:rsid w:val="001662E0"/>
    <w:rsid w:val="0016755B"/>
    <w:rsid w:val="001B3B1A"/>
    <w:rsid w:val="001B5133"/>
    <w:rsid w:val="001B7ADA"/>
    <w:rsid w:val="001E6945"/>
    <w:rsid w:val="002027EB"/>
    <w:rsid w:val="00202BD8"/>
    <w:rsid w:val="002056A7"/>
    <w:rsid w:val="00205D57"/>
    <w:rsid w:val="00213ACF"/>
    <w:rsid w:val="00223F87"/>
    <w:rsid w:val="00224FF2"/>
    <w:rsid w:val="00237B12"/>
    <w:rsid w:val="00244F9B"/>
    <w:rsid w:val="00261703"/>
    <w:rsid w:val="00266FB0"/>
    <w:rsid w:val="002747DF"/>
    <w:rsid w:val="002828D7"/>
    <w:rsid w:val="00282E2A"/>
    <w:rsid w:val="002A5B0A"/>
    <w:rsid w:val="002A7ABC"/>
    <w:rsid w:val="002F4616"/>
    <w:rsid w:val="00343236"/>
    <w:rsid w:val="00354579"/>
    <w:rsid w:val="003637B4"/>
    <w:rsid w:val="003849B9"/>
    <w:rsid w:val="00385C8D"/>
    <w:rsid w:val="003A0B63"/>
    <w:rsid w:val="003B024A"/>
    <w:rsid w:val="003B6753"/>
    <w:rsid w:val="003C357C"/>
    <w:rsid w:val="003C63AD"/>
    <w:rsid w:val="003C699C"/>
    <w:rsid w:val="004021D9"/>
    <w:rsid w:val="00402374"/>
    <w:rsid w:val="0041521B"/>
    <w:rsid w:val="00454396"/>
    <w:rsid w:val="00490034"/>
    <w:rsid w:val="004A10BE"/>
    <w:rsid w:val="004A4A54"/>
    <w:rsid w:val="004B065E"/>
    <w:rsid w:val="004C6454"/>
    <w:rsid w:val="004C6CE1"/>
    <w:rsid w:val="004E0BEF"/>
    <w:rsid w:val="004F57BD"/>
    <w:rsid w:val="0050779E"/>
    <w:rsid w:val="00516D77"/>
    <w:rsid w:val="005341F3"/>
    <w:rsid w:val="00534E77"/>
    <w:rsid w:val="005449B9"/>
    <w:rsid w:val="00546DBF"/>
    <w:rsid w:val="00556452"/>
    <w:rsid w:val="005677D3"/>
    <w:rsid w:val="00570CCF"/>
    <w:rsid w:val="005937D6"/>
    <w:rsid w:val="005B0DB9"/>
    <w:rsid w:val="005B3313"/>
    <w:rsid w:val="005B36C0"/>
    <w:rsid w:val="005C6F04"/>
    <w:rsid w:val="005F5A8D"/>
    <w:rsid w:val="00623B4A"/>
    <w:rsid w:val="0064261D"/>
    <w:rsid w:val="0066594C"/>
    <w:rsid w:val="006772C0"/>
    <w:rsid w:val="00677536"/>
    <w:rsid w:val="0069612A"/>
    <w:rsid w:val="006A70F9"/>
    <w:rsid w:val="006D3D0F"/>
    <w:rsid w:val="006E2E84"/>
    <w:rsid w:val="006E746E"/>
    <w:rsid w:val="006F445B"/>
    <w:rsid w:val="006F486D"/>
    <w:rsid w:val="00703683"/>
    <w:rsid w:val="0072653A"/>
    <w:rsid w:val="00726FA9"/>
    <w:rsid w:val="007418E6"/>
    <w:rsid w:val="0075605E"/>
    <w:rsid w:val="00773497"/>
    <w:rsid w:val="00796F86"/>
    <w:rsid w:val="007E1FBC"/>
    <w:rsid w:val="007E5D76"/>
    <w:rsid w:val="00800B9E"/>
    <w:rsid w:val="00845597"/>
    <w:rsid w:val="008573F1"/>
    <w:rsid w:val="00863890"/>
    <w:rsid w:val="008645E8"/>
    <w:rsid w:val="00865346"/>
    <w:rsid w:val="008707B4"/>
    <w:rsid w:val="00881A4A"/>
    <w:rsid w:val="008A2BA0"/>
    <w:rsid w:val="008B601B"/>
    <w:rsid w:val="008D36F8"/>
    <w:rsid w:val="008D7751"/>
    <w:rsid w:val="0090405E"/>
    <w:rsid w:val="00912AF5"/>
    <w:rsid w:val="00915656"/>
    <w:rsid w:val="00925402"/>
    <w:rsid w:val="0093615D"/>
    <w:rsid w:val="00943D39"/>
    <w:rsid w:val="00960319"/>
    <w:rsid w:val="009A6229"/>
    <w:rsid w:val="009D0422"/>
    <w:rsid w:val="009D10A3"/>
    <w:rsid w:val="009D4131"/>
    <w:rsid w:val="00A03783"/>
    <w:rsid w:val="00A04CD2"/>
    <w:rsid w:val="00A058A2"/>
    <w:rsid w:val="00A139B9"/>
    <w:rsid w:val="00A1448A"/>
    <w:rsid w:val="00A16C38"/>
    <w:rsid w:val="00A4424B"/>
    <w:rsid w:val="00A9311D"/>
    <w:rsid w:val="00A96E1E"/>
    <w:rsid w:val="00AB5717"/>
    <w:rsid w:val="00AC1076"/>
    <w:rsid w:val="00AC2069"/>
    <w:rsid w:val="00AC364C"/>
    <w:rsid w:val="00AE6F15"/>
    <w:rsid w:val="00AF6017"/>
    <w:rsid w:val="00B151F8"/>
    <w:rsid w:val="00B33C12"/>
    <w:rsid w:val="00B373A8"/>
    <w:rsid w:val="00B4323D"/>
    <w:rsid w:val="00B43C16"/>
    <w:rsid w:val="00B547A9"/>
    <w:rsid w:val="00B9057C"/>
    <w:rsid w:val="00B949F9"/>
    <w:rsid w:val="00BB2BD2"/>
    <w:rsid w:val="00BF179F"/>
    <w:rsid w:val="00C06E8D"/>
    <w:rsid w:val="00C52AE4"/>
    <w:rsid w:val="00C54514"/>
    <w:rsid w:val="00C75F48"/>
    <w:rsid w:val="00C839F0"/>
    <w:rsid w:val="00C917E9"/>
    <w:rsid w:val="00C97201"/>
    <w:rsid w:val="00CA0972"/>
    <w:rsid w:val="00CA5315"/>
    <w:rsid w:val="00CB31D5"/>
    <w:rsid w:val="00CE3B9E"/>
    <w:rsid w:val="00CE6AA7"/>
    <w:rsid w:val="00CF5BE5"/>
    <w:rsid w:val="00CF7CC2"/>
    <w:rsid w:val="00D17274"/>
    <w:rsid w:val="00D57978"/>
    <w:rsid w:val="00D66E66"/>
    <w:rsid w:val="00D913D9"/>
    <w:rsid w:val="00D92A65"/>
    <w:rsid w:val="00DB1620"/>
    <w:rsid w:val="00DB1D3C"/>
    <w:rsid w:val="00DB67CA"/>
    <w:rsid w:val="00DF2EEA"/>
    <w:rsid w:val="00DF6E28"/>
    <w:rsid w:val="00E158CC"/>
    <w:rsid w:val="00E30EAD"/>
    <w:rsid w:val="00E52F5C"/>
    <w:rsid w:val="00E76322"/>
    <w:rsid w:val="00E81A31"/>
    <w:rsid w:val="00EA39BC"/>
    <w:rsid w:val="00EA4E20"/>
    <w:rsid w:val="00EA75EC"/>
    <w:rsid w:val="00EB3AC7"/>
    <w:rsid w:val="00EB6BED"/>
    <w:rsid w:val="00EB6D47"/>
    <w:rsid w:val="00EC3451"/>
    <w:rsid w:val="00EC5A6C"/>
    <w:rsid w:val="00EC650F"/>
    <w:rsid w:val="00EC6675"/>
    <w:rsid w:val="00ED3846"/>
    <w:rsid w:val="00ED3CC6"/>
    <w:rsid w:val="00F01E4D"/>
    <w:rsid w:val="00F02265"/>
    <w:rsid w:val="00F45426"/>
    <w:rsid w:val="00F505A3"/>
    <w:rsid w:val="00F62B91"/>
    <w:rsid w:val="00F679E5"/>
    <w:rsid w:val="00F8385E"/>
    <w:rsid w:val="00FA6774"/>
    <w:rsid w:val="00FD003F"/>
    <w:rsid w:val="00FD7A43"/>
    <w:rsid w:val="00FF5437"/>
    <w:rsid w:val="00FF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DB71D5"/>
  <w15:chartTrackingRefBased/>
  <w15:docId w15:val="{994DB281-2227-4199-92BB-D47222637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9BC"/>
    <w:pPr>
      <w:spacing w:line="276" w:lineRule="auto"/>
      <w:ind w:left="720"/>
    </w:pPr>
    <w:rPr>
      <w:lang w:val="en-Z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rsid w:val="009A3899"/>
    <w:rPr>
      <w:sz w:val="24"/>
    </w:rPr>
  </w:style>
  <w:style w:type="character" w:customStyle="1" w:styleId="bibdeg">
    <w:name w:val="bib_deg"/>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rsid w:val="009A3899"/>
    <w:rPr>
      <w:sz w:val="24"/>
    </w:rPr>
  </w:style>
  <w:style w:type="character" w:customStyle="1" w:styleId="bibnumber">
    <w:name w:val="bib_number"/>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uiPriority w:val="99"/>
    <w:qFormat/>
    <w:rsid w:val="009A3899"/>
    <w:rPr>
      <w:sz w:val="18"/>
      <w:szCs w:val="18"/>
    </w:rPr>
  </w:style>
  <w:style w:type="paragraph" w:styleId="CommentText">
    <w:name w:val="annotation text"/>
    <w:basedOn w:val="Normal"/>
    <w:link w:val="CommentTextChar"/>
    <w:uiPriority w:val="99"/>
    <w:qFormat/>
    <w:rsid w:val="009A3899"/>
    <w:rPr>
      <w:rFonts w:eastAsia="Times New Roman"/>
    </w:rPr>
  </w:style>
  <w:style w:type="character" w:customStyle="1" w:styleId="CommentTextChar">
    <w:name w:val="Comment Text Char"/>
    <w:link w:val="CommentText"/>
    <w:uiPriority w:val="99"/>
    <w:qFormat/>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link w:val="Footer"/>
    <w:uiPriority w:val="99"/>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custom-cit-author">
    <w:name w:val="custom-cit-author"/>
    <w:basedOn w:val="DefaultParagraphFont"/>
    <w:rsid w:val="00943D39"/>
  </w:style>
  <w:style w:type="character" w:customStyle="1" w:styleId="custom-cit-title">
    <w:name w:val="custom-cit-title"/>
    <w:basedOn w:val="DefaultParagraphFont"/>
    <w:rsid w:val="00943D39"/>
  </w:style>
  <w:style w:type="character" w:customStyle="1" w:styleId="custom-cit-jour-title">
    <w:name w:val="custom-cit-jour-title"/>
    <w:basedOn w:val="DefaultParagraphFont"/>
    <w:rsid w:val="00943D39"/>
  </w:style>
  <w:style w:type="character" w:customStyle="1" w:styleId="custom-cit-volume">
    <w:name w:val="custom-cit-volume"/>
    <w:basedOn w:val="DefaultParagraphFont"/>
    <w:rsid w:val="00943D39"/>
  </w:style>
  <w:style w:type="character" w:customStyle="1" w:styleId="custom-cit-volume-sep">
    <w:name w:val="custom-cit-volume-sep"/>
    <w:basedOn w:val="DefaultParagraphFont"/>
    <w:rsid w:val="00943D39"/>
  </w:style>
  <w:style w:type="character" w:customStyle="1" w:styleId="custom-cit-fpage">
    <w:name w:val="custom-cit-fpage"/>
    <w:basedOn w:val="DefaultParagraphFont"/>
    <w:rsid w:val="00943D39"/>
  </w:style>
  <w:style w:type="character" w:customStyle="1" w:styleId="custom-cit-date">
    <w:name w:val="custom-cit-date"/>
    <w:basedOn w:val="DefaultParagraphFont"/>
    <w:rsid w:val="00943D39"/>
  </w:style>
  <w:style w:type="paragraph" w:customStyle="1" w:styleId="MediumList2-Accent21">
    <w:name w:val="Medium List 2 - Accent 21"/>
    <w:hidden/>
    <w:uiPriority w:val="99"/>
    <w:semiHidden/>
    <w:rsid w:val="001B3B1A"/>
  </w:style>
  <w:style w:type="table" w:styleId="TableGrid">
    <w:name w:val="Table Grid"/>
    <w:basedOn w:val="TableNormal"/>
    <w:rsid w:val="00B547A9"/>
    <w:rPr>
      <w:rFonts w:ascii="Times" w:eastAsia="Times New Roman"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2AE4"/>
    <w:pPr>
      <w:spacing w:line="320" w:lineRule="exact"/>
      <w:contextualSpacing/>
    </w:pPr>
    <w:rPr>
      <w:rFonts w:ascii="Myriad Pro" w:eastAsia="Times New Roman" w:hAnsi="Myriad Pro"/>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89195">
      <w:bodyDiv w:val="1"/>
      <w:marLeft w:val="0"/>
      <w:marRight w:val="0"/>
      <w:marTop w:val="0"/>
      <w:marBottom w:val="0"/>
      <w:divBdr>
        <w:top w:val="none" w:sz="0" w:space="0" w:color="auto"/>
        <w:left w:val="none" w:sz="0" w:space="0" w:color="auto"/>
        <w:bottom w:val="none" w:sz="0" w:space="0" w:color="auto"/>
        <w:right w:val="none" w:sz="0" w:space="0" w:color="auto"/>
      </w:divBdr>
    </w:div>
    <w:div w:id="100685443">
      <w:bodyDiv w:val="1"/>
      <w:marLeft w:val="0"/>
      <w:marRight w:val="0"/>
      <w:marTop w:val="0"/>
      <w:marBottom w:val="0"/>
      <w:divBdr>
        <w:top w:val="none" w:sz="0" w:space="0" w:color="auto"/>
        <w:left w:val="none" w:sz="0" w:space="0" w:color="auto"/>
        <w:bottom w:val="none" w:sz="0" w:space="0" w:color="auto"/>
        <w:right w:val="none" w:sz="0" w:space="0" w:color="auto"/>
      </w:divBdr>
      <w:divsChild>
        <w:div w:id="1841433748">
          <w:marLeft w:val="0"/>
          <w:marRight w:val="0"/>
          <w:marTop w:val="0"/>
          <w:marBottom w:val="0"/>
          <w:divBdr>
            <w:top w:val="none" w:sz="0" w:space="0" w:color="auto"/>
            <w:left w:val="none" w:sz="0" w:space="0" w:color="auto"/>
            <w:bottom w:val="none" w:sz="0" w:space="0" w:color="auto"/>
            <w:right w:val="none" w:sz="0" w:space="0" w:color="auto"/>
          </w:divBdr>
        </w:div>
      </w:divsChild>
    </w:div>
    <w:div w:id="1510177956">
      <w:bodyDiv w:val="1"/>
      <w:marLeft w:val="0"/>
      <w:marRight w:val="0"/>
      <w:marTop w:val="0"/>
      <w:marBottom w:val="0"/>
      <w:divBdr>
        <w:top w:val="none" w:sz="0" w:space="0" w:color="auto"/>
        <w:left w:val="none" w:sz="0" w:space="0" w:color="auto"/>
        <w:bottom w:val="none" w:sz="0" w:space="0" w:color="auto"/>
        <w:right w:val="none" w:sz="0" w:space="0" w:color="auto"/>
      </w:divBdr>
      <w:divsChild>
        <w:div w:id="606040965">
          <w:marLeft w:val="0"/>
          <w:marRight w:val="0"/>
          <w:marTop w:val="0"/>
          <w:marBottom w:val="0"/>
          <w:divBdr>
            <w:top w:val="none" w:sz="0" w:space="0" w:color="auto"/>
            <w:left w:val="none" w:sz="0" w:space="0" w:color="auto"/>
            <w:bottom w:val="none" w:sz="0" w:space="0" w:color="auto"/>
            <w:right w:val="none" w:sz="0" w:space="0" w:color="auto"/>
          </w:divBdr>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F23F57F-E842-E149-8814-C608A6D75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13</Pages>
  <Words>22362</Words>
  <Characters>127468</Characters>
  <Application>Microsoft Office Word</Application>
  <DocSecurity>0</DocSecurity>
  <Lines>1062</Lines>
  <Paragraphs>299</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149531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cp:keywords/>
  <cp:lastModifiedBy>AJ Smit</cp:lastModifiedBy>
  <cp:revision>37</cp:revision>
  <cp:lastPrinted>2014-09-16T13:46:00Z</cp:lastPrinted>
  <dcterms:created xsi:type="dcterms:W3CDTF">2019-03-24T11:52:00Z</dcterms:created>
  <dcterms:modified xsi:type="dcterms:W3CDTF">2019-04-12T06:07:00Z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http://www.zotero.org/styles/science-advances</vt:lpwstr>
  </property>
  <property fmtid="{D5CDD505-2E9C-101B-9397-08002B2CF9AE}" pid="21" name="Mendeley Recent Style Name 9_1">
    <vt:lpwstr>Science Advances</vt:lpwstr>
  </property>
  <property fmtid="{D5CDD505-2E9C-101B-9397-08002B2CF9AE}" pid="22" name="Mendeley Document_1">
    <vt:lpwstr>True</vt:lpwstr>
  </property>
  <property fmtid="{D5CDD505-2E9C-101B-9397-08002B2CF9AE}" pid="23" name="Mendeley Citation Style_1">
    <vt:lpwstr>http://www.zotero.org/styles/science-advances</vt:lpwstr>
  </property>
  <property fmtid="{D5CDD505-2E9C-101B-9397-08002B2CF9AE}" pid="24" name="Mendeley Unique User Id_1">
    <vt:lpwstr>7ea2f755-0193-33ab-8c86-0936aeed31b6</vt:lpwstr>
  </property>
</Properties>
</file>